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A0EA850" w14:textId="1A03CBBA" w:rsidR="00874739" w:rsidRPr="007012EB" w:rsidRDefault="00874739" w:rsidP="005E79BA">
      <w:pPr>
        <w:pStyle w:val="a3"/>
        <w:rPr>
          <w:sz w:val="40"/>
        </w:rPr>
      </w:pPr>
      <w:bookmarkStart w:id="0" w:name="_x6sxs2f5a71f" w:colFirst="0" w:colLast="0"/>
      <w:bookmarkEnd w:id="0"/>
      <w:r w:rsidRPr="007012EB">
        <w:rPr>
          <w:sz w:val="40"/>
        </w:rPr>
        <w:t xml:space="preserve">Comparative genomics of the tardigrades </w:t>
      </w:r>
      <w:r w:rsidRPr="007012EB">
        <w:rPr>
          <w:i/>
          <w:sz w:val="40"/>
        </w:rPr>
        <w:t>Hypsibius dujardini</w:t>
      </w:r>
      <w:r w:rsidRPr="007012EB">
        <w:rPr>
          <w:sz w:val="40"/>
        </w:rPr>
        <w:t xml:space="preserve"> and </w:t>
      </w:r>
      <w:r w:rsidRPr="007012EB">
        <w:rPr>
          <w:i/>
          <w:sz w:val="40"/>
        </w:rPr>
        <w:t>Ramazzottius varieornatus</w:t>
      </w:r>
    </w:p>
    <w:p w14:paraId="7F5BE4D1" w14:textId="77777777" w:rsidR="00874739" w:rsidRPr="007012EB" w:rsidRDefault="00874739" w:rsidP="005E79BA">
      <w:pPr>
        <w:pStyle w:val="Normal1"/>
      </w:pPr>
    </w:p>
    <w:p w14:paraId="03662B61" w14:textId="06C0DBB5" w:rsidR="00874739" w:rsidRPr="007012EB" w:rsidRDefault="00874739" w:rsidP="005E79BA">
      <w:pPr>
        <w:pStyle w:val="Normal1"/>
      </w:pPr>
      <w:r w:rsidRPr="007012EB">
        <w:t>Yuki Yoshida</w:t>
      </w:r>
      <w:r w:rsidRPr="007012EB">
        <w:rPr>
          <w:vertAlign w:val="superscript"/>
        </w:rPr>
        <w:t>1,2*</w:t>
      </w:r>
      <w:r w:rsidRPr="007012EB">
        <w:t xml:space="preserve">, </w:t>
      </w:r>
      <w:bookmarkStart w:id="1" w:name="OLE_LINK21"/>
      <w:bookmarkStart w:id="2" w:name="OLE_LINK22"/>
      <w:r w:rsidRPr="007012EB">
        <w:t>Georgios</w:t>
      </w:r>
      <w:bookmarkEnd w:id="1"/>
      <w:bookmarkEnd w:id="2"/>
      <w:r w:rsidRPr="007012EB">
        <w:t xml:space="preserve"> Koutsovoulos</w:t>
      </w:r>
      <w:r w:rsidRPr="007012EB">
        <w:rPr>
          <w:vertAlign w:val="superscript"/>
        </w:rPr>
        <w:t>3*¶</w:t>
      </w:r>
      <w:r w:rsidRPr="007012EB">
        <w:t xml:space="preserve">, Dominik </w:t>
      </w:r>
      <w:r w:rsidR="001248F1" w:rsidRPr="007012EB">
        <w:t xml:space="preserve">R. </w:t>
      </w:r>
      <w:r w:rsidRPr="007012EB">
        <w:t>Laetsch</w:t>
      </w:r>
      <w:r w:rsidRPr="007012EB">
        <w:rPr>
          <w:vertAlign w:val="superscript"/>
        </w:rPr>
        <w:t>3</w:t>
      </w:r>
      <w:r w:rsidR="001248F1" w:rsidRPr="007012EB">
        <w:rPr>
          <w:vertAlign w:val="superscript"/>
        </w:rPr>
        <w:t>,4</w:t>
      </w:r>
      <w:r w:rsidRPr="007012EB">
        <w:t>, Lewis Stevens</w:t>
      </w:r>
      <w:r w:rsidRPr="007012EB">
        <w:rPr>
          <w:vertAlign w:val="superscript"/>
        </w:rPr>
        <w:t>3</w:t>
      </w:r>
      <w:r w:rsidRPr="007012EB">
        <w:t>, Sujai Kumar</w:t>
      </w:r>
      <w:r w:rsidRPr="007012EB">
        <w:rPr>
          <w:vertAlign w:val="superscript"/>
        </w:rPr>
        <w:t>3</w:t>
      </w:r>
      <w:r w:rsidRPr="007012EB">
        <w:t>, Daiki D. Horikawa</w:t>
      </w:r>
      <w:r w:rsidRPr="007012EB">
        <w:rPr>
          <w:vertAlign w:val="superscript"/>
        </w:rPr>
        <w:t>1,2</w:t>
      </w:r>
      <w:r w:rsidRPr="007012EB">
        <w:t>, Kyoko Ishino</w:t>
      </w:r>
      <w:r w:rsidRPr="007012EB">
        <w:rPr>
          <w:vertAlign w:val="superscript"/>
        </w:rPr>
        <w:t>1</w:t>
      </w:r>
      <w:r w:rsidRPr="007012EB">
        <w:t>, Shiori Komine</w:t>
      </w:r>
      <w:r w:rsidRPr="007012EB">
        <w:rPr>
          <w:vertAlign w:val="superscript"/>
        </w:rPr>
        <w:t>1</w:t>
      </w:r>
      <w:r w:rsidRPr="007012EB">
        <w:t>, Takekazu Kunieda</w:t>
      </w:r>
      <w:r w:rsidRPr="007012EB">
        <w:rPr>
          <w:vertAlign w:val="superscript"/>
        </w:rPr>
        <w:t>5</w:t>
      </w:r>
      <w:r w:rsidRPr="007012EB">
        <w:t>, Masaru Tomita</w:t>
      </w:r>
      <w:r w:rsidRPr="007012EB">
        <w:rPr>
          <w:vertAlign w:val="superscript"/>
        </w:rPr>
        <w:t>1,2</w:t>
      </w:r>
      <w:r w:rsidRPr="007012EB">
        <w:t>, Mark Blaxter</w:t>
      </w:r>
      <w:r w:rsidRPr="007012EB">
        <w:rPr>
          <w:vertAlign w:val="superscript"/>
        </w:rPr>
        <w:t>3</w:t>
      </w:r>
      <w:r w:rsidRPr="007012EB">
        <w:t>, Kazuharu Arakawa</w:t>
      </w:r>
      <w:r w:rsidRPr="007012EB">
        <w:rPr>
          <w:vertAlign w:val="superscript"/>
        </w:rPr>
        <w:t>1,2</w:t>
      </w:r>
    </w:p>
    <w:p w14:paraId="019AC8B0" w14:textId="77777777" w:rsidR="00874739" w:rsidRPr="007012EB" w:rsidRDefault="00874739" w:rsidP="005E79BA">
      <w:pPr>
        <w:pStyle w:val="Normal1"/>
      </w:pPr>
    </w:p>
    <w:p w14:paraId="2A11AE01" w14:textId="2CC49969" w:rsidR="00874739" w:rsidRPr="007012EB" w:rsidRDefault="00874739" w:rsidP="005E79BA">
      <w:pPr>
        <w:pStyle w:val="Normal1"/>
      </w:pPr>
      <w:r w:rsidRPr="007012EB">
        <w:t>1</w:t>
      </w:r>
      <w:r w:rsidRPr="007012EB">
        <w:tab/>
        <w:t>Institute for Advanced Biosciences, Keio University</w:t>
      </w:r>
      <w:r w:rsidR="00450D2E" w:rsidRPr="007012EB">
        <w:t>, Kakuganji 246-2, Mizukami, Tsuruoka</w:t>
      </w:r>
      <w:r w:rsidR="000A49DC">
        <w:t>,</w:t>
      </w:r>
      <w:r w:rsidR="00450D2E" w:rsidRPr="007012EB">
        <w:t xml:space="preserve"> Yamagata, Japan</w:t>
      </w:r>
    </w:p>
    <w:p w14:paraId="034D1A56" w14:textId="2E3E616A" w:rsidR="00874739" w:rsidRPr="007012EB" w:rsidRDefault="00874739" w:rsidP="005E79BA">
      <w:pPr>
        <w:pStyle w:val="Normal1"/>
      </w:pPr>
      <w:r w:rsidRPr="007012EB">
        <w:t>2</w:t>
      </w:r>
      <w:r w:rsidRPr="007012EB">
        <w:tab/>
        <w:t>Systems Biology Program, Graduate School of Media and Governance, Keio University</w:t>
      </w:r>
      <w:r w:rsidR="00450D2E" w:rsidRPr="007012EB">
        <w:t>, 5</w:t>
      </w:r>
      <w:r w:rsidR="000749AC" w:rsidRPr="007012EB">
        <w:t xml:space="preserve">322, Endo, Fujisawa, Kanagawa, </w:t>
      </w:r>
      <w:r w:rsidR="00450D2E" w:rsidRPr="007012EB">
        <w:t>Japan</w:t>
      </w:r>
    </w:p>
    <w:p w14:paraId="3FF7F62C" w14:textId="2DCEF7D4" w:rsidR="00874739" w:rsidRPr="007012EB" w:rsidRDefault="00874739" w:rsidP="005E79BA">
      <w:pPr>
        <w:pStyle w:val="Normal1"/>
      </w:pPr>
      <w:r w:rsidRPr="007012EB">
        <w:t>3</w:t>
      </w:r>
      <w:r w:rsidRPr="007012EB">
        <w:tab/>
        <w:t>Institute of Evolutionary Biology, School of Biological Sciences, University of Edinburgh</w:t>
      </w:r>
      <w:r w:rsidR="000A49DC">
        <w:t>,</w:t>
      </w:r>
      <w:r w:rsidRPr="007012EB">
        <w:t xml:space="preserve"> </w:t>
      </w:r>
      <w:r w:rsidR="00450D2E" w:rsidRPr="007012EB">
        <w:t xml:space="preserve">EH9 4JT </w:t>
      </w:r>
      <w:r w:rsidR="000A49DC" w:rsidRPr="007012EB">
        <w:t>United Kingdom</w:t>
      </w:r>
    </w:p>
    <w:p w14:paraId="26ABDC87" w14:textId="244AF5D3" w:rsidR="00874739" w:rsidRPr="007012EB" w:rsidRDefault="00874739" w:rsidP="005E79BA">
      <w:pPr>
        <w:pStyle w:val="Normal1"/>
      </w:pPr>
      <w:r w:rsidRPr="007012EB">
        <w:t>4</w:t>
      </w:r>
      <w:r w:rsidRPr="007012EB">
        <w:tab/>
      </w:r>
      <w:r w:rsidR="001248F1" w:rsidRPr="007012EB">
        <w:t>The James Hutton Institute, Dundee DD2 5DA, United Kingdom</w:t>
      </w:r>
    </w:p>
    <w:p w14:paraId="2A37F45F" w14:textId="384A2AE8" w:rsidR="00874739" w:rsidRPr="007012EB" w:rsidRDefault="00874739" w:rsidP="005E79BA">
      <w:pPr>
        <w:pStyle w:val="Normal1"/>
      </w:pPr>
      <w:r w:rsidRPr="007012EB">
        <w:t>5</w:t>
      </w:r>
      <w:r w:rsidRPr="007012EB">
        <w:rPr>
          <w:rFonts w:ascii="Times New Roman" w:hAnsi="Times New Roman" w:cs="Times New Roman"/>
        </w:rPr>
        <w:t xml:space="preserve"> </w:t>
      </w:r>
      <w:r w:rsidRPr="007012EB">
        <w:rPr>
          <w:rFonts w:ascii="Times New Roman" w:hAnsi="Times New Roman" w:cs="Times New Roman"/>
        </w:rPr>
        <w:tab/>
      </w:r>
      <w:r w:rsidRPr="007012EB">
        <w:t>Department of Biological Sciences, Graduate School of Science, University of Tokyo</w:t>
      </w:r>
      <w:r w:rsidR="000749AC" w:rsidRPr="007012EB">
        <w:t>, Hongo 7-3-1, Bunkyo-ku, Tokyo, Japan</w:t>
      </w:r>
    </w:p>
    <w:p w14:paraId="1C2688CE" w14:textId="77777777" w:rsidR="00450D2E" w:rsidRPr="007012EB" w:rsidRDefault="00450D2E" w:rsidP="00121D7B">
      <w:pPr>
        <w:widowControl/>
        <w:spacing w:line="240" w:lineRule="auto"/>
        <w:rPr>
          <w:sz w:val="24"/>
          <w:szCs w:val="24"/>
        </w:rPr>
      </w:pPr>
    </w:p>
    <w:p w14:paraId="6CAD40AC" w14:textId="77777777" w:rsidR="00121D7B" w:rsidRPr="00080AA2" w:rsidRDefault="00121D7B" w:rsidP="00121D7B">
      <w:pPr>
        <w:widowControl/>
        <w:spacing w:line="240" w:lineRule="auto"/>
        <w:rPr>
          <w:rFonts w:ascii="Times" w:hAnsi="Times" w:cs="Times New Roman"/>
          <w:color w:val="auto"/>
        </w:rPr>
      </w:pPr>
      <w:r w:rsidRPr="00080AA2">
        <w:t xml:space="preserve">* </w:t>
      </w:r>
      <w:bookmarkStart w:id="3" w:name="_w2fpsh1fwrav" w:colFirst="0" w:colLast="0"/>
      <w:bookmarkEnd w:id="3"/>
      <w:r w:rsidRPr="00080AA2">
        <w:t>Joint first authors</w:t>
      </w:r>
    </w:p>
    <w:p w14:paraId="4D9703D7" w14:textId="00A40C52" w:rsidR="00121D7B" w:rsidRPr="00080AA2" w:rsidRDefault="00121D7B" w:rsidP="00121D7B">
      <w:pPr>
        <w:widowControl/>
        <w:spacing w:line="240" w:lineRule="auto"/>
        <w:rPr>
          <w:rFonts w:ascii="Times" w:hAnsi="Times" w:cs="Times New Roman"/>
          <w:color w:val="auto"/>
        </w:rPr>
      </w:pPr>
      <w:r w:rsidRPr="00080AA2">
        <w:t xml:space="preserve">¶ Current addresses: GK: </w:t>
      </w:r>
      <w:r w:rsidR="00C25C8D" w:rsidRPr="00080AA2">
        <w:t>Georgios.Koutsovoulos@inra.fr</w:t>
      </w:r>
    </w:p>
    <w:p w14:paraId="357B249A" w14:textId="77777777" w:rsidR="00121D7B" w:rsidRPr="00080AA2" w:rsidRDefault="00121D7B" w:rsidP="00121D7B">
      <w:pPr>
        <w:widowControl/>
        <w:spacing w:line="240" w:lineRule="auto"/>
        <w:jc w:val="left"/>
        <w:rPr>
          <w:rFonts w:ascii="Times" w:eastAsia="Times New Roman" w:hAnsi="Times" w:cs="Times New Roman"/>
          <w:color w:val="auto"/>
        </w:rPr>
      </w:pPr>
    </w:p>
    <w:p w14:paraId="5037E516" w14:textId="77777777" w:rsidR="00121D7B" w:rsidRPr="00080AA2" w:rsidRDefault="00121D7B" w:rsidP="00121D7B">
      <w:pPr>
        <w:widowControl/>
        <w:spacing w:line="240" w:lineRule="auto"/>
        <w:rPr>
          <w:rFonts w:ascii="Times" w:hAnsi="Times" w:cs="Times New Roman"/>
          <w:color w:val="auto"/>
        </w:rPr>
      </w:pPr>
      <w:r w:rsidRPr="00080AA2">
        <w:rPr>
          <w:i/>
          <w:iCs/>
        </w:rPr>
        <w:t>Addresses for correspondence:</w:t>
      </w:r>
    </w:p>
    <w:p w14:paraId="0B5C5F3A" w14:textId="77777777" w:rsidR="00121D7B" w:rsidRPr="00080AA2" w:rsidRDefault="00121D7B" w:rsidP="00121D7B">
      <w:pPr>
        <w:widowControl/>
        <w:spacing w:line="240" w:lineRule="auto"/>
        <w:rPr>
          <w:rFonts w:ascii="Times" w:hAnsi="Times" w:cs="Times New Roman"/>
          <w:color w:val="auto"/>
        </w:rPr>
      </w:pPr>
      <w:r w:rsidRPr="00080AA2">
        <w:t xml:space="preserve">Kazuharu Arakawa </w:t>
      </w:r>
      <w:hyperlink r:id="rId9" w:history="1">
        <w:r w:rsidRPr="00080AA2">
          <w:rPr>
            <w:color w:val="1155CC"/>
            <w:u w:val="single"/>
          </w:rPr>
          <w:t>gaou@sfc.keio.ac.jp</w:t>
        </w:r>
      </w:hyperlink>
    </w:p>
    <w:p w14:paraId="71BDEC90" w14:textId="77777777" w:rsidR="00121D7B" w:rsidRPr="00080AA2" w:rsidRDefault="00121D7B" w:rsidP="00121D7B">
      <w:pPr>
        <w:widowControl/>
        <w:spacing w:line="240" w:lineRule="auto"/>
        <w:rPr>
          <w:rFonts w:ascii="Times" w:hAnsi="Times" w:cs="Times New Roman"/>
          <w:color w:val="auto"/>
        </w:rPr>
      </w:pPr>
      <w:r w:rsidRPr="00080AA2">
        <w:t xml:space="preserve">Mark Blaxter </w:t>
      </w:r>
      <w:hyperlink r:id="rId10" w:history="1">
        <w:r w:rsidRPr="00080AA2">
          <w:rPr>
            <w:color w:val="1155CC"/>
            <w:u w:val="single"/>
          </w:rPr>
          <w:t>mark.blaxter@ed.ac.uk</w:t>
        </w:r>
      </w:hyperlink>
    </w:p>
    <w:p w14:paraId="753C9247" w14:textId="77777777" w:rsidR="009D22D2" w:rsidRPr="00EC430D" w:rsidRDefault="009D22D2" w:rsidP="00121D7B">
      <w:pPr>
        <w:pStyle w:val="Normal1"/>
      </w:pPr>
    </w:p>
    <w:p w14:paraId="2FC4B171" w14:textId="77777777" w:rsidR="009D22D2" w:rsidRPr="007012EB" w:rsidRDefault="00294925" w:rsidP="005E79BA">
      <w:pPr>
        <w:pStyle w:val="Normal1"/>
      </w:pPr>
      <w:r w:rsidRPr="007012EB">
        <w:br w:type="page"/>
      </w:r>
    </w:p>
    <w:p w14:paraId="27D81B70" w14:textId="77777777" w:rsidR="009D22D2" w:rsidRPr="007012EB" w:rsidRDefault="00294925" w:rsidP="005E79BA">
      <w:pPr>
        <w:pStyle w:val="1"/>
      </w:pPr>
      <w:bookmarkStart w:id="4" w:name="_nm0f22lyqc6j" w:colFirst="0" w:colLast="0"/>
      <w:bookmarkStart w:id="5" w:name="_kjo2a7r437wx" w:colFirst="0" w:colLast="0"/>
      <w:bookmarkEnd w:id="4"/>
      <w:bookmarkEnd w:id="5"/>
      <w:r w:rsidRPr="007012EB">
        <w:lastRenderedPageBreak/>
        <w:t>ABSTRACT</w:t>
      </w:r>
      <w:bookmarkStart w:id="6" w:name="_1t70dbtyjt6d" w:colFirst="0" w:colLast="0"/>
      <w:bookmarkEnd w:id="6"/>
    </w:p>
    <w:p w14:paraId="28A153EE" w14:textId="1E7FBF01" w:rsidR="009D22D2" w:rsidRPr="007012EB" w:rsidRDefault="00DD45DD" w:rsidP="00E11909">
      <w:pPr>
        <w:pStyle w:val="Normal1"/>
      </w:pPr>
      <w:r w:rsidRPr="007012EB">
        <w:t>T</w:t>
      </w:r>
      <w:r w:rsidR="00294925" w:rsidRPr="007012EB">
        <w:t>a</w:t>
      </w:r>
      <w:r w:rsidRPr="007012EB">
        <w:t>rdigrada</w:t>
      </w:r>
      <w:r w:rsidR="00294925" w:rsidRPr="007012EB">
        <w:t xml:space="preserve">, a phylum of meiofaunal organisms, have been at the </w:t>
      </w:r>
      <w:r w:rsidR="004048BE" w:rsidRPr="007012EB">
        <w:t>center</w:t>
      </w:r>
      <w:r w:rsidR="00294925" w:rsidRPr="007012EB">
        <w:t xml:space="preserve"> of discussions of the evolution of Metazoa, the biology of survival in extreme environments, and the role of horizontal gene transfer in animal evolution. Tardigrada are placed as sisters to Arthropoda and Onychophora (velvet worms) in the superphylum </w:t>
      </w:r>
      <w:r w:rsidR="00E11909">
        <w:t>Panarthropoda</w:t>
      </w:r>
      <w:r w:rsidR="00E11909" w:rsidRPr="007012EB">
        <w:t xml:space="preserve"> </w:t>
      </w:r>
      <w:r w:rsidR="00294925" w:rsidRPr="007012EB">
        <w:t xml:space="preserve">by morphological analyses, but many molecular phylogenies fail to recover this relationship. This tension between molecular and morphological understanding may be very revealing of the mode and patterns of evolution of major groups. </w:t>
      </w:r>
      <w:r w:rsidR="00736E1D">
        <w:t>L</w:t>
      </w:r>
      <w:r w:rsidR="00294925" w:rsidRPr="007012EB">
        <w:t>imno-terrestrial tardigrades display extreme cryptobiotic abilities, including anhydrobiosis and cryobiosis</w:t>
      </w:r>
      <w:r w:rsidR="00736E1D">
        <w:t>, as do</w:t>
      </w:r>
      <w:r w:rsidR="00736E1D" w:rsidRPr="007012EB">
        <w:t xml:space="preserve"> bdelloid rotifers, nematodes and other animals of the water film</w:t>
      </w:r>
      <w:r w:rsidR="00736E1D">
        <w:t xml:space="preserve">. </w:t>
      </w:r>
      <w:r w:rsidR="00294925" w:rsidRPr="007012EB">
        <w:t xml:space="preserve">These extremophile </w:t>
      </w:r>
      <w:r w:rsidR="004048BE" w:rsidRPr="007012EB">
        <w:t>behaviors</w:t>
      </w:r>
      <w:r w:rsidR="00294925" w:rsidRPr="007012EB">
        <w:t xml:space="preserve"> challenge understanding of normal, aqueous physiology: how does a multicellular organism avoid lethal cellular collapse in the absence of liquid water? Meiofaunal species have been reported to have elevated levels of HGT events, but how important this is in evolution, and </w:t>
      </w:r>
      <w:r w:rsidR="00736E1D">
        <w:t>particularly</w:t>
      </w:r>
      <w:r w:rsidR="00294925" w:rsidRPr="007012EB">
        <w:t xml:space="preserve"> in the evolution of extremophile physiology, is unclear. To address these questions, we resequenced and reassembled the genome of </w:t>
      </w:r>
      <w:r w:rsidR="00294925" w:rsidRPr="007012EB">
        <w:rPr>
          <w:i/>
        </w:rPr>
        <w:t>Hypsibius dujardini</w:t>
      </w:r>
      <w:r w:rsidR="00294925" w:rsidRPr="007012EB">
        <w:t>, a l</w:t>
      </w:r>
      <w:r w:rsidR="00294925" w:rsidRPr="007012EB">
        <w:rPr>
          <w:rFonts w:eastAsia="Gill Sans"/>
        </w:rPr>
        <w:t xml:space="preserve">imno-terrestrial tardigrade that can undergo anhydrobiosis only after </w:t>
      </w:r>
      <w:r w:rsidR="00294925" w:rsidRPr="007012EB">
        <w:t>extensive pre-exposure to drying conditions</w:t>
      </w:r>
      <w:r w:rsidR="00294925" w:rsidRPr="007012EB">
        <w:rPr>
          <w:rFonts w:eastAsia="Gill Sans"/>
        </w:rPr>
        <w:t>, and compared it to the genome of</w:t>
      </w:r>
      <w:r w:rsidR="00294925" w:rsidRPr="007012EB">
        <w:t xml:space="preserve"> </w:t>
      </w:r>
      <w:r w:rsidR="00294925" w:rsidRPr="007012EB">
        <w:rPr>
          <w:i/>
        </w:rPr>
        <w:t>Ramazzottius varieornatus</w:t>
      </w:r>
      <w:r w:rsidR="00294925" w:rsidRPr="007012EB">
        <w:t xml:space="preserve">, a related species with tolerance to rapid desiccation. The two species had contrasting gene expression responses to anhydrobiosis, with major transcriptional change in </w:t>
      </w:r>
      <w:r w:rsidR="00294925" w:rsidRPr="007012EB">
        <w:rPr>
          <w:i/>
        </w:rPr>
        <w:t xml:space="preserve">H. dujardini </w:t>
      </w:r>
      <w:r w:rsidR="00294925" w:rsidRPr="007012EB">
        <w:t xml:space="preserve">but limited regulation in </w:t>
      </w:r>
      <w:r w:rsidR="00294925" w:rsidRPr="007012EB">
        <w:rPr>
          <w:i/>
        </w:rPr>
        <w:t>R. varieornatus</w:t>
      </w:r>
      <w:r w:rsidR="00757CBF" w:rsidRPr="007012EB">
        <w:t xml:space="preserve">. </w:t>
      </w:r>
      <w:r w:rsidR="00294925" w:rsidRPr="007012EB">
        <w:t>We identified few horizontally transferred genes, but some of these were shown to be involved in entry into anhydrobiosis. Whole-genome molecular phy</w:t>
      </w:r>
      <w:r w:rsidR="005E5DC1" w:rsidRPr="007012EB">
        <w:t>logenies supported a Tardigrada+</w:t>
      </w:r>
      <w:r w:rsidR="00294925" w:rsidRPr="007012EB">
        <w:t>Nemato</w:t>
      </w:r>
      <w:r w:rsidR="005E5DC1" w:rsidRPr="007012EB">
        <w:t>da relationship over Tardigrada+</w:t>
      </w:r>
      <w:r w:rsidR="00294925" w:rsidRPr="007012EB">
        <w:t>Arthropoda, but rare genomic chang</w:t>
      </w:r>
      <w:r w:rsidR="005E5DC1" w:rsidRPr="007012EB">
        <w:t>es tended to support Tardigrada+</w:t>
      </w:r>
      <w:r w:rsidR="00294925" w:rsidRPr="007012EB">
        <w:t>Arthropoda.</w:t>
      </w:r>
    </w:p>
    <w:p w14:paraId="501DACCC" w14:textId="77777777" w:rsidR="009D22D2" w:rsidRPr="007012EB" w:rsidRDefault="00294925" w:rsidP="005E79BA">
      <w:pPr>
        <w:pStyle w:val="Normal1"/>
      </w:pPr>
      <w:r w:rsidRPr="007012EB">
        <w:br w:type="page"/>
      </w:r>
    </w:p>
    <w:p w14:paraId="1D7AF80F" w14:textId="77777777" w:rsidR="009D22D2" w:rsidRPr="007012EB" w:rsidRDefault="00294925" w:rsidP="005E79BA">
      <w:pPr>
        <w:pStyle w:val="1"/>
      </w:pPr>
      <w:bookmarkStart w:id="7" w:name="_zep4p34b9c0w" w:colFirst="0" w:colLast="0"/>
      <w:bookmarkEnd w:id="7"/>
      <w:r w:rsidRPr="007012EB">
        <w:lastRenderedPageBreak/>
        <w:t>INTRODUCTION</w:t>
      </w:r>
    </w:p>
    <w:p w14:paraId="118B2B26" w14:textId="77777777" w:rsidR="009D22D2" w:rsidRPr="007012EB" w:rsidRDefault="009D22D2" w:rsidP="005E79BA">
      <w:pPr>
        <w:pStyle w:val="Normal1"/>
      </w:pPr>
    </w:p>
    <w:p w14:paraId="23030029" w14:textId="62080762" w:rsidR="009D22D2" w:rsidRPr="007012EB" w:rsidRDefault="00294925" w:rsidP="005E79BA">
      <w:pPr>
        <w:pStyle w:val="Normal1"/>
      </w:pPr>
      <w:r w:rsidRPr="007012EB">
        <w:t xml:space="preserve">The superphylum Ecdysozoa emerged in the Precambrian, and ecdysozoans not only dominated the early Cambrian explosion </w:t>
      </w:r>
      <w:r w:rsidR="0099230D" w:rsidRPr="007012EB">
        <w:t xml:space="preserve">but </w:t>
      </w:r>
      <w:r w:rsidRPr="007012EB">
        <w:t>are also dominant (in terms of species, individuals and biomass) today. The relationships of the eight phyla within Ecdysozoa remain contentious, with morphological assessments, developmental analyses and molecular phylogenetics yielding conflicting signals</w:t>
      </w:r>
      <w:r w:rsidR="00170154" w:rsidRPr="007012EB">
        <w:t xml:space="preserve"> </w:t>
      </w:r>
      <w:r w:rsidR="001625A3" w:rsidRPr="007012EB">
        <w:fldChar w:fldCharType="begin">
          <w:fldData xml:space="preserve">PEVuZE5vdGU+PENpdGU+PEF1dGhvcj5EdW5uPC9BdXRob3I+PFllYXI+MjAwODwvWWVhcj48UmVj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==
</w:fldData>
        </w:fldChar>
      </w:r>
      <w:r w:rsidR="00300621" w:rsidRPr="007012EB">
        <w:instrText xml:space="preserve"> ADDIN EN.CITE </w:instrText>
      </w:r>
      <w:r w:rsidR="00300621" w:rsidRPr="007012EB">
        <w:fldChar w:fldCharType="begin">
          <w:fldData xml:space="preserve">PEVuZE5vdGU+PENpdGU+PEF1dGhvcj5EdW5uPC9BdXRob3I+PFllYXI+MjAwODwvWWVhcj48UmVj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==
</w:fldData>
        </w:fldChar>
      </w:r>
      <w:r w:rsidR="00300621" w:rsidRPr="007012EB">
        <w:instrText xml:space="preserve"> ADDIN EN.CITE.DATA </w:instrText>
      </w:r>
      <w:r w:rsidR="00300621" w:rsidRPr="007012EB">
        <w:fldChar w:fldCharType="end"/>
      </w:r>
      <w:r w:rsidR="001625A3" w:rsidRPr="007012EB">
        <w:fldChar w:fldCharType="separate"/>
      </w:r>
      <w:r w:rsidR="00300621" w:rsidRPr="007012EB">
        <w:rPr>
          <w:noProof/>
        </w:rPr>
        <w:t>[1-3]</w:t>
      </w:r>
      <w:r w:rsidR="001625A3" w:rsidRPr="007012EB">
        <w:fldChar w:fldCharType="end"/>
      </w:r>
      <w:r w:rsidR="004E4E7E" w:rsidRPr="007012EB">
        <w:t>.</w:t>
      </w:r>
      <w:r w:rsidRPr="007012EB">
        <w:t xml:space="preserve"> It has generally been accepted that Arthropoda, Onychophora (the velvet worms) and Tardigrada (the water bears or moss piglets) form a monophylum</w:t>
      </w:r>
      <w:r w:rsidR="00E11909">
        <w:t xml:space="preserve">, </w:t>
      </w:r>
      <w:r w:rsidRPr="007012EB">
        <w:t>Panarthropoda</w:t>
      </w:r>
      <w:r w:rsidR="00923C1E" w:rsidRPr="007012EB">
        <w:t xml:space="preserve"> </w:t>
      </w:r>
      <w:r w:rsidR="00923C1E" w:rsidRPr="007012EB">
        <w:fldChar w:fldCharType="begin">
          <w:fldData xml:space="preserve">PEVuZE5vdGU+PENpdGU+PEF1dGhvcj5DYW1wYmVsbDwvQXV0aG9yPjxZZWFyPjIwMTE8L1llYXI+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==
</w:fldData>
        </w:fldChar>
      </w:r>
      <w:r w:rsidR="00300621" w:rsidRPr="007012EB">
        <w:instrText xml:space="preserve"> ADDIN EN.CITE </w:instrText>
      </w:r>
      <w:r w:rsidR="00300621" w:rsidRPr="007012EB">
        <w:fldChar w:fldCharType="begin">
          <w:fldData xml:space="preserve">PEVuZE5vdGU+PENpdGU+PEF1dGhvcj5DYW1wYmVsbDwvQXV0aG9yPjxZZWFyPjIwMTE8L1llYXI+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==
</w:fldData>
        </w:fldChar>
      </w:r>
      <w:r w:rsidR="00300621" w:rsidRPr="007012EB">
        <w:instrText xml:space="preserve"> ADDIN EN.CITE.DATA </w:instrText>
      </w:r>
      <w:r w:rsidR="00300621" w:rsidRPr="007012EB">
        <w:fldChar w:fldCharType="end"/>
      </w:r>
      <w:r w:rsidR="00923C1E" w:rsidRPr="007012EB">
        <w:fldChar w:fldCharType="separate"/>
      </w:r>
      <w:r w:rsidR="00300621" w:rsidRPr="007012EB">
        <w:rPr>
          <w:noProof/>
        </w:rPr>
        <w:t>[2]</w:t>
      </w:r>
      <w:r w:rsidR="00923C1E" w:rsidRPr="007012EB">
        <w:fldChar w:fldCharType="end"/>
      </w:r>
      <w:r w:rsidRPr="007012EB">
        <w:t>, and that Nematoda (roundworms) are closely allied to Nematomorpha (horsehair worms)</w:t>
      </w:r>
      <w:r w:rsidR="00736E1D">
        <w:t>, and distinct from Panarthropoda</w:t>
      </w:r>
      <w:r w:rsidRPr="007012EB">
        <w:t>. However, molecular phylogenies have frequently placed representatives of Tardigrada as sister</w:t>
      </w:r>
      <w:r w:rsidR="00E11909">
        <w:t>s</w:t>
      </w:r>
      <w:r w:rsidRPr="007012EB">
        <w:t xml:space="preserve"> to Nematoda</w:t>
      </w:r>
      <w:r w:rsidR="004E4E7E" w:rsidRPr="007012EB">
        <w:t xml:space="preserve"> </w:t>
      </w:r>
      <w:r w:rsidR="001625A3" w:rsidRPr="007012EB">
        <w:fldChar w:fldCharType="begin">
          <w:fldData xml:space="preserve">PEVuZE5vdGU+PENpdGU+PEF1dGhvcj5EdW5uPC9BdXRob3I+PFllYXI+MjAwODwvWWVhcj48UmVj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=
</w:fldData>
        </w:fldChar>
      </w:r>
      <w:r w:rsidR="004E0383">
        <w:instrText xml:space="preserve"> ADDIN EN.CITE </w:instrText>
      </w:r>
      <w:r w:rsidR="004E0383">
        <w:fldChar w:fldCharType="begin">
          <w:fldData xml:space="preserve">PEVuZE5vdGU+PENpdGU+PEF1dGhvcj5EdW5uPC9BdXRob3I+PFllYXI+MjAwODwvWWVhcj48UmVj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=
</w:fldData>
        </w:fldChar>
      </w:r>
      <w:r w:rsidR="004E0383">
        <w:instrText xml:space="preserve"> ADDIN EN.CITE.DATA </w:instrText>
      </w:r>
      <w:r w:rsidR="004E0383">
        <w:fldChar w:fldCharType="end"/>
      </w:r>
      <w:r w:rsidR="001625A3" w:rsidRPr="007012EB">
        <w:fldChar w:fldCharType="separate"/>
      </w:r>
      <w:r w:rsidR="004E0383">
        <w:rPr>
          <w:noProof/>
        </w:rPr>
        <w:t>[1, 3]</w:t>
      </w:r>
      <w:r w:rsidR="001625A3" w:rsidRPr="007012EB">
        <w:fldChar w:fldCharType="end"/>
      </w:r>
      <w:r w:rsidRPr="007012EB">
        <w:t xml:space="preserve">, invalidating Panarthropoda and challenging models of the evolution of complex morphological traits such as segmentation, </w:t>
      </w:r>
      <w:r w:rsidR="004004DD" w:rsidRPr="007012EB">
        <w:t>serially repeated</w:t>
      </w:r>
      <w:r w:rsidRPr="007012EB">
        <w:t xml:space="preserve"> lateral appendages</w:t>
      </w:r>
      <w:r w:rsidR="00D60DD7" w:rsidRPr="007012EB">
        <w:t>, the triradiate pharynx</w:t>
      </w:r>
      <w:r w:rsidRPr="007012EB">
        <w:t xml:space="preserve"> and a tripartite central nervous system</w:t>
      </w:r>
      <w:r w:rsidR="00AF26B6" w:rsidRPr="007012EB">
        <w:t xml:space="preserve"> </w:t>
      </w:r>
      <w:r w:rsidR="001625A3" w:rsidRPr="007012EB">
        <w:fldChar w:fldCharType="begin">
          <w:fldData xml:space="preserve">PEVuZE5vdGU+PENpdGU+PEF1dGhvcj5FZGdlY29tYmU8L0F1dGhvcj48WWVhcj4yMDEwPC9ZZWFy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</w:fldData>
        </w:fldChar>
      </w:r>
      <w:r w:rsidR="00300621" w:rsidRPr="007012EB">
        <w:instrText xml:space="preserve"> ADDIN EN.CITE </w:instrText>
      </w:r>
      <w:r w:rsidR="00300621" w:rsidRPr="007012EB">
        <w:fldChar w:fldCharType="begin">
          <w:fldData xml:space="preserve">PEVuZE5vdGU+PENpdGU+PEF1dGhvcj5FZGdlY29tYmU8L0F1dGhvcj48WWVhcj4yMDEwPC9ZZWFy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</w:fldData>
        </w:fldChar>
      </w:r>
      <w:r w:rsidR="00300621" w:rsidRPr="007012EB">
        <w:instrText xml:space="preserve"> ADDIN EN.CITE.DATA </w:instrText>
      </w:r>
      <w:r w:rsidR="00300621" w:rsidRPr="007012EB">
        <w:fldChar w:fldCharType="end"/>
      </w:r>
      <w:r w:rsidR="001625A3" w:rsidRPr="007012EB">
        <w:fldChar w:fldCharType="separate"/>
      </w:r>
      <w:r w:rsidR="00300621" w:rsidRPr="007012EB">
        <w:rPr>
          <w:noProof/>
        </w:rPr>
        <w:t>[4, 5]</w:t>
      </w:r>
      <w:r w:rsidR="001625A3" w:rsidRPr="007012EB">
        <w:fldChar w:fldCharType="end"/>
      </w:r>
      <w:r w:rsidRPr="007012EB">
        <w:t>.</w:t>
      </w:r>
    </w:p>
    <w:p w14:paraId="4529F6F1" w14:textId="57B26D20" w:rsidR="009D22D2" w:rsidRPr="007012EB" w:rsidRDefault="009D22D2" w:rsidP="005E79BA">
      <w:pPr>
        <w:pStyle w:val="Normal1"/>
      </w:pPr>
    </w:p>
    <w:p w14:paraId="75F3516A" w14:textId="3C312A6F" w:rsidR="009D22D2" w:rsidRPr="007012EB" w:rsidRDefault="00294925" w:rsidP="00EC430D">
      <w:pPr>
        <w:pStyle w:val="Normal1"/>
      </w:pPr>
      <w:r w:rsidRPr="007012EB">
        <w:t>The key taxon in these disagreements is phylum Tardigrada. N</w:t>
      </w:r>
      <w:r w:rsidR="00BD3EB3" w:rsidRPr="007012EB">
        <w:t>early 1,2</w:t>
      </w:r>
      <w:r w:rsidRPr="007012EB">
        <w:t>00 species of tardigrades have been described</w:t>
      </w:r>
      <w:r w:rsidR="00BD3EB3" w:rsidRPr="007012EB">
        <w:t xml:space="preserve"> </w:t>
      </w:r>
      <w:r w:rsidR="000749AC" w:rsidRPr="007012EB">
        <w:fldChar w:fldCharType="begin"/>
      </w:r>
      <w:r w:rsidR="00B56D6F" w:rsidRPr="007012EB">
        <w:instrText xml:space="preserve"> ADDIN EN.CITE &lt;EndNote&gt;&lt;Cite&gt;&lt;Author&gt;Degma&lt;/Author&gt;&lt;Year&gt;2016&lt;/Year&gt;&lt;RecNum&gt;958&lt;/RecNum&gt;&lt;DisplayText&gt;[6]&lt;/DisplayText&gt;&lt;record&gt;&lt;rec-number&gt;958&lt;/rec-number&gt;&lt;foreign-keys&gt;&lt;key app="EN" db-id="wpsap0rf8sw9wfefxxhvwee72vsdzzer5se9" timestamp="1452662750"&gt;958&lt;/key&gt;&lt;key app="ENWeb" db-id=""&gt;0&lt;/key&gt;&lt;/foreign-keys&gt;&lt;ref-type name="Web Page"&gt;12&lt;/ref-type&gt;&lt;contributors&gt;&lt;authors&gt;&lt;author&gt;Degma, P.&lt;/author&gt;&lt;author&gt;Bertolani, R.&lt;/author&gt;&lt;author&gt;Guidetti, R&lt;/author&gt;&lt;/authors&gt;&lt;/contributors&gt;&lt;titles&gt;&lt;title&gt;Actual checklist of Tardigrada species&lt;/title&gt;&lt;/titles&gt;&lt;pages&gt;1-47&lt;/pages&gt;&lt;volume&gt;2017&lt;/volume&gt;&lt;number&gt;FEB 16&lt;/number&gt;&lt;edition&gt;2016/12/15&lt;/edition&gt;&lt;dates&gt;&lt;year&gt;2016&lt;/year&gt;&lt;/dates&gt;&lt;urls&gt;&lt;related-urls&gt;&lt;url&gt;http://www.tardigrada.modena.unimo.it./miscellanea/Actual%20checklist%20of%20Tardigrada.pdf&lt;/url&gt;&lt;/related-urls&gt;&lt;/urls&gt;&lt;/record&gt;&lt;/Cite&gt;&lt;/EndNote&gt;</w:instrText>
      </w:r>
      <w:r w:rsidR="000749AC" w:rsidRPr="007012EB">
        <w:fldChar w:fldCharType="separate"/>
      </w:r>
      <w:r w:rsidR="000749AC" w:rsidRPr="007012EB">
        <w:rPr>
          <w:noProof/>
        </w:rPr>
        <w:t>[6]</w:t>
      </w:r>
      <w:r w:rsidR="000749AC" w:rsidRPr="007012EB">
        <w:fldChar w:fldCharType="end"/>
      </w:r>
      <w:r w:rsidRPr="007012EB">
        <w:t>. All are members of the meiofauna - small animals that live in the water film and in interstices between sediment grains</w:t>
      </w:r>
      <w:r w:rsidR="00003F5C" w:rsidRPr="007012EB">
        <w:t xml:space="preserve"> </w:t>
      </w:r>
      <w:r w:rsidR="00003F5C" w:rsidRPr="007012EB">
        <w:fldChar w:fldCharType="begin"/>
      </w:r>
      <w:r w:rsidR="00B56D6F" w:rsidRPr="007012EB">
        <w:instrText xml:space="preserve"> ADDIN EN.CITE &lt;EndNote&gt;&lt;Cite&gt;&lt;Author&gt;Degma&lt;/Author&gt;&lt;Year&gt;2016&lt;/Year&gt;&lt;RecNum&gt;958&lt;/RecNum&gt;&lt;DisplayText&gt;[6]&lt;/DisplayText&gt;&lt;record&gt;&lt;rec-number&gt;958&lt;/rec-number&gt;&lt;foreign-keys&gt;&lt;key app="EN" db-id="wpsap0rf8sw9wfefxxhvwee72vsdzzer5se9" timestamp="1452662750"&gt;958&lt;/key&gt;&lt;key app="ENWeb" db-id=""&gt;0&lt;/key&gt;&lt;/foreign-keys&gt;&lt;ref-type name="Web Page"&gt;12&lt;/ref-type&gt;&lt;contributors&gt;&lt;authors&gt;&lt;author&gt;Degma, P.&lt;/author&gt;&lt;author&gt;Bertolani, R.&lt;/author&gt;&lt;author&gt;Guidetti, R&lt;/author&gt;&lt;/authors&gt;&lt;/contributors&gt;&lt;titles&gt;&lt;title&gt;Actual checklist of Tardigrada species&lt;/title&gt;&lt;/titles&gt;&lt;pages&gt;1-47&lt;/pages&gt;&lt;volume&gt;2017&lt;/volume&gt;&lt;number&gt;FEB 16&lt;/number&gt;&lt;edition&gt;2016/12/15&lt;/edition&gt;&lt;dates&gt;&lt;year&gt;2016&lt;/year&gt;&lt;/dates&gt;&lt;urls&gt;&lt;related-urls&gt;&lt;url&gt;http://www.tardigrada.modena.unimo.it./miscellanea/Actual%20checklist%20of%20Tardigrada.pdf&lt;/url&gt;&lt;/related-urls&gt;&lt;/urls&gt;&lt;/record&gt;&lt;/Cite&gt;&lt;/EndNote&gt;</w:instrText>
      </w:r>
      <w:r w:rsidR="00003F5C" w:rsidRPr="007012EB">
        <w:fldChar w:fldCharType="separate"/>
      </w:r>
      <w:r w:rsidR="00300621" w:rsidRPr="007012EB">
        <w:rPr>
          <w:noProof/>
        </w:rPr>
        <w:t>[6]</w:t>
      </w:r>
      <w:r w:rsidR="00003F5C" w:rsidRPr="007012EB">
        <w:fldChar w:fldCharType="end"/>
      </w:r>
      <w:r w:rsidRPr="007012EB">
        <w:t xml:space="preserve">. There are marine, freshwater and terrestrial species. Many species of terrestrial tardigrades are cryptobiotic: they have the ability to survive extreme environmental challenges by entering a dormant state </w:t>
      </w:r>
      <w:r w:rsidR="00217524" w:rsidRPr="007012EB">
        <w:fldChar w:fldCharType="begin"/>
      </w:r>
      <w:r w:rsidR="00300621" w:rsidRPr="007012EB">
        <w:instrText xml:space="preserve"> ADDIN EN.CITE &lt;EndNote&gt;&lt;Cite&gt;&lt;Author&gt;Clegg&lt;/Author&gt;&lt;Year&gt;2001&lt;/Year&gt;&lt;RecNum&gt;739&lt;/RecNum&gt;&lt;DisplayText&gt;[7]&lt;/DisplayText&gt;&lt;record&gt;&lt;rec-number&gt;739&lt;/rec-number&gt;&lt;foreign-keys&gt;&lt;key app="EN" db-id="wpsap0rf8sw9wfefxxhvwee72vsdzzer5se9" timestamp="1445597343"&gt;739&lt;/key&gt;&lt;key app="ENWeb" db-id=""&gt;0&lt;/key&gt;&lt;/foreign-keys&gt;&lt;ref-type name="Journal Article"&gt;17&lt;/ref-type&gt;&lt;contributors&gt;&lt;authors&gt;&lt;author&gt;Clegg, J. S.&lt;/author&gt;&lt;/authors&gt;&lt;/contributors&gt;&lt;auth-address&gt;Bodega Marine Laboratory and Molecular and Cellular Biology, University of California (Davis), Bodega Bay, CA 94923, USA. jsclegg@ucdavis.edu&lt;/auth-address&gt;&lt;titles&gt;&lt;title&gt;Cryptobiosis--a peculiar state of biological organization&lt;/title&gt;&lt;secondary-title&gt;Comp Biochem Physiol B Biochem Mol Biol&lt;/secondary-title&gt;&lt;/titles&gt;&lt;pages&gt;613-24&lt;/pages&gt;&lt;volume&gt;128&lt;/volume&gt;&lt;number&gt;4&lt;/number&gt;&lt;keywords&gt;&lt;keyword&gt;Adaptation, Physiological/*physiology&lt;/keyword&gt;&lt;keyword&gt;Animals&lt;/keyword&gt;&lt;keyword&gt;Dehydration&lt;/keyword&gt;&lt;keyword&gt;Hypothermia&lt;/keyword&gt;&lt;keyword&gt;Hypoxia&lt;/keyword&gt;&lt;keyword&gt;Invertebrates/metabolism/physiology&lt;/keyword&gt;&lt;keyword&gt;Metabolism/*physiology&lt;/keyword&gt;&lt;/keywords&gt;&lt;dates&gt;&lt;year&gt;2001&lt;/year&gt;&lt;pub-dates&gt;&lt;date&gt;Apr&lt;/date&gt;&lt;/pub-dates&gt;&lt;/dates&gt;&lt;isbn&gt;1096-4959 (Print)&amp;#xD;1096-4959 (Linking)&lt;/isbn&gt;&lt;accession-num&gt;11290443&lt;/accession-num&gt;&lt;urls&gt;&lt;related-urls&gt;&lt;url&gt;https://www.ncbi.nlm.nih.gov/pubmed/11290443&lt;/url&gt;&lt;/related-urls&gt;&lt;/urls&gt;&lt;/record&gt;&lt;/Cite&gt;&lt;/EndNote&gt;</w:instrText>
      </w:r>
      <w:r w:rsidR="00217524" w:rsidRPr="007012EB">
        <w:fldChar w:fldCharType="separate"/>
      </w:r>
      <w:r w:rsidR="00300621" w:rsidRPr="007012EB">
        <w:rPr>
          <w:noProof/>
        </w:rPr>
        <w:t>[7]</w:t>
      </w:r>
      <w:r w:rsidR="00217524" w:rsidRPr="007012EB">
        <w:fldChar w:fldCharType="end"/>
      </w:r>
      <w:r w:rsidRPr="007012EB">
        <w:t xml:space="preserve">. Common to these resistances is an ability to lose or exclude the bulk of body water, and anhydrobiotic tardigrades have been shown to have </w:t>
      </w:r>
      <w:r w:rsidR="00BD3EB3" w:rsidRPr="007012EB">
        <w:t>tolerance</w:t>
      </w:r>
      <w:r w:rsidRPr="007012EB">
        <w:t xml:space="preserve"> to high and low temperatures (including freezing), organic solvents, X- and gamma-rays, </w:t>
      </w:r>
      <w:r w:rsidR="001414E0" w:rsidRPr="007012EB">
        <w:t>high pressure and</w:t>
      </w:r>
      <w:r w:rsidRPr="007012EB">
        <w:t xml:space="preserve"> </w:t>
      </w:r>
      <w:r w:rsidR="00736E1D">
        <w:t xml:space="preserve">the </w:t>
      </w:r>
      <w:r w:rsidRPr="007012EB">
        <w:t xml:space="preserve">vacuum of space </w:t>
      </w:r>
      <w:r w:rsidR="00217524" w:rsidRPr="007012EB">
        <w:fldChar w:fldCharType="begin">
          <w:fldData xml:space="preserve">PEVuZE5vdGU+PENpdGU+PEF1dGhvcj5Ib3Jpa2F3YTwvQXV0aG9yPjxZZWFyPjIwMTM8L1llYXI+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</w:fldData>
        </w:fldChar>
      </w:r>
      <w:r w:rsidR="00300621" w:rsidRPr="007012EB">
        <w:instrText xml:space="preserve"> ADDIN EN.CITE </w:instrText>
      </w:r>
      <w:r w:rsidR="00300621" w:rsidRPr="007012EB">
        <w:fldChar w:fldCharType="begin">
          <w:fldData xml:space="preserve">PEVuZE5vdGU+PENpdGU+PEF1dGhvcj5Ib3Jpa2F3YTwvQXV0aG9yPjxZZWFyPjIwMTM8L1llYXI+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</w:fldData>
        </w:fldChar>
      </w:r>
      <w:r w:rsidR="00300621" w:rsidRPr="007012EB">
        <w:instrText xml:space="preserve"> ADDIN EN.CITE.DATA </w:instrText>
      </w:r>
      <w:r w:rsidR="00300621" w:rsidRPr="007012EB">
        <w:fldChar w:fldCharType="end"/>
      </w:r>
      <w:r w:rsidR="00217524" w:rsidRPr="007012EB">
        <w:fldChar w:fldCharType="separate"/>
      </w:r>
      <w:r w:rsidR="00300621" w:rsidRPr="007012EB">
        <w:rPr>
          <w:noProof/>
        </w:rPr>
        <w:t>[8-15]</w:t>
      </w:r>
      <w:r w:rsidR="00217524" w:rsidRPr="007012EB">
        <w:fldChar w:fldCharType="end"/>
      </w:r>
      <w:r w:rsidRPr="007012EB">
        <w:t xml:space="preserve">. The physiology of anhydrobiosis in tardigrades has been explored extensively, but little is currently known about its molecular bases </w:t>
      </w:r>
      <w:r w:rsidR="00217524" w:rsidRPr="007012EB">
        <w:fldChar w:fldCharType="begin">
          <w:fldData xml:space="preserve">PEVuZE5vdGU+PENpdGU+PEF1dGhvcj5CZWx0csOhbi1QYXJkbzwvQXV0aG9yPjxZZWFyPjIwMTM8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</w:fldData>
        </w:fldChar>
      </w:r>
      <w:r w:rsidR="00300621" w:rsidRPr="007012EB">
        <w:instrText xml:space="preserve"> ADDIN EN.CITE </w:instrText>
      </w:r>
      <w:r w:rsidR="00300621" w:rsidRPr="007012EB">
        <w:fldChar w:fldCharType="begin">
          <w:fldData xml:space="preserve">PEVuZE5vdGU+PENpdGU+PEF1dGhvcj5CZWx0csOhbi1QYXJkbzwvQXV0aG9yPjxZZWFyPjIwMTM8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</w:fldData>
        </w:fldChar>
      </w:r>
      <w:r w:rsidR="00300621" w:rsidRPr="007012EB">
        <w:instrText xml:space="preserve"> ADDIN EN.CITE.DATA </w:instrText>
      </w:r>
      <w:r w:rsidR="00300621" w:rsidRPr="007012EB">
        <w:fldChar w:fldCharType="end"/>
      </w:r>
      <w:r w:rsidR="00217524" w:rsidRPr="007012EB">
        <w:fldChar w:fldCharType="separate"/>
      </w:r>
      <w:r w:rsidR="00300621" w:rsidRPr="007012EB">
        <w:rPr>
          <w:noProof/>
        </w:rPr>
        <w:t>[16, 17]</w:t>
      </w:r>
      <w:r w:rsidR="00217524" w:rsidRPr="007012EB">
        <w:fldChar w:fldCharType="end"/>
      </w:r>
      <w:r w:rsidRPr="007012EB">
        <w:t xml:space="preserve">. Many other </w:t>
      </w:r>
      <w:r w:rsidR="00736E1D">
        <w:t>animals</w:t>
      </w:r>
      <w:r w:rsidR="00736E1D" w:rsidRPr="007012EB">
        <w:t xml:space="preserve"> </w:t>
      </w:r>
      <w:r w:rsidRPr="007012EB">
        <w:t>have cryptobiotic abilities, including some nematodes and arthropods</w:t>
      </w:r>
      <w:r w:rsidR="00757CBF" w:rsidRPr="007012EB">
        <w:t xml:space="preserve"> </w:t>
      </w:r>
      <w:r w:rsidR="00C75F29" w:rsidRPr="007012EB">
        <w:fldChar w:fldCharType="begin">
          <w:fldData xml:space="preserve">PEVuZE5vdGU+PENpdGU+PEF1dGhvcj5HdXNldjwvQXV0aG9yPjxZZWFyPjIwMTQ8L1llYXI+PFJl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</w:fldData>
        </w:fldChar>
      </w:r>
      <w:r w:rsidR="00C75F29" w:rsidRPr="007012EB">
        <w:instrText xml:space="preserve"> ADDIN EN.CITE </w:instrText>
      </w:r>
      <w:r w:rsidR="00C75F29" w:rsidRPr="007012EB">
        <w:fldChar w:fldCharType="begin">
          <w:fldData xml:space="preserve">PEVuZE5vdGU+PENpdGU+PEF1dGhvcj5HdXNldjwvQXV0aG9yPjxZZWFyPjIwMTQ8L1llYXI+PFJl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</w:fldData>
        </w:fldChar>
      </w:r>
      <w:r w:rsidR="00C75F29" w:rsidRPr="007012EB">
        <w:instrText xml:space="preserve"> ADDIN EN.CITE.DATA </w:instrText>
      </w:r>
      <w:r w:rsidR="00C75F29" w:rsidRPr="007012EB">
        <w:fldChar w:fldCharType="end"/>
      </w:r>
      <w:r w:rsidR="00C75F29" w:rsidRPr="007012EB">
        <w:fldChar w:fldCharType="separate"/>
      </w:r>
      <w:r w:rsidR="00C75F29" w:rsidRPr="007012EB">
        <w:rPr>
          <w:noProof/>
        </w:rPr>
        <w:t>[18]</w:t>
      </w:r>
      <w:r w:rsidR="00C75F29" w:rsidRPr="007012EB">
        <w:fldChar w:fldCharType="end"/>
      </w:r>
      <w:r w:rsidRPr="007012EB">
        <w:t>, and comparison of the mechanisms in different independent acquisitions of this trait will reveal underlying common mechanisms.</w:t>
      </w:r>
    </w:p>
    <w:p w14:paraId="128755DB" w14:textId="77777777" w:rsidR="009D22D2" w:rsidRPr="007012EB" w:rsidRDefault="009D22D2" w:rsidP="005E79BA">
      <w:pPr>
        <w:pStyle w:val="Normal1"/>
      </w:pPr>
    </w:p>
    <w:p w14:paraId="6CF58042" w14:textId="46A48EEB" w:rsidR="009D22D2" w:rsidRPr="007012EB" w:rsidRDefault="00E11909" w:rsidP="005E79BA">
      <w:pPr>
        <w:pStyle w:val="Normal1"/>
      </w:pPr>
      <w:r>
        <w:t>Central to the development of</w:t>
      </w:r>
      <w:r w:rsidR="00294925" w:rsidRPr="007012EB">
        <w:t xml:space="preserve"> tractable experimental models for cryptobiosis is the generation of high-quality genomic resources. Genome assemblies of two tardigrades, </w:t>
      </w:r>
      <w:r w:rsidR="00294925" w:rsidRPr="007012EB">
        <w:rPr>
          <w:i/>
        </w:rPr>
        <w:t>Hypsibius dujardini</w:t>
      </w:r>
      <w:r w:rsidR="00294925" w:rsidRPr="007012EB">
        <w:t xml:space="preserve"> </w:t>
      </w:r>
      <w:r w:rsidR="00217524" w:rsidRPr="007012EB">
        <w:fldChar w:fldCharType="begin">
          <w:fldData xml:space="preserve">PEVuZE5vdGU+PENpdGU+PEF1dGhvcj5Cb290aGJ5PC9BdXRob3I+PFllYXI+MjAxNTwvWWVhcj48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=
</w:fldData>
        </w:fldChar>
      </w:r>
      <w:r w:rsidR="00C75F29" w:rsidRPr="007012EB">
        <w:instrText xml:space="preserve"> ADDIN EN.CITE </w:instrText>
      </w:r>
      <w:r w:rsidR="00C75F29" w:rsidRPr="007012EB">
        <w:fldChar w:fldCharType="begin">
          <w:fldData xml:space="preserve">PEVuZE5vdGU+PENpdGU+PEF1dGhvcj5Cb290aGJ5PC9BdXRob3I+PFllYXI+MjAxNTwvWWVhcj48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=
</w:fldData>
        </w:fldChar>
      </w:r>
      <w:r w:rsidR="00C75F29" w:rsidRPr="007012EB">
        <w:instrText xml:space="preserve"> ADDIN EN.CITE.DATA </w:instrText>
      </w:r>
      <w:r w:rsidR="00C75F29" w:rsidRPr="007012EB">
        <w:fldChar w:fldCharType="end"/>
      </w:r>
      <w:r w:rsidR="00217524" w:rsidRPr="007012EB">
        <w:fldChar w:fldCharType="separate"/>
      </w:r>
      <w:r w:rsidR="00C75F29" w:rsidRPr="007012EB">
        <w:rPr>
          <w:noProof/>
        </w:rPr>
        <w:t>[19-21]</w:t>
      </w:r>
      <w:r w:rsidR="00217524" w:rsidRPr="007012EB">
        <w:fldChar w:fldCharType="end"/>
      </w:r>
      <w:r w:rsidR="00294925" w:rsidRPr="007012EB">
        <w:t xml:space="preserve"> and </w:t>
      </w:r>
      <w:r w:rsidR="00294925" w:rsidRPr="007012EB">
        <w:rPr>
          <w:i/>
        </w:rPr>
        <w:t>Ramazzottius varieornatus</w:t>
      </w:r>
      <w:r w:rsidR="00B70415" w:rsidRPr="007012EB">
        <w:t xml:space="preserve"> </w:t>
      </w:r>
      <w:r w:rsidR="00217524"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instrText xml:space="preserve"> ADDIN EN.CITE </w:instrText>
      </w:r>
      <w:r w:rsidR="00C75F29"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instrText xml:space="preserve"> ADDIN EN.CITE.DATA </w:instrText>
      </w:r>
      <w:r w:rsidR="00C75F29" w:rsidRPr="007012EB">
        <w:fldChar w:fldCharType="end"/>
      </w:r>
      <w:r w:rsidR="00217524" w:rsidRPr="007012EB">
        <w:fldChar w:fldCharType="separate"/>
      </w:r>
      <w:r w:rsidR="00C75F29" w:rsidRPr="007012EB">
        <w:rPr>
          <w:noProof/>
        </w:rPr>
        <w:t>[22]</w:t>
      </w:r>
      <w:r w:rsidR="00217524" w:rsidRPr="007012EB">
        <w:fldChar w:fldCharType="end"/>
      </w:r>
      <w:r w:rsidR="00294925" w:rsidRPr="007012EB">
        <w:t xml:space="preserve">, both in the family Hypsibiidae, have been published. </w:t>
      </w:r>
      <w:r w:rsidR="00294925" w:rsidRPr="007012EB">
        <w:rPr>
          <w:i/>
        </w:rPr>
        <w:t>H. dujardini</w:t>
      </w:r>
      <w:r w:rsidR="00294925" w:rsidRPr="007012EB">
        <w:t xml:space="preserve"> is a </w:t>
      </w:r>
      <w:r w:rsidR="00BD3EB3" w:rsidRPr="007012EB">
        <w:t>limno-terrestrial</w:t>
      </w:r>
      <w:r w:rsidR="00294925" w:rsidRPr="007012EB">
        <w:t xml:space="preserve"> tardigrade which is easy to culture</w:t>
      </w:r>
      <w:r w:rsidR="00B70415" w:rsidRPr="007012EB">
        <w:t xml:space="preserve"> </w:t>
      </w:r>
      <w:r w:rsidR="00217524" w:rsidRPr="007012EB">
        <w:fldChar w:fldCharType="begin"/>
      </w:r>
      <w:r w:rsidR="00C75F29" w:rsidRPr="007012EB">
        <w:instrText xml:space="preserve"> ADDIN EN.CITE &lt;EndNote&gt;&lt;Cite&gt;&lt;Author&gt;Kondo&lt;/Author&gt;&lt;Year&gt;2015&lt;/Year&gt;&lt;RecNum&gt;928&lt;/RecNum&gt;&lt;DisplayText&gt;[23]&lt;/DisplayText&gt;&lt;record&gt;&lt;rec-number&gt;928&lt;/rec-number&gt;&lt;foreign-keys&gt;&lt;key app="EN" db-id="wpsap0rf8sw9wfefxxhvwee72vsdzzer5se9" timestamp="1450883798"&gt;928&lt;/key&gt;&lt;key app="ENWeb" db-id=""&gt;0&lt;/key&gt;&lt;/foreign-keys&gt;&lt;ref-type name="Journal Article"&gt;17&lt;/ref-type&gt;&lt;contributors&gt;&lt;authors&gt;&lt;author&gt;Kondo, K.&lt;/author&gt;&lt;author&gt;Kubo, T.&lt;/author&gt;&lt;author&gt;Kunieda, T.&lt;/author&gt;&lt;/authors&gt;&lt;/contributors&gt;&lt;auth-address&gt;Department of Biological Sciences, Graduate School of Science, The University of Tokyo, Hongo 7-3-1, Bunkyo-ku, Tokyo 113-0033, Japan.&lt;/auth-address&gt;&lt;titles&gt;&lt;title&gt;Suggested Involvement of PP1/PP2A Activity and De Novo Gene Expression in Anhydrobiotic Survival in a Tardigrade, Hypsibius dujardini, by Chemical Genetic Approach&lt;/title&gt;&lt;secondary-title&gt;PLoS One&lt;/secondary-title&gt;&lt;/titles&gt;&lt;pages&gt;e0144803&lt;/pages&gt;&lt;volume&gt;10&lt;/volume&gt;&lt;number&gt;12&lt;/number&gt;&lt;keywords&gt;&lt;keyword&gt;Animals&lt;/keyword&gt;&lt;keyword&gt;*Desiccation&lt;/keyword&gt;&lt;keyword&gt;*Gene Expression Regulation&lt;/keyword&gt;&lt;keyword&gt;Invertebrates/genetics/*metabolism&lt;/keyword&gt;&lt;keyword&gt;Protein Phosphatase 1/genetics/*metabolism&lt;/keyword&gt;&lt;keyword&gt;Protein Phosphatase 2/genetics/*metabolism&lt;/keyword&gt;&lt;/keywords&gt;&lt;dates&gt;&lt;year&gt;2015&lt;/year&gt;&lt;/dates&gt;&lt;isbn&gt;1932-6203 (Electronic)&amp;#xD;1932-6203 (Linking)&lt;/isbn&gt;&lt;accession-num&gt;26690982&lt;/accession-num&gt;&lt;urls&gt;&lt;related-urls&gt;&lt;url&gt;https://www.ncbi.nlm.nih.gov/pubmed/26690982&lt;/url&gt;&lt;/related-urls&gt;&lt;/urls&gt;&lt;custom2&gt;PMC4686906&lt;/custom2&gt;&lt;electronic-resource-num&gt;10.1371/journal.pone.0144803&lt;/electronic-resource-num&gt;&lt;/record&gt;&lt;/Cite&gt;&lt;/EndNote&gt;</w:instrText>
      </w:r>
      <w:r w:rsidR="00217524" w:rsidRPr="007012EB">
        <w:fldChar w:fldCharType="separate"/>
      </w:r>
      <w:r w:rsidR="00C75F29" w:rsidRPr="007012EB">
        <w:rPr>
          <w:noProof/>
        </w:rPr>
        <w:t>[23]</w:t>
      </w:r>
      <w:r w:rsidR="00217524" w:rsidRPr="007012EB">
        <w:fldChar w:fldCharType="end"/>
      </w:r>
      <w:r w:rsidR="00294925" w:rsidRPr="007012EB">
        <w:t xml:space="preserve">, while </w:t>
      </w:r>
      <w:r w:rsidR="00294925" w:rsidRPr="007012EB">
        <w:rPr>
          <w:i/>
        </w:rPr>
        <w:t>R. varieornatus</w:t>
      </w:r>
      <w:r w:rsidR="00294925" w:rsidRPr="007012EB">
        <w:t xml:space="preserve"> is a terrestrial tardigrade, and highly tolerant of environmental extremes</w:t>
      </w:r>
      <w:r w:rsidR="00B70415" w:rsidRPr="007012EB">
        <w:t xml:space="preserve"> </w:t>
      </w:r>
      <w:r w:rsidR="00217524" w:rsidRPr="007012EB">
        <w:fldChar w:fldCharType="begin"/>
      </w:r>
      <w:r w:rsidR="00C75F29" w:rsidRPr="007012EB">
        <w:instrText xml:space="preserve"> ADDIN EN.CITE &lt;EndNote&gt;&lt;Cite&gt;&lt;Author&gt;Horikawa&lt;/Author&gt;&lt;Year&gt;2008&lt;/Year&gt;&lt;RecNum&gt;17&lt;/RecNum&gt;&lt;DisplayText&gt;[24]&lt;/DisplayText&gt;&lt;record&gt;&lt;rec-number&gt;17&lt;/rec-number&gt;&lt;foreign-keys&gt;&lt;key app="EN" db-id="wpsap0rf8sw9wfefxxhvwee72vsdzzer5se9" timestamp="1436163325"&gt;17&lt;/key&gt;&lt;/foreign-keys&gt;&lt;ref-type name="Journal Article"&gt;17&lt;/ref-type&gt;&lt;contributors&gt;&lt;authors&gt;&lt;author&gt;Horikawa, D. D.&lt;/author&gt;&lt;author&gt;Kunieda, T.&lt;/author&gt;&lt;author&gt;Abe, W.&lt;/author&gt;&lt;author&gt;Watanabe, M.&lt;/author&gt;&lt;author&gt;Nakahara, Y.&lt;/author&gt;&lt;author&gt;Yukuhiro, F.&lt;/author&gt;&lt;author&gt;Sakashita, T.&lt;/author&gt;&lt;author&gt;Hamada, N.&lt;/author&gt;&lt;author&gt;Wada, S.&lt;/author&gt;&lt;author&gt;Funayama, T.&lt;/author&gt;&lt;author&gt;Katagiri, C.&lt;/author&gt;&lt;author&gt;Kobayashi, Y.&lt;/author&gt;&lt;author&gt;Higashi, S.&lt;/author&gt;&lt;author&gt;Okuda, T.&lt;/author&gt;&lt;/authors&gt;&lt;/contributors&gt;&lt;auth-address&gt;Graduate School of Environmental Earth Science, Hokkaido University, Sapporo, Japan. horikawa@biol.s.u-tokyo.ac.jp&lt;/auth-address&gt;&lt;titles&gt;&lt;title&gt;Establishment of a rearing system of the extremotolerant tardigrade Ramazzottius varieornatus: a new model animal for astrobiology&lt;/title&gt;&lt;secondary-title&gt;Astrobiology&lt;/secondary-title&gt;&lt;/titles&gt;&lt;pages&gt;549-56&lt;/pages&gt;&lt;volume&gt;8&lt;/volume&gt;&lt;number&gt;3&lt;/number&gt;&lt;keywords&gt;&lt;keyword&gt;*Adaptation, Physiological&lt;/keyword&gt;&lt;keyword&gt;Animals&lt;/keyword&gt;&lt;keyword&gt;Desiccation&lt;/keyword&gt;&lt;keyword&gt;Environment&lt;/keyword&gt;&lt;keyword&gt;Exobiology/*methods&lt;/keyword&gt;&lt;keyword&gt;Life Cycle Stages&lt;/keyword&gt;&lt;keyword&gt;*Models, Animal&lt;/keyword&gt;&lt;keyword&gt;Ovum/growth &amp;amp; development&lt;/keyword&gt;&lt;keyword&gt;Parasites/cytology/*growth &amp;amp; development/ultrastructure&lt;/keyword&gt;&lt;keyword&gt;Survival Analysis&lt;/keyword&gt;&lt;keyword&gt;Time Factors&lt;/keyword&gt;&lt;keyword&gt;Water/metabolism&lt;/keyword&gt;&lt;/keywords&gt;&lt;dates&gt;&lt;year&gt;2008&lt;/year&gt;&lt;pub-dates&gt;&lt;date&gt;Jun&lt;/date&gt;&lt;/pub-dates&gt;&lt;/dates&gt;&lt;isbn&gt;1557-8070 (Electronic)&amp;#xD;1557-8070 (Linking)&lt;/isbn&gt;&lt;accession-num&gt;18554084&lt;/accession-num&gt;&lt;urls&gt;&lt;related-urls&gt;&lt;url&gt;https://www.ncbi.nlm.nih.gov/pubmed/18554084&lt;/url&gt;&lt;/related-urls&gt;&lt;/urls&gt;&lt;electronic-resource-num&gt;10.1089/ast.2007.0139&lt;/electronic-resource-num&gt;&lt;/record&gt;&lt;/Cite&gt;&lt;/EndNote&gt;</w:instrText>
      </w:r>
      <w:r w:rsidR="00217524" w:rsidRPr="007012EB">
        <w:fldChar w:fldCharType="separate"/>
      </w:r>
      <w:r w:rsidR="00C75F29" w:rsidRPr="007012EB">
        <w:rPr>
          <w:noProof/>
        </w:rPr>
        <w:t>[24]</w:t>
      </w:r>
      <w:r w:rsidR="00217524" w:rsidRPr="007012EB">
        <w:fldChar w:fldCharType="end"/>
      </w:r>
      <w:r w:rsidR="00294925" w:rsidRPr="007012EB">
        <w:t xml:space="preserve">. An experimental toolkit for </w:t>
      </w:r>
      <w:r w:rsidR="00294925" w:rsidRPr="007012EB">
        <w:rPr>
          <w:i/>
        </w:rPr>
        <w:t>H. dujardini</w:t>
      </w:r>
      <w:r w:rsidR="00294925" w:rsidRPr="007012EB">
        <w:t xml:space="preserve">, including RNAi and </w:t>
      </w:r>
      <w:r w:rsidR="00294925" w:rsidRPr="00080AA2">
        <w:rPr>
          <w:i/>
        </w:rPr>
        <w:t>in situ</w:t>
      </w:r>
      <w:r w:rsidR="00294925" w:rsidRPr="007012EB">
        <w:t xml:space="preserve"> </w:t>
      </w:r>
      <w:r w:rsidR="004048BE" w:rsidRPr="007012EB">
        <w:t>hybridization</w:t>
      </w:r>
      <w:r w:rsidR="00294925" w:rsidRPr="007012EB">
        <w:t xml:space="preserve"> is being developed</w:t>
      </w:r>
      <w:r w:rsidR="00B70415" w:rsidRPr="007012EB">
        <w:t xml:space="preserve"> </w:t>
      </w:r>
      <w:r w:rsidR="00217524" w:rsidRPr="007012EB">
        <w:fldChar w:fldCharType="begin"/>
      </w:r>
      <w:r w:rsidR="00C75F29" w:rsidRPr="007012EB">
        <w:instrText xml:space="preserve"> ADDIN EN.CITE &lt;EndNote&gt;&lt;Cite&gt;&lt;Author&gt;Tenlen&lt;/Author&gt;&lt;Year&gt;2013&lt;/Year&gt;&lt;RecNum&gt;84&lt;/RecNum&gt;&lt;DisplayText&gt;[25]&lt;/DisplayText&gt;&lt;record&gt;&lt;rec-number&gt;84&lt;/rec-number&gt;&lt;foreign-keys&gt;&lt;key app="EN" db-id="wpsap0rf8sw9wfefxxhvwee72vsdzzer5se9" timestamp="1437460895"&gt;84&lt;/key&gt;&lt;key app="ENWeb" db-id=""&gt;0&lt;/key&gt;&lt;/foreign-keys&gt;&lt;ref-type name="Journal Article"&gt;17&lt;/ref-type&gt;&lt;contributors&gt;&lt;authors&gt;&lt;author&gt;Tenlen, J. R.&lt;/author&gt;&lt;author&gt;McCaskill, S.&lt;/author&gt;&lt;author&gt;Goldstein, B.&lt;/author&gt;&lt;/authors&gt;&lt;/contributors&gt;&lt;auth-address&gt;Department of Biology, University of North Carolina-Chapel Hill, NC 27599, USA. tenlenj@spu.edu&lt;/auth-address&gt;&lt;titles&gt;&lt;title&gt;RNA interference can be used to disrupt gene function in tardigrades&lt;/title&gt;&lt;secondary-title&gt;Dev Genes Evol&lt;/secondary-title&gt;&lt;/titles&gt;&lt;pages&gt;171-81&lt;/pages&gt;&lt;volume&gt;223&lt;/volume&gt;&lt;number&gt;3&lt;/number&gt;&lt;keywords&gt;&lt;keyword&gt;Animals&lt;/keyword&gt;&lt;keyword&gt;Cloning, Molecular&lt;/keyword&gt;&lt;keyword&gt;Genes, Lethal&lt;/keyword&gt;&lt;keyword&gt;Phylogeny&lt;/keyword&gt;&lt;keyword&gt;*RNA Interference&lt;/keyword&gt;&lt;keyword&gt;Tardigrada/classification/*genetics&lt;/keyword&gt;&lt;/keywords&gt;&lt;dates&gt;&lt;year&gt;2013&lt;/year&gt;&lt;pub-dates&gt;&lt;date&gt;May&lt;/date&gt;&lt;/pub-dates&gt;&lt;/dates&gt;&lt;isbn&gt;1432-041X (Electronic)&amp;#xD;0949-944X (Linking)&lt;/isbn&gt;&lt;accession-num&gt;23187800&lt;/accession-num&gt;&lt;urls&gt;&lt;related-urls&gt;&lt;url&gt;https://www.ncbi.nlm.nih.gov/pubmed/23187800&lt;/url&gt;&lt;/related-urls&gt;&lt;/urls&gt;&lt;custom2&gt;PMC3600081&lt;/custom2&gt;&lt;electronic-resource-num&gt;10.1007/s00427-012-0432-6&lt;/electronic-resource-num&gt;&lt;/record&gt;&lt;/Cite&gt;&lt;/EndNote&gt;</w:instrText>
      </w:r>
      <w:r w:rsidR="00217524" w:rsidRPr="007012EB">
        <w:fldChar w:fldCharType="separate"/>
      </w:r>
      <w:r w:rsidR="00C75F29" w:rsidRPr="007012EB">
        <w:rPr>
          <w:noProof/>
        </w:rPr>
        <w:t>[25]</w:t>
      </w:r>
      <w:r w:rsidR="00217524" w:rsidRPr="007012EB">
        <w:fldChar w:fldCharType="end"/>
      </w:r>
      <w:r w:rsidR="00294925" w:rsidRPr="007012EB">
        <w:t xml:space="preserve">. </w:t>
      </w:r>
      <w:r w:rsidR="00294925" w:rsidRPr="007012EB">
        <w:rPr>
          <w:i/>
        </w:rPr>
        <w:t>H. dujardini</w:t>
      </w:r>
      <w:r w:rsidR="00294925" w:rsidRPr="007012EB">
        <w:t xml:space="preserve"> is</w:t>
      </w:r>
      <w:r w:rsidR="00736E1D">
        <w:t xml:space="preserve"> </w:t>
      </w:r>
      <w:r w:rsidR="00294925" w:rsidRPr="007012EB">
        <w:t xml:space="preserve">poorly cryptobiotic compared to </w:t>
      </w:r>
      <w:r w:rsidR="00294925" w:rsidRPr="007012EB">
        <w:rPr>
          <w:i/>
        </w:rPr>
        <w:t>R. varieornatus</w:t>
      </w:r>
      <w:r w:rsidR="00294925" w:rsidRPr="007012EB">
        <w:t xml:space="preserve">. </w:t>
      </w:r>
      <w:r w:rsidR="00294925" w:rsidRPr="007012EB">
        <w:rPr>
          <w:i/>
        </w:rPr>
        <w:t xml:space="preserve">H. dujardini </w:t>
      </w:r>
      <w:r w:rsidR="00294925" w:rsidRPr="007012EB">
        <w:t xml:space="preserve">requires 48 h of preconditioning at 85% relative humidity (RH) and further 24 h in 30% RH </w:t>
      </w:r>
      <w:r w:rsidR="00217524" w:rsidRPr="007012EB">
        <w:fldChar w:fldCharType="begin"/>
      </w:r>
      <w:r w:rsidR="00C75F29" w:rsidRPr="007012EB">
        <w:instrText xml:space="preserve"> ADDIN EN.CITE &lt;EndNote&gt;&lt;Cite&gt;&lt;Author&gt;Kondo&lt;/Author&gt;&lt;Year&gt;2015&lt;/Year&gt;&lt;RecNum&gt;928&lt;/RecNum&gt;&lt;DisplayText&gt;[23]&lt;/DisplayText&gt;&lt;record&gt;&lt;rec-number&gt;928&lt;/rec-number&gt;&lt;foreign-keys&gt;&lt;key app="EN" db-id="wpsap0rf8sw9wfefxxhvwee72vsdzzer5se9" timestamp="1450883798"&gt;928&lt;/key&gt;&lt;key app="ENWeb" db-id=""&gt;0&lt;/key&gt;&lt;/foreign-keys&gt;&lt;ref-type name="Journal Article"&gt;17&lt;/ref-type&gt;&lt;contributors&gt;&lt;authors&gt;&lt;author&gt;Kondo, K.&lt;/author&gt;&lt;author&gt;Kubo, T.&lt;/author&gt;&lt;author&gt;Kunieda, T.&lt;/author&gt;&lt;/authors&gt;&lt;/contributors&gt;&lt;auth-address&gt;Department of Biological Sciences, Graduate School of Science, The University of Tokyo, Hongo 7-3-1, Bunkyo-ku, Tokyo 113-0033, Japan.&lt;/auth-address&gt;&lt;titles&gt;&lt;title&gt;Suggested Involvement of PP1/PP2A Activity and De Novo Gene Expression in Anhydrobiotic Survival in a Tardigrade, Hypsibius dujardini, by Chemical Genetic Approach&lt;/title&gt;&lt;secondary-title&gt;PLoS One&lt;/secondary-title&gt;&lt;/titles&gt;&lt;pages&gt;e0144803&lt;/pages&gt;&lt;volume&gt;10&lt;/volume&gt;&lt;number&gt;12&lt;/number&gt;&lt;keywords&gt;&lt;keyword&gt;Animals&lt;/keyword&gt;&lt;keyword&gt;*Desiccation&lt;/keyword&gt;&lt;keyword&gt;*Gene Expression Regulation&lt;/keyword&gt;&lt;keyword&gt;Invertebrates/genetics/*metabolism&lt;/keyword&gt;&lt;keyword&gt;Protein Phosphatase 1/genetics/*metabolism&lt;/keyword&gt;&lt;keyword&gt;Protein Phosphatase 2/genetics/*metabolism&lt;/keyword&gt;&lt;/keywords&gt;&lt;dates&gt;&lt;year&gt;2015&lt;/year&gt;&lt;/dates&gt;&lt;isbn&gt;1932-6203 (Electronic)&amp;#xD;1932-6203 (Linking)&lt;/isbn&gt;&lt;accession-num&gt;26690982&lt;/accession-num&gt;&lt;urls&gt;&lt;related-urls&gt;&lt;url&gt;https://www.ncbi.nlm.nih.gov/pubmed/26690982&lt;/url&gt;&lt;/related-urls&gt;&lt;/urls&gt;&lt;custom2&gt;PMC4686906&lt;/custom2&gt;&lt;electronic-resource-num&gt;10.1371/journal.pone.0144803&lt;/electronic-resource-num&gt;&lt;/record&gt;&lt;/Cite&gt;&lt;/EndNote&gt;</w:instrText>
      </w:r>
      <w:r w:rsidR="00217524" w:rsidRPr="007012EB">
        <w:fldChar w:fldCharType="separate"/>
      </w:r>
      <w:r w:rsidR="00C75F29" w:rsidRPr="007012EB">
        <w:rPr>
          <w:noProof/>
        </w:rPr>
        <w:t>[23]</w:t>
      </w:r>
      <w:r w:rsidR="00217524" w:rsidRPr="007012EB">
        <w:fldChar w:fldCharType="end"/>
      </w:r>
      <w:r w:rsidR="00294925" w:rsidRPr="007012EB">
        <w:t xml:space="preserve"> to enter cryptobiosis with high survival, while </w:t>
      </w:r>
      <w:r w:rsidR="00294925" w:rsidRPr="007012EB">
        <w:rPr>
          <w:i/>
        </w:rPr>
        <w:t>R. varieornatus</w:t>
      </w:r>
      <w:r w:rsidR="00294925" w:rsidRPr="007012EB">
        <w:t xml:space="preserve"> can form a tun (the cryptobiotic form) within 30 min at 30% RH</w:t>
      </w:r>
      <w:r w:rsidR="00B70415" w:rsidRPr="007012EB">
        <w:t xml:space="preserve"> </w:t>
      </w:r>
      <w:r w:rsidR="00217524" w:rsidRPr="007012EB">
        <w:fldChar w:fldCharType="begin"/>
      </w:r>
      <w:r w:rsidR="00C75F29" w:rsidRPr="007012EB">
        <w:instrText xml:space="preserve"> ADDIN EN.CITE &lt;EndNote&gt;&lt;Cite&gt;&lt;Author&gt;Horikawa&lt;/Author&gt;&lt;Year&gt;2008&lt;/Year&gt;&lt;RecNum&gt;761&lt;/RecNum&gt;&lt;DisplayText&gt;[26]&lt;/DisplayText&gt;&lt;record&gt;&lt;rec-number&gt;761&lt;/rec-number&gt;&lt;foreign-keys&gt;&lt;key app="EN" db-id="wpsap0rf8sw9wfefxxhvwee72vsdzzer5se9" timestamp="1445597390"&gt;761&lt;/key&gt;&lt;key app="ENWeb" db-id=""&gt;0&lt;/key&gt;&lt;/foreign-keys&gt;&lt;ref-type name="Journal Article"&gt;17&lt;/ref-type&gt;&lt;contributors&gt;&lt;authors&gt;&lt;author&gt;Horikawa, D.&lt;/author&gt;&lt;/authors&gt;&lt;/contributors&gt;&lt;titles&gt;&lt;title&gt;The tardigrade Ramazzottius varieornatus as a model of extremotolerant animals&lt;/title&gt;&lt;secondary-title&gt;J Jpn Soc Extremophiles&lt;/secondary-title&gt;&lt;alt-title&gt;Journal of Japanese Society for Extremophiles&lt;/alt-title&gt;&lt;/titles&gt;&lt;pages&gt;25-28&lt;/pages&gt;&lt;volume&gt;7.2&lt;/volume&gt;&lt;number&gt;1&lt;/number&gt;&lt;section&gt;25&lt;/section&gt;&lt;dates&gt;&lt;year&gt;2008&lt;/year&gt;&lt;/dates&gt;&lt;isbn&gt;1881-5758&amp;#xD;1348-5474&lt;/isbn&gt;&lt;urls&gt;&lt;/urls&gt;&lt;electronic-resource-num&gt;10.3118/jjse.7.2.25&lt;/electronic-resource-num&gt;&lt;/record&gt;&lt;/Cite&gt;&lt;/EndNote&gt;</w:instrText>
      </w:r>
      <w:r w:rsidR="00217524" w:rsidRPr="007012EB">
        <w:fldChar w:fldCharType="separate"/>
      </w:r>
      <w:r w:rsidR="00C75F29" w:rsidRPr="007012EB">
        <w:rPr>
          <w:noProof/>
        </w:rPr>
        <w:t>[26]</w:t>
      </w:r>
      <w:r w:rsidR="00217524" w:rsidRPr="007012EB">
        <w:fldChar w:fldCharType="end"/>
      </w:r>
      <w:r w:rsidR="00294925" w:rsidRPr="007012EB">
        <w:t xml:space="preserve">. </w:t>
      </w:r>
    </w:p>
    <w:p w14:paraId="21464BAE" w14:textId="77777777" w:rsidR="009D22D2" w:rsidRPr="007012EB" w:rsidRDefault="009D22D2" w:rsidP="005E79BA">
      <w:pPr>
        <w:pStyle w:val="Normal1"/>
      </w:pPr>
    </w:p>
    <w:p w14:paraId="20D214AD" w14:textId="631906D4" w:rsidR="009D22D2" w:rsidRPr="007012EB" w:rsidRDefault="00736E1D" w:rsidP="00E11909">
      <w:pPr>
        <w:pStyle w:val="Normal1"/>
      </w:pPr>
      <w:r>
        <w:t xml:space="preserve">Several </w:t>
      </w:r>
      <w:r w:rsidR="00294925" w:rsidRPr="007012EB">
        <w:t>anhydrobiosis-related genes have been identified in Tardigrada. Catalases, superoxide dismutases</w:t>
      </w:r>
      <w:r w:rsidR="00917B78">
        <w:t xml:space="preserve"> (SOD)</w:t>
      </w:r>
      <w:r w:rsidR="00294925" w:rsidRPr="007012EB">
        <w:t>, and glutathione reductases may protect against oxidative stress</w:t>
      </w:r>
      <w:r w:rsidR="009C7927" w:rsidRPr="007012EB">
        <w:t xml:space="preserve"> </w:t>
      </w:r>
      <w:r w:rsidR="00217524" w:rsidRPr="007012EB">
        <w:fldChar w:fldCharType="begin"/>
      </w:r>
      <w:r w:rsidR="00C75F29" w:rsidRPr="007012EB">
        <w:instrText xml:space="preserve"> ADDIN EN.CITE &lt;EndNote&gt;&lt;Cite&gt;&lt;Author&gt;Rizzo&lt;/Author&gt;&lt;Year&gt;2010&lt;/Year&gt;&lt;RecNum&gt;61&lt;/RecNum&gt;&lt;DisplayText&gt;[27]&lt;/DisplayText&gt;&lt;record&gt;&lt;rec-number&gt;61&lt;/rec-number&gt;&lt;foreign-keys&gt;&lt;key app="EN" db-id="wpsap0rf8sw9wfefxxhvwee72vsdzzer5se9" timestamp="1437460842"&gt;61&lt;/key&gt;&lt;key app="ENWeb" db-id=""&gt;0&lt;/key&gt;&lt;/foreign-keys&gt;&lt;ref-type name="Journal Article"&gt;17&lt;/ref-type&gt;&lt;contributors&gt;&lt;authors&gt;&lt;author&gt;Rizzo, A. M.&lt;/author&gt;&lt;author&gt;Negroni, M.&lt;/author&gt;&lt;author&gt;Altiero, T.&lt;/author&gt;&lt;author&gt;Montorfano, G.&lt;/author&gt;&lt;author&gt;Corsetto, P.&lt;/author&gt;&lt;author&gt;Berselli, P.&lt;/author&gt;&lt;author&gt;Berra, B.&lt;/author&gt;&lt;author&gt;Guidetti, R.&lt;/author&gt;&lt;author&gt;Rebecchi, L.&lt;/author&gt;&lt;/authors&gt;&lt;/contributors&gt;&lt;auth-address&gt;Dipartimento di Scienze Molecolari Applicate ai Biosistemi, DiSMAB, Universita degli Studi di Milano, Via D. Trentacoste, 220134 Milan, Italy. angelamaria.rizzo@unimi.it&lt;/auth-address&gt;&lt;titles&gt;&lt;title&gt;Antioxidant defences in hydrated and desiccated states of the tardigrade Paramacrobiotus richtersi&lt;/title&gt;&lt;secondary-title&gt;Comp Biochem Physiol B Biochem Mol Biol&lt;/secondary-title&gt;&lt;/titles&gt;&lt;pages&gt;115-21&lt;/pages&gt;&lt;volume&gt;156&lt;/volume&gt;&lt;number&gt;2&lt;/number&gt;&lt;keywords&gt;&lt;keyword&gt;Animals&lt;/keyword&gt;&lt;keyword&gt;Antioxidants/*metabolism&lt;/keyword&gt;&lt;keyword&gt;Catalase/metabolism&lt;/keyword&gt;&lt;keyword&gt;Desiccation&lt;/keyword&gt;&lt;keyword&gt;Fatty Acids/analysis&lt;/keyword&gt;&lt;keyword&gt;Glutathione Peroxidase/metabolism&lt;/keyword&gt;&lt;keyword&gt;Glutathione Reductase/metabolism&lt;/keyword&gt;&lt;keyword&gt;Heat-Shock Proteins/metabolism&lt;/keyword&gt;&lt;keyword&gt;Invertebrates/chemistry/*enzymology&lt;/keyword&gt;&lt;keyword&gt;Superoxide Dismutase/metabolism&lt;/keyword&gt;&lt;/keywords&gt;&lt;dates&gt;&lt;year&gt;2010&lt;/year&gt;&lt;pub-dates&gt;&lt;date&gt;Jun&lt;/date&gt;&lt;/pub-dates&gt;&lt;/dates&gt;&lt;isbn&gt;1879-1107 (Electronic)&amp;#xD;1096-4959 (Linking)&lt;/isbn&gt;&lt;accession-num&gt;20206711&lt;/accession-num&gt;&lt;urls&gt;&lt;related-urls&gt;&lt;url&gt;https://www.ncbi.nlm.nih.gov/pubmed/20206711&lt;/url&gt;&lt;/related-urls&gt;&lt;/urls&gt;&lt;electronic-resource-num&gt;10.1016/j.cbpb.2010.02.009&lt;/electronic-resource-num&gt;&lt;/record&gt;&lt;/Cite&gt;&lt;/EndNote&gt;</w:instrText>
      </w:r>
      <w:r w:rsidR="00217524" w:rsidRPr="007012EB">
        <w:fldChar w:fldCharType="separate"/>
      </w:r>
      <w:r w:rsidR="00C75F29" w:rsidRPr="007012EB">
        <w:rPr>
          <w:noProof/>
        </w:rPr>
        <w:t>[27]</w:t>
      </w:r>
      <w:r w:rsidR="00217524" w:rsidRPr="007012EB">
        <w:fldChar w:fldCharType="end"/>
      </w:r>
      <w:r w:rsidR="00294925" w:rsidRPr="007012EB">
        <w:t xml:space="preserve">, and chaperones, such as heat shock protein 70 (HSP70) </w:t>
      </w:r>
      <w:r w:rsidR="00217524" w:rsidRPr="007012EB">
        <w:fldChar w:fldCharType="begin">
          <w:fldData xml:space="preserve">PEVuZE5vdGU+PENpdGU+PEF1dGhvcj5Kb25zc29uPC9BdXRob3I+PFllYXI+MjAwNzwvWWVhcj48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</w:fldData>
        </w:fldChar>
      </w:r>
      <w:r w:rsidR="00C75F29" w:rsidRPr="007012EB">
        <w:instrText xml:space="preserve"> ADDIN EN.CITE </w:instrText>
      </w:r>
      <w:r w:rsidR="00C75F29" w:rsidRPr="007012EB">
        <w:fldChar w:fldCharType="begin">
          <w:fldData xml:space="preserve">PEVuZE5vdGU+PENpdGU+PEF1dGhvcj5Kb25zc29uPC9BdXRob3I+PFllYXI+MjAwNzwvWWVhcj48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</w:fldData>
        </w:fldChar>
      </w:r>
      <w:r w:rsidR="00C75F29" w:rsidRPr="007012EB">
        <w:instrText xml:space="preserve"> ADDIN EN.CITE.DATA </w:instrText>
      </w:r>
      <w:r w:rsidR="00C75F29" w:rsidRPr="007012EB">
        <w:fldChar w:fldCharType="end"/>
      </w:r>
      <w:r w:rsidR="00217524" w:rsidRPr="007012EB">
        <w:fldChar w:fldCharType="separate"/>
      </w:r>
      <w:r w:rsidR="00C75F29" w:rsidRPr="007012EB">
        <w:rPr>
          <w:noProof/>
        </w:rPr>
        <w:t>[28-30]</w:t>
      </w:r>
      <w:r w:rsidR="00217524" w:rsidRPr="007012EB">
        <w:fldChar w:fldCharType="end"/>
      </w:r>
      <w:r w:rsidR="00E11909">
        <w:t>,</w:t>
      </w:r>
      <w:r w:rsidR="00294925" w:rsidRPr="007012EB">
        <w:t xml:space="preserve"> may act to protect proteins from the denaturing effects of water loss </w:t>
      </w:r>
      <w:r w:rsidR="00217524" w:rsidRPr="007012EB">
        <w:fldChar w:fldCharType="begin">
          <w:fldData xml:space="preserve">PEVuZE5vdGU+PENpdGU+PEF1dGhvcj5CZWx0csOhbi1QYXJkbzwvQXV0aG9yPjxZZWFyPjIwMTM8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</w:fldData>
        </w:fldChar>
      </w:r>
      <w:r w:rsidR="00C75F29" w:rsidRPr="007012EB">
        <w:instrText xml:space="preserve"> ADDIN EN.CITE </w:instrText>
      </w:r>
      <w:r w:rsidR="00C75F29" w:rsidRPr="007012EB">
        <w:fldChar w:fldCharType="begin">
          <w:fldData xml:space="preserve">PEVuZE5vdGU+PENpdGU+PEF1dGhvcj5CZWx0csOhbi1QYXJkbzwvQXV0aG9yPjxZZWFyPjIwMTM8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</w:fldData>
        </w:fldChar>
      </w:r>
      <w:r w:rsidR="00C75F29" w:rsidRPr="007012EB">
        <w:instrText xml:space="preserve"> ADDIN EN.CITE.DATA </w:instrText>
      </w:r>
      <w:r w:rsidR="00C75F29" w:rsidRPr="007012EB">
        <w:fldChar w:fldCharType="end"/>
      </w:r>
      <w:r w:rsidR="00217524" w:rsidRPr="007012EB">
        <w:fldChar w:fldCharType="separate"/>
      </w:r>
      <w:r w:rsidR="00C75F29" w:rsidRPr="007012EB">
        <w:rPr>
          <w:noProof/>
        </w:rPr>
        <w:t>[16, 31, 32]</w:t>
      </w:r>
      <w:r w:rsidR="00217524" w:rsidRPr="007012EB">
        <w:fldChar w:fldCharType="end"/>
      </w:r>
      <w:r w:rsidR="009C7927" w:rsidRPr="007012EB">
        <w:t>.</w:t>
      </w:r>
      <w:r w:rsidR="00294925" w:rsidRPr="007012EB">
        <w:t xml:space="preserve"> Additionally, several tardigrade-specific gene families have been implicated in anhydrobiosis, based on their expression patterns</w:t>
      </w:r>
      <w:r w:rsidR="009C7927" w:rsidRPr="007012EB">
        <w:t>.</w:t>
      </w:r>
      <w:r w:rsidR="00294925" w:rsidRPr="007012EB">
        <w:t xml:space="preserve"> </w:t>
      </w:r>
      <w:ins w:id="8" w:author="Yuki Yoshida" w:date="2017-05-11T15:02:00Z">
        <w:r w:rsidR="004D53BC" w:rsidRPr="004D53BC">
          <w:t xml:space="preserve">Cytosolic abundant heat soluble (CAHS), secretory abundant heat soluble (SAHS), late embryogenesis abundant protein mitochondrial (RvLEAM), mitochondrial abundant heat soluble protein (MAHS), and damage suppressor (Dsup) gene families have been implicated in </w:t>
        </w:r>
        <w:r w:rsidR="004D53BC" w:rsidRPr="004D53BC">
          <w:rPr>
            <w:i/>
            <w:iCs/>
          </w:rPr>
          <w:t>R. varieornatus</w:t>
        </w:r>
        <w:r w:rsidR="004D53BC" w:rsidRPr="004D53BC">
          <w:t xml:space="preserve"> </w:t>
        </w:r>
      </w:ins>
      <w:ins w:id="9" w:author="Yuki Yoshida" w:date="2017-05-26T11:53:00Z">
        <w:r w:rsidR="00B271A7" w:rsidRPr="00B271A7">
          <w:t>extremo-tolerance</w:t>
        </w:r>
      </w:ins>
      <w:ins w:id="10" w:author="Yuki Yoshida" w:date="2017-05-11T15:02:00Z">
        <w:r w:rsidR="004D53BC" w:rsidRPr="004D53BC">
          <w:t xml:space="preserve"> </w:t>
        </w:r>
        <w:r w:rsidR="004D53BC" w:rsidRPr="007012EB">
          <w:fldChar w:fldCharType="begin">
            <w:fldData xml:space="preserve">PEVuZE5vdGU+PENpdGU+PEF1dGhvcj5ZYW1hZ3VjaGk8L0F1dGhvcj48WWVhcj4yMDEyPC9ZZWFy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=
</w:fldData>
          </w:fldChar>
        </w:r>
        <w:r w:rsidR="004D53BC" w:rsidRPr="007012EB">
          <w:instrText xml:space="preserve"> ADDIN EN.CITE </w:instrText>
        </w:r>
        <w:r w:rsidR="004D53BC" w:rsidRPr="007012EB">
          <w:fldChar w:fldCharType="begin">
            <w:fldData xml:space="preserve">PEVuZE5vdGU+PENpdGU+PEF1dGhvcj5ZYW1hZ3VjaGk8L0F1dGhvcj48WWVhcj4yMDEyPC9ZZWFy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=
</w:fldData>
          </w:fldChar>
        </w:r>
        <w:r w:rsidR="004D53BC" w:rsidRPr="007012EB">
          <w:instrText xml:space="preserve"> ADDIN EN.CITE.DATA </w:instrText>
        </w:r>
        <w:r w:rsidR="004D53BC" w:rsidRPr="007012EB">
          <w:fldChar w:fldCharType="end"/>
        </w:r>
        <w:r w:rsidR="004D53BC" w:rsidRPr="007012EB">
          <w:fldChar w:fldCharType="separate"/>
        </w:r>
        <w:r w:rsidR="004D53BC" w:rsidRPr="007012EB">
          <w:rPr>
            <w:noProof/>
          </w:rPr>
          <w:t>[22, 33, 34]</w:t>
        </w:r>
        <w:r w:rsidR="004D53BC" w:rsidRPr="007012EB">
          <w:fldChar w:fldCharType="end"/>
        </w:r>
        <w:r w:rsidR="004D53BC" w:rsidRPr="004D53BC">
          <w:t xml:space="preserve">. These gene families were named by their subcellular location or </w:t>
        </w:r>
      </w:ins>
      <w:ins w:id="11" w:author="Yuki Yoshida" w:date="2017-05-26T11:51:00Z">
        <w:r w:rsidR="00B271A7">
          <w:t>function</w:t>
        </w:r>
      </w:ins>
      <w:ins w:id="12" w:author="Yuki Yoshida" w:date="2017-05-11T15:02:00Z">
        <w:r w:rsidR="004D53BC" w:rsidRPr="004D53BC">
          <w:t xml:space="preserve">, and expression of MAHS and Dsup in human tissue culture cell lines resulted in elevated levels of tolerance against osmotic </w:t>
        </w:r>
        <w:r w:rsidR="00B271A7">
          <w:t>stress and X-ray irradiation (~4</w:t>
        </w:r>
      </w:ins>
      <w:ins w:id="13" w:author="Yuki Yoshida" w:date="2017-05-26T11:51:00Z">
        <w:r w:rsidR="00B271A7">
          <w:t xml:space="preserve"> </w:t>
        </w:r>
      </w:ins>
      <w:ins w:id="14" w:author="Yuki Yoshida" w:date="2017-05-11T15:02:00Z">
        <w:r w:rsidR="004D53BC" w:rsidRPr="004D53BC">
          <w:t>Gy).</w:t>
        </w:r>
      </w:ins>
      <w:del w:id="15" w:author="Yuki Yoshida" w:date="2017-05-11T15:03:00Z">
        <w:r w:rsidR="00294925" w:rsidRPr="007012EB" w:rsidDel="004D53BC">
          <w:delText xml:space="preserve">In </w:delText>
        </w:r>
        <w:r w:rsidR="00294925" w:rsidRPr="007012EB" w:rsidDel="004D53BC">
          <w:rPr>
            <w:i/>
          </w:rPr>
          <w:delText>R. varieornatus</w:delText>
        </w:r>
        <w:r w:rsidR="00294925" w:rsidRPr="007012EB" w:rsidDel="004D53BC">
          <w:delText>, cytosolic abundant heat soluble (CAHS), secretory abundant heat soluble (SAHS), late embryogenesis abundant protein mitochondrial (RvLEAM), mitochondrial abundant heat soluble protein (MAHS), and damage suppressor (Dsup) gene families have been identified.</w:delText>
        </w:r>
      </w:del>
      <w:r w:rsidR="00294925" w:rsidRPr="007012EB">
        <w:t xml:space="preserve"> Surprisingly, analyses of the </w:t>
      </w:r>
      <w:r w:rsidR="00294925" w:rsidRPr="007012EB">
        <w:rPr>
          <w:i/>
        </w:rPr>
        <w:t xml:space="preserve">R. varieornatus </w:t>
      </w:r>
      <w:r w:rsidR="00294925" w:rsidRPr="007012EB">
        <w:t xml:space="preserve">genome showed extensive gene loss in the peroxisome pathway and </w:t>
      </w:r>
      <w:r w:rsidR="00E11909">
        <w:t xml:space="preserve">in </w:t>
      </w:r>
      <w:r w:rsidR="00294925" w:rsidRPr="007012EB">
        <w:t xml:space="preserve">stress signaling pathways, suggesting that this species is compromised in terms of reactive oxygen resistance and repair of cellular </w:t>
      </w:r>
      <w:r w:rsidR="009C7927" w:rsidRPr="007012EB">
        <w:t xml:space="preserve">damage </w:t>
      </w:r>
      <w:r w:rsidR="00217524"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instrText xml:space="preserve"> ADDIN EN.CITE </w:instrText>
      </w:r>
      <w:r w:rsidR="00C75F29"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instrText xml:space="preserve"> ADDIN EN.CITE.DATA </w:instrText>
      </w:r>
      <w:r w:rsidR="00C75F29" w:rsidRPr="007012EB">
        <w:fldChar w:fldCharType="end"/>
      </w:r>
      <w:r w:rsidR="00217524" w:rsidRPr="007012EB">
        <w:fldChar w:fldCharType="separate"/>
      </w:r>
      <w:r w:rsidR="00C75F29" w:rsidRPr="007012EB">
        <w:rPr>
          <w:noProof/>
        </w:rPr>
        <w:t>[22]</w:t>
      </w:r>
      <w:r w:rsidR="00217524" w:rsidRPr="007012EB">
        <w:fldChar w:fldCharType="end"/>
      </w:r>
      <w:r w:rsidR="00294925" w:rsidRPr="007012EB">
        <w:t xml:space="preserve">. </w:t>
      </w:r>
      <w:r w:rsidR="00294925" w:rsidRPr="007012EB">
        <w:lastRenderedPageBreak/>
        <w:t>While loss of these pathways would be lethal for a normal organism, loss of these resistance pathways may be associated with anhydrobiosis.</w:t>
      </w:r>
    </w:p>
    <w:p w14:paraId="366FE8BF" w14:textId="77777777" w:rsidR="009D22D2" w:rsidRPr="007012EB" w:rsidRDefault="009D22D2" w:rsidP="005E79BA">
      <w:pPr>
        <w:pStyle w:val="Normal1"/>
      </w:pPr>
    </w:p>
    <w:p w14:paraId="7E40AE31" w14:textId="777CEDC4" w:rsidR="009D22D2" w:rsidRPr="007012EB" w:rsidRDefault="00294925" w:rsidP="00DE3EFA">
      <w:pPr>
        <w:pStyle w:val="Normal1"/>
      </w:pPr>
      <w:r w:rsidRPr="007012EB">
        <w:t xml:space="preserve">Desiccation in some taxa induces the production of anhydroprotectants, small molecules that likely replace cellular water to </w:t>
      </w:r>
      <w:r w:rsidR="004048BE" w:rsidRPr="007012EB">
        <w:t>stabilize</w:t>
      </w:r>
      <w:r w:rsidRPr="007012EB">
        <w:t xml:space="preserve"> cellular machinery. Trehalose, a disaccharide shown to contribute to anhydrobiosis in midges</w:t>
      </w:r>
      <w:r w:rsidR="009C7927" w:rsidRPr="007012EB">
        <w:t xml:space="preserve"> </w:t>
      </w:r>
      <w:r w:rsidR="00217524" w:rsidRPr="007012EB">
        <w:fldChar w:fldCharType="begin">
          <w:fldData xml:space="preserve">PEVuZE5vdGU+PENpdGU+PEF1dGhvcj5LaWthd2FkYTwvQXV0aG9yPjxZZWFyPjIwMDc8L1llYXI+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</w:fldData>
        </w:fldChar>
      </w:r>
      <w:r w:rsidR="00C75F29" w:rsidRPr="007012EB">
        <w:instrText xml:space="preserve"> ADDIN EN.CITE </w:instrText>
      </w:r>
      <w:r w:rsidR="00C75F29" w:rsidRPr="007012EB">
        <w:fldChar w:fldCharType="begin">
          <w:fldData xml:space="preserve">PEVuZE5vdGU+PENpdGU+PEF1dGhvcj5LaWthd2FkYTwvQXV0aG9yPjxZZWFyPjIwMDc8L1llYXI+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</w:fldData>
        </w:fldChar>
      </w:r>
      <w:r w:rsidR="00C75F29" w:rsidRPr="007012EB">
        <w:instrText xml:space="preserve"> ADDIN EN.CITE.DATA </w:instrText>
      </w:r>
      <w:r w:rsidR="00C75F29" w:rsidRPr="007012EB">
        <w:fldChar w:fldCharType="end"/>
      </w:r>
      <w:r w:rsidR="00217524" w:rsidRPr="007012EB">
        <w:fldChar w:fldCharType="separate"/>
      </w:r>
      <w:r w:rsidR="00C75F29" w:rsidRPr="007012EB">
        <w:rPr>
          <w:noProof/>
        </w:rPr>
        <w:t>[35, 36]</w:t>
      </w:r>
      <w:r w:rsidR="00217524" w:rsidRPr="007012EB">
        <w:fldChar w:fldCharType="end"/>
      </w:r>
      <w:r w:rsidR="001414E0" w:rsidRPr="007012EB">
        <w:t xml:space="preserve">, nematodes </w:t>
      </w:r>
      <w:r w:rsidR="00284921" w:rsidRPr="007012EB">
        <w:fldChar w:fldCharType="begin"/>
      </w:r>
      <w:r w:rsidR="00284921" w:rsidRPr="007012EB">
        <w:instrText xml:space="preserve"> ADDIN EN.CITE &lt;EndNote&gt;&lt;Cite&gt;&lt;Author&gt;Madin&lt;/Author&gt;&lt;Year&gt;1975&lt;/Year&gt;&lt;RecNum&gt;1442&lt;/RecNum&gt;&lt;DisplayText&gt;[37]&lt;/DisplayText&gt;&lt;record&gt;&lt;rec-number&gt;1442&lt;/rec-number&gt;&lt;foreign-keys&gt;&lt;key app="EN" db-id="wpsap0rf8sw9wfefxxhvwee72vsdzzer5se9" timestamp="1487224048"&gt;1442&lt;/key&gt;&lt;key app="ENWeb" db-id=""&gt;0&lt;/key&gt;&lt;/foreign-keys&gt;&lt;ref-type name="Journal Article"&gt;17&lt;/ref-type&gt;&lt;contributors&gt;&lt;authors&gt;&lt;author&gt;Madin, K. A. C.&lt;/author&gt;&lt;author&gt;Crowe, John H.&lt;/author&gt;&lt;/authors&gt;&lt;/contributors&gt;&lt;titles&gt;&lt;title&gt;Anhydrobiosis in nematodes: Carbohydrate and lipid metabolism during dehydration&lt;/title&gt;&lt;secondary-title&gt;Journal of Experimental Zoology&lt;/secondary-title&gt;&lt;/titles&gt;&lt;pages&gt;335-342&lt;/pages&gt;&lt;volume&gt;193&lt;/volume&gt;&lt;number&gt;3&lt;/number&gt;&lt;dates&gt;&lt;year&gt;1975&lt;/year&gt;&lt;/dates&gt;&lt;isbn&gt;0022-104X&amp;#xD;1097-010X&lt;/isbn&gt;&lt;urls&gt;&lt;/urls&gt;&lt;electronic-resource-num&gt;10.1002/jez.1401930309&lt;/electronic-resource-num&gt;&lt;/record&gt;&lt;/Cite&gt;&lt;/EndNote&gt;</w:instrText>
      </w:r>
      <w:r w:rsidR="00284921" w:rsidRPr="007012EB">
        <w:fldChar w:fldCharType="separate"/>
      </w:r>
      <w:r w:rsidR="00284921" w:rsidRPr="007012EB">
        <w:rPr>
          <w:noProof/>
        </w:rPr>
        <w:t>[37]</w:t>
      </w:r>
      <w:r w:rsidR="00284921" w:rsidRPr="007012EB">
        <w:fldChar w:fldCharType="end"/>
      </w:r>
      <w:r w:rsidR="001414E0" w:rsidRPr="007012EB">
        <w:t xml:space="preserve"> and artemia</w:t>
      </w:r>
      <w:r w:rsidR="00F86DF1" w:rsidRPr="007012EB">
        <w:t xml:space="preserve"> </w:t>
      </w:r>
      <w:r w:rsidR="00284921" w:rsidRPr="007012EB">
        <w:fldChar w:fldCharType="begin"/>
      </w:r>
      <w:r w:rsidR="00284921" w:rsidRPr="007012EB">
        <w:instrText xml:space="preserve"> ADDIN EN.CITE &lt;EndNote&gt;&lt;Cite&gt;&lt;Author&gt;Clegg&lt;/Author&gt;&lt;Year&gt;1967&lt;/Year&gt;&lt;RecNum&gt;1443&lt;/RecNum&gt;&lt;DisplayText&gt;[38]&lt;/DisplayText&gt;&lt;record&gt;&lt;rec-number&gt;1443&lt;/rec-number&gt;&lt;foreign-keys&gt;&lt;key app="EN" db-id="wpsap0rf8sw9wfefxxhvwee72vsdzzer5se9" timestamp="1487224192"&gt;1443&lt;/key&gt;&lt;/foreign-keys&gt;&lt;ref-type name="Journal Article"&gt;17&lt;/ref-type&gt;&lt;contributors&gt;&lt;authors&gt;&lt;author&gt;Clegg, James S.&lt;/author&gt;&lt;/authors&gt;&lt;/contributors&gt;&lt;titles&gt;&lt;title&gt;Metabolic studies of crytobiosis in encysted embryos of Artemia salina&lt;/title&gt;&lt;secondary-title&gt;Comparative Biochemistry and Physiology&lt;/secondary-title&gt;&lt;/titles&gt;&lt;pages&gt;801-809&lt;/pages&gt;&lt;volume&gt;20&lt;/volume&gt;&lt;number&gt;3&lt;/number&gt;&lt;dates&gt;&lt;year&gt;1967&lt;/year&gt;&lt;/dates&gt;&lt;isbn&gt;0010406X&lt;/isbn&gt;&lt;urls&gt;&lt;/urls&gt;&lt;electronic-resource-num&gt;10.1016/0010-406x(67)90054-0&lt;/electronic-resource-num&gt;&lt;/record&gt;&lt;/Cite&gt;&lt;/EndNote&gt;</w:instrText>
      </w:r>
      <w:r w:rsidR="00284921" w:rsidRPr="007012EB">
        <w:fldChar w:fldCharType="separate"/>
      </w:r>
      <w:r w:rsidR="00284921" w:rsidRPr="007012EB">
        <w:rPr>
          <w:noProof/>
        </w:rPr>
        <w:t>[38]</w:t>
      </w:r>
      <w:r w:rsidR="00284921" w:rsidRPr="007012EB">
        <w:fldChar w:fldCharType="end"/>
      </w:r>
      <w:r w:rsidRPr="007012EB">
        <w:t xml:space="preserve">, is not present in the tardigrade </w:t>
      </w:r>
      <w:r w:rsidRPr="007012EB">
        <w:rPr>
          <w:i/>
        </w:rPr>
        <w:t>Milnesium tardigradum</w:t>
      </w:r>
      <w:r w:rsidR="00F33F48" w:rsidRPr="007012EB">
        <w:t xml:space="preserve"> </w:t>
      </w:r>
      <w:r w:rsidR="00217524" w:rsidRPr="007012EB">
        <w:fldChar w:fldCharType="begin"/>
      </w:r>
      <w:r w:rsidR="00C75F29" w:rsidRPr="007012EB">
        <w:instrText xml:space="preserve"> ADDIN EN.CITE &lt;EndNote&gt;&lt;Cite&gt;&lt;Author&gt;Hengherr&lt;/Author&gt;&lt;Year&gt;2008&lt;/Year&gt;&lt;RecNum&gt;13&lt;/RecNum&gt;&lt;DisplayText&gt;[31]&lt;/DisplayText&gt;&lt;record&gt;&lt;rec-number&gt;13&lt;/rec-number&gt;&lt;foreign-keys&gt;&lt;key app="EN" db-id="wpsap0rf8sw9wfefxxhvwee72vsdzzer5se9" timestamp="1436163151"&gt;13&lt;/key&gt;&lt;/foreign-keys&gt;&lt;ref-type name="Journal Article"&gt;17&lt;/ref-type&gt;&lt;contributors&gt;&lt;authors&gt;&lt;author&gt;Hengherr, S.&lt;/author&gt;&lt;author&gt;Heyer, A. G.&lt;/author&gt;&lt;author&gt;Kohler, H. R.&lt;/author&gt;&lt;author&gt;Schill, R. O.&lt;/author&gt;&lt;/authors&gt;&lt;/contributors&gt;&lt;auth-address&gt;Animal Physiological Ecology, Zoological Institute, University of Tubingen, Germany.&lt;/auth-address&gt;&lt;titles&gt;&lt;title&gt;Trehalose and anhydrobiosis in tardigrades--evidence for divergence in responses to dehydration&lt;/title&gt;&lt;secondary-title&gt;FEBS J&lt;/secondary-title&gt;&lt;/titles&gt;&lt;pages&gt;281-8&lt;/pages&gt;&lt;volume&gt;275&lt;/volume&gt;&lt;number&gt;2&lt;/number&gt;&lt;keywords&gt;&lt;keyword&gt;*Adaptation, Physiological&lt;/keyword&gt;&lt;keyword&gt;Animals&lt;/keyword&gt;&lt;keyword&gt;*Dehydration&lt;/keyword&gt;&lt;keyword&gt;Desiccation&lt;/keyword&gt;&lt;keyword&gt;Invertebrates/metabolism/*physiology&lt;/keyword&gt;&lt;keyword&gt;Trehalose/metabolism/*physiology&lt;/keyword&gt;&lt;/keywords&gt;&lt;dates&gt;&lt;year&gt;2008&lt;/year&gt;&lt;pub-dates&gt;&lt;date&gt;Jan&lt;/date&gt;&lt;/pub-dates&gt;&lt;/dates&gt;&lt;isbn&gt;1742-464X (Print)&amp;#xD;1742-464X (Linking)&lt;/isbn&gt;&lt;accession-num&gt;18070104&lt;/accession-num&gt;&lt;urls&gt;&lt;related-urls&gt;&lt;url&gt;https://www.ncbi.nlm.nih.gov/pubmed/18070104&lt;/url&gt;&lt;/related-urls&gt;&lt;/urls&gt;&lt;electronic-resource-num&gt;10.1111/j.1742-4658.2007.06198.x&lt;/electronic-resource-num&gt;&lt;/record&gt;&lt;/Cite&gt;&lt;/EndNote&gt;</w:instrText>
      </w:r>
      <w:r w:rsidR="00217524" w:rsidRPr="007012EB">
        <w:fldChar w:fldCharType="separate"/>
      </w:r>
      <w:r w:rsidR="00C75F29" w:rsidRPr="007012EB">
        <w:rPr>
          <w:noProof/>
        </w:rPr>
        <w:t>[31]</w:t>
      </w:r>
      <w:r w:rsidR="00217524" w:rsidRPr="007012EB">
        <w:fldChar w:fldCharType="end"/>
      </w:r>
      <w:r w:rsidRPr="007012EB">
        <w:t xml:space="preserve">. Coupled with the ability of </w:t>
      </w:r>
      <w:r w:rsidRPr="007012EB">
        <w:rPr>
          <w:i/>
        </w:rPr>
        <w:t>R. varieornatus</w:t>
      </w:r>
      <w:r w:rsidRPr="007012EB">
        <w:t xml:space="preserve"> to enter anhydrobiosis rapidly (</w:t>
      </w:r>
      <w:r w:rsidRPr="00080AA2">
        <w:rPr>
          <w:i/>
        </w:rPr>
        <w:t>i.e.</w:t>
      </w:r>
      <w:r w:rsidRPr="007012EB">
        <w:t xml:space="preserve"> without the need for extensive preparatory biosynthesis), this suggests that tardigrade anhydrobiosis does not rely on induced synthesis of protectants. </w:t>
      </w:r>
      <w:r w:rsidR="001414E0" w:rsidRPr="007012EB">
        <w:t>E</w:t>
      </w:r>
      <w:r w:rsidRPr="007012EB">
        <w:t xml:space="preserve">ntry into anhydrobiosis </w:t>
      </w:r>
      <w:r w:rsidR="001414E0" w:rsidRPr="007012EB">
        <w:t xml:space="preserve">in </w:t>
      </w:r>
      <w:r w:rsidR="001414E0" w:rsidRPr="007012EB">
        <w:rPr>
          <w:i/>
        </w:rPr>
        <w:t>H. dujardini</w:t>
      </w:r>
      <w:r w:rsidR="001414E0" w:rsidRPr="007012EB">
        <w:t xml:space="preserve"> </w:t>
      </w:r>
      <w:r w:rsidRPr="007012EB">
        <w:t xml:space="preserve">does require active transcription during preconditioning, suggesting the activation of a genetic program to regulate physiology. </w:t>
      </w:r>
      <w:r w:rsidR="00DE3EFA">
        <w:t>I</w:t>
      </w:r>
      <w:r w:rsidRPr="007012EB">
        <w:t>nhibition of PP1/2A</w:t>
      </w:r>
      <w:r w:rsidR="00DE3EFA">
        <w:t xml:space="preserve">, </w:t>
      </w:r>
      <w:r w:rsidR="00DE3EFA" w:rsidRPr="007012EB">
        <w:t xml:space="preserve">an </w:t>
      </w:r>
      <w:r w:rsidR="00253A0D">
        <w:t>positive regulator</w:t>
      </w:r>
      <w:r w:rsidR="00253A0D" w:rsidRPr="007012EB">
        <w:t xml:space="preserve"> </w:t>
      </w:r>
      <w:r w:rsidR="00DE3EFA" w:rsidRPr="007012EB">
        <w:t>o</w:t>
      </w:r>
      <w:r w:rsidR="00DE3EFA">
        <w:t>f the FOXO transcription factor</w:t>
      </w:r>
      <w:r w:rsidR="00DE3EFA" w:rsidRPr="007012EB">
        <w:t xml:space="preserve"> which induces anti-oxidative stress pathways</w:t>
      </w:r>
      <w:r w:rsidR="00DE3EFA">
        <w:t>,</w:t>
      </w:r>
      <w:r w:rsidRPr="007012EB">
        <w:t xml:space="preserve"> led to high lethality in </w:t>
      </w:r>
      <w:r w:rsidRPr="007012EB">
        <w:rPr>
          <w:i/>
        </w:rPr>
        <w:t xml:space="preserve">H. dujardini </w:t>
      </w:r>
      <w:r w:rsidRPr="007012EB">
        <w:t>during anhydrobiosis inductio</w:t>
      </w:r>
      <w:r w:rsidR="00C67AAE" w:rsidRPr="007012EB">
        <w:t xml:space="preserve">n </w:t>
      </w:r>
      <w:r w:rsidR="00217524" w:rsidRPr="007012EB">
        <w:fldChar w:fldCharType="begin"/>
      </w:r>
      <w:r w:rsidR="00C75F29" w:rsidRPr="007012EB">
        <w:instrText xml:space="preserve"> ADDIN EN.CITE &lt;EndNote&gt;&lt;Cite&gt;&lt;Author&gt;Kondo&lt;/Author&gt;&lt;Year&gt;2015&lt;/Year&gt;&lt;RecNum&gt;928&lt;/RecNum&gt;&lt;DisplayText&gt;[23]&lt;/DisplayText&gt;&lt;record&gt;&lt;rec-number&gt;928&lt;/rec-number&gt;&lt;foreign-keys&gt;&lt;key app="EN" db-id="wpsap0rf8sw9wfefxxhvwee72vsdzzer5se9" timestamp="1450883798"&gt;928&lt;/key&gt;&lt;key app="ENWeb" db-id=""&gt;0&lt;/key&gt;&lt;/foreign-keys&gt;&lt;ref-type name="Journal Article"&gt;17&lt;/ref-type&gt;&lt;contributors&gt;&lt;authors&gt;&lt;author&gt;Kondo, K.&lt;/author&gt;&lt;author&gt;Kubo, T.&lt;/author&gt;&lt;author&gt;Kunieda, T.&lt;/author&gt;&lt;/authors&gt;&lt;/contributors&gt;&lt;auth-address&gt;Department of Biological Sciences, Graduate School of Science, The University of Tokyo, Hongo 7-3-1, Bunkyo-ku, Tokyo 113-0033, Japan.&lt;/auth-address&gt;&lt;titles&gt;&lt;title&gt;Suggested Involvement of PP1/PP2A Activity and De Novo Gene Expression in Anhydrobiotic Survival in a Tardigrade, Hypsibius dujardini, by Chemical Genetic Approach&lt;/title&gt;&lt;secondary-title&gt;PLoS One&lt;/secondary-title&gt;&lt;/titles&gt;&lt;pages&gt;e0144803&lt;/pages&gt;&lt;volume&gt;10&lt;/volume&gt;&lt;number&gt;12&lt;/number&gt;&lt;keywords&gt;&lt;keyword&gt;Animals&lt;/keyword&gt;&lt;keyword&gt;*Desiccation&lt;/keyword&gt;&lt;keyword&gt;*Gene Expression Regulation&lt;/keyword&gt;&lt;keyword&gt;Invertebrates/genetics/*metabolism&lt;/keyword&gt;&lt;keyword&gt;Protein Phosphatase 1/genetics/*metabolism&lt;/keyword&gt;&lt;keyword&gt;Protein Phosphatase 2/genetics/*metabolism&lt;/keyword&gt;&lt;/keywords&gt;&lt;dates&gt;&lt;year&gt;2015&lt;/year&gt;&lt;/dates&gt;&lt;isbn&gt;1932-6203 (Electronic)&amp;#xD;1932-6203 (Linking)&lt;/isbn&gt;&lt;accession-num&gt;26690982&lt;/accession-num&gt;&lt;urls&gt;&lt;related-urls&gt;&lt;url&gt;https://www.ncbi.nlm.nih.gov/pubmed/26690982&lt;/url&gt;&lt;/related-urls&gt;&lt;/urls&gt;&lt;custom2&gt;PMC4686906&lt;/custom2&gt;&lt;electronic-resource-num&gt;10.1371/journal.pone.0144803&lt;/electronic-resource-num&gt;&lt;/record&gt;&lt;/Cite&gt;&lt;/EndNote&gt;</w:instrText>
      </w:r>
      <w:r w:rsidR="00217524" w:rsidRPr="007012EB">
        <w:fldChar w:fldCharType="separate"/>
      </w:r>
      <w:r w:rsidR="00C75F29" w:rsidRPr="007012EB">
        <w:rPr>
          <w:noProof/>
        </w:rPr>
        <w:t>[23]</w:t>
      </w:r>
      <w:r w:rsidR="00217524" w:rsidRPr="007012EB">
        <w:fldChar w:fldCharType="end"/>
      </w:r>
      <w:r w:rsidRPr="007012EB">
        <w:t xml:space="preserve">. As </w:t>
      </w:r>
      <w:r w:rsidRPr="007012EB">
        <w:rPr>
          <w:i/>
        </w:rPr>
        <w:t>R. varieornatus</w:t>
      </w:r>
      <w:r w:rsidRPr="007012EB">
        <w:t xml:space="preserve"> does not require preconditioning, systems critical to anhydrobiosis in </w:t>
      </w:r>
      <w:r w:rsidRPr="007012EB">
        <w:rPr>
          <w:i/>
        </w:rPr>
        <w:t>R. varieornatus</w:t>
      </w:r>
      <w:r w:rsidRPr="007012EB">
        <w:t xml:space="preserve"> are likely to be constitutively expressed.</w:t>
      </w:r>
    </w:p>
    <w:p w14:paraId="12678098" w14:textId="77777777" w:rsidR="009D22D2" w:rsidRPr="007012EB" w:rsidRDefault="009D22D2" w:rsidP="005E79BA">
      <w:pPr>
        <w:pStyle w:val="Normal1"/>
      </w:pPr>
    </w:p>
    <w:p w14:paraId="27BD0530" w14:textId="2B57AA99" w:rsidR="009D22D2" w:rsidRPr="007012EB" w:rsidRDefault="00294925">
      <w:pPr>
        <w:pStyle w:val="a5"/>
        <w:jc w:val="both"/>
        <w:pPrChange w:id="16" w:author="Yuki Yoshida" w:date="2017-05-11T15:05:00Z">
          <w:pPr>
            <w:pStyle w:val="Normal1"/>
          </w:pPr>
        </w:pPrChange>
      </w:pPr>
      <w:r w:rsidRPr="007012EB">
        <w:rPr>
          <w:i/>
        </w:rPr>
        <w:t>H. dujardini</w:t>
      </w:r>
      <w:r w:rsidRPr="007012EB">
        <w:t xml:space="preserve"> and </w:t>
      </w:r>
      <w:r w:rsidRPr="007012EB">
        <w:rPr>
          <w:i/>
        </w:rPr>
        <w:t>R. varieornatus</w:t>
      </w:r>
      <w:r w:rsidRPr="007012EB">
        <w:t xml:space="preserve"> are relatively closely related (both are members of Hypsibiidae), and both have available genome sequences.</w:t>
      </w:r>
      <w:ins w:id="17" w:author="Yuki Yoshida" w:date="2017-05-11T15:03:00Z">
        <w:r w:rsidR="004D53BC" w:rsidRPr="004D53BC">
          <w:rPr>
            <w:rStyle w:val="a7"/>
          </w:rPr>
          <w:t xml:space="preserve"> </w:t>
        </w:r>
        <w:r w:rsidR="004D53BC">
          <w:rPr>
            <w:rStyle w:val="a7"/>
          </w:rPr>
          <w:annotationRef/>
        </w:r>
        <w:r w:rsidR="004D53BC">
          <w:rPr>
            <w:rStyle w:val="a7"/>
          </w:rPr>
          <w:t xml:space="preserve"> </w:t>
        </w:r>
        <w:r w:rsidR="004D53BC" w:rsidRPr="00AA43E1">
          <w:t xml:space="preserve">The </w:t>
        </w:r>
        <w:r w:rsidR="004D53BC" w:rsidRPr="00AA43E1">
          <w:rPr>
            <w:i/>
            <w:iCs/>
          </w:rPr>
          <w:t>R. varieornatus</w:t>
        </w:r>
        <w:r w:rsidR="004D53BC" w:rsidRPr="00AA43E1">
          <w:t xml:space="preserve"> genome has high contiguity and scores highly in all metrics of gene completeness </w:t>
        </w:r>
      </w:ins>
      <w:ins w:id="18" w:author="Yuki Yoshida" w:date="2017-05-11T15:05:00Z">
        <w:r w:rsidR="004D53BC"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4D53BC" w:rsidRPr="007012EB">
          <w:instrText xml:space="preserve"> ADDIN EN.CITE </w:instrText>
        </w:r>
        <w:r w:rsidR="004D53BC"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4D53BC" w:rsidRPr="007012EB">
          <w:instrText xml:space="preserve"> ADDIN EN.CITE.DATA </w:instrText>
        </w:r>
        <w:r w:rsidR="004D53BC" w:rsidRPr="007012EB">
          <w:fldChar w:fldCharType="end"/>
        </w:r>
        <w:r w:rsidR="004D53BC" w:rsidRPr="007012EB">
          <w:fldChar w:fldCharType="separate"/>
        </w:r>
        <w:r w:rsidR="004D53BC" w:rsidRPr="007012EB">
          <w:rPr>
            <w:noProof/>
          </w:rPr>
          <w:t>[22]</w:t>
        </w:r>
        <w:r w:rsidR="004D53BC" w:rsidRPr="007012EB">
          <w:fldChar w:fldCharType="end"/>
        </w:r>
      </w:ins>
      <w:ins w:id="19" w:author="Yuki Yoshida" w:date="2017-05-11T15:03:00Z">
        <w:r w:rsidR="004D53BC" w:rsidRPr="00AA43E1">
          <w:t xml:space="preserve">. For </w:t>
        </w:r>
        <w:r w:rsidR="004D53BC" w:rsidRPr="00AA43E1">
          <w:rPr>
            <w:i/>
            <w:iCs/>
          </w:rPr>
          <w:t>H. dujardini</w:t>
        </w:r>
        <w:r w:rsidR="004D53BC" w:rsidRPr="00AA43E1">
          <w:t xml:space="preserve">, three assemblies have been published. One has low contiguity (N50 length of 17 kb) and contains a high proportion of contaminating non-tardigrade sequence, including ~40 Mb of bacterial sequence, and spans 212 Mb </w:t>
        </w:r>
      </w:ins>
      <w:ins w:id="20" w:author="Yuki Yoshida" w:date="2017-05-11T15:05:00Z">
        <w:r w:rsidR="004D53BC" w:rsidRPr="007012EB">
          <w:fldChar w:fldCharType="begin">
            <w:fldData xml:space="preserve">PEVuZE5vdGU+PENpdGU+PEF1dGhvcj5Cb290aGJ5PC9BdXRob3I+PFllYXI+MjAxNTwvWWVhcj48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=
</w:fldData>
          </w:fldChar>
        </w:r>
        <w:r w:rsidR="004D53BC" w:rsidRPr="007012EB">
          <w:instrText xml:space="preserve"> ADDIN EN.CITE </w:instrText>
        </w:r>
        <w:r w:rsidR="004D53BC" w:rsidRPr="007012EB">
          <w:fldChar w:fldCharType="begin">
            <w:fldData xml:space="preserve">PEVuZE5vdGU+PENpdGU+PEF1dGhvcj5Cb290aGJ5PC9BdXRob3I+PFllYXI+MjAxNTwvWWVhcj48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=
</w:fldData>
          </w:fldChar>
        </w:r>
        <w:r w:rsidR="004D53BC" w:rsidRPr="007012EB">
          <w:instrText xml:space="preserve"> ADDIN EN.CITE.DATA </w:instrText>
        </w:r>
        <w:r w:rsidR="004D53BC" w:rsidRPr="007012EB">
          <w:fldChar w:fldCharType="end"/>
        </w:r>
        <w:r w:rsidR="004D53BC" w:rsidRPr="007012EB">
          <w:fldChar w:fldCharType="separate"/>
        </w:r>
        <w:r w:rsidR="004D53BC" w:rsidRPr="007012EB">
          <w:rPr>
            <w:noProof/>
          </w:rPr>
          <w:t>[19]</w:t>
        </w:r>
        <w:r w:rsidR="004D53BC" w:rsidRPr="007012EB">
          <w:fldChar w:fldCharType="end"/>
        </w:r>
      </w:ins>
      <w:ins w:id="21" w:author="Yuki Yoshida" w:date="2017-05-11T15:03:00Z">
        <w:r w:rsidR="004D53BC" w:rsidRPr="00AA43E1">
          <w:t>. The other two assemblies, both at ~130 Mb</w:t>
        </w:r>
      </w:ins>
      <w:ins w:id="22" w:author="Yuki Yoshida" w:date="2017-05-11T15:05:00Z">
        <w:r w:rsidR="004D53BC" w:rsidRPr="007012EB">
          <w:t xml:space="preserve"> </w:t>
        </w:r>
        <w:r w:rsidR="004D53BC" w:rsidRPr="007012EB">
          <w:fldChar w:fldCharType="begin">
            <w:fldData xml:space="preserve">PEVuZE5vdGU+PENpdGU+PEF1dGhvcj5Lb3V0c292b3Vsb3M8L0F1dGhvcj48WWVhcj4yMDE2PC9Z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==
</w:fldData>
          </w:fldChar>
        </w:r>
        <w:r w:rsidR="004D53BC" w:rsidRPr="007012EB">
          <w:instrText xml:space="preserve"> ADDIN EN.CITE </w:instrText>
        </w:r>
        <w:r w:rsidR="004D53BC" w:rsidRPr="007012EB">
          <w:fldChar w:fldCharType="begin">
            <w:fldData xml:space="preserve">PEVuZE5vdGU+PENpdGU+PEF1dGhvcj5Lb3V0c292b3Vsb3M8L0F1dGhvcj48WWVhcj4yMDE2PC9Z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==
</w:fldData>
          </w:fldChar>
        </w:r>
        <w:r w:rsidR="004D53BC" w:rsidRPr="007012EB">
          <w:instrText xml:space="preserve"> ADDIN EN.CITE.DATA </w:instrText>
        </w:r>
        <w:r w:rsidR="004D53BC" w:rsidRPr="007012EB">
          <w:fldChar w:fldCharType="end"/>
        </w:r>
        <w:r w:rsidR="004D53BC" w:rsidRPr="007012EB">
          <w:fldChar w:fldCharType="separate"/>
        </w:r>
        <w:r w:rsidR="004D53BC" w:rsidRPr="007012EB">
          <w:rPr>
            <w:noProof/>
          </w:rPr>
          <w:t>[20, 21]</w:t>
        </w:r>
        <w:r w:rsidR="004D53BC" w:rsidRPr="007012EB">
          <w:fldChar w:fldCharType="end"/>
        </w:r>
      </w:ins>
      <w:ins w:id="23" w:author="Yuki Yoshida" w:date="2017-05-11T15:03:00Z">
        <w:r w:rsidR="004D53BC" w:rsidRPr="00AA43E1">
          <w:t xml:space="preserve">, eliminated most contamination, but contained uncollapsed haploid segments because of unrecognized heterozygosity (estimated to be around 30~60%, or ~30 Mb) from k-mer distributions. </w:t>
        </w:r>
      </w:ins>
      <w:del w:id="24" w:author="Yuki Yoshida" w:date="2017-05-11T15:05:00Z">
        <w:r w:rsidRPr="007012EB" w:rsidDel="004D53BC">
          <w:delText xml:space="preserve"> The </w:delText>
        </w:r>
        <w:r w:rsidRPr="007012EB" w:rsidDel="004D53BC">
          <w:rPr>
            <w:i/>
          </w:rPr>
          <w:delText>R. varieornatus</w:delText>
        </w:r>
        <w:r w:rsidRPr="007012EB" w:rsidDel="004D53BC">
          <w:delText xml:space="preserve"> genome has high contiguity and scores highly in all metrics of gene completeness</w:delText>
        </w:r>
        <w:r w:rsidR="00C67AAE" w:rsidRPr="007012EB" w:rsidDel="004D53BC">
          <w:delText xml:space="preserve"> </w:delText>
        </w:r>
        <w:r w:rsidR="00217524" w:rsidRPr="007012EB" w:rsidDel="004D53BC">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rsidDel="004D53BC">
          <w:delInstrText xml:space="preserve"> ADDIN EN.CITE </w:delInstrText>
        </w:r>
        <w:r w:rsidR="00C75F29" w:rsidRPr="007012EB" w:rsidDel="004D53BC">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rsidDel="004D53BC">
          <w:delInstrText xml:space="preserve"> ADDIN EN.CITE.DATA </w:delInstrText>
        </w:r>
        <w:r w:rsidR="00C75F29" w:rsidRPr="007012EB" w:rsidDel="004D53BC">
          <w:fldChar w:fldCharType="end"/>
        </w:r>
        <w:r w:rsidR="00217524" w:rsidRPr="007012EB" w:rsidDel="004D53BC">
          <w:fldChar w:fldCharType="separate"/>
        </w:r>
        <w:r w:rsidR="00C75F29" w:rsidRPr="007012EB" w:rsidDel="004D53BC">
          <w:rPr>
            <w:noProof/>
          </w:rPr>
          <w:delText>[22]</w:delText>
        </w:r>
        <w:r w:rsidR="00217524" w:rsidRPr="007012EB" w:rsidDel="004D53BC">
          <w:fldChar w:fldCharType="end"/>
        </w:r>
        <w:r w:rsidRPr="007012EB" w:rsidDel="004D53BC">
          <w:delText xml:space="preserve">. For </w:delText>
        </w:r>
        <w:r w:rsidRPr="007012EB" w:rsidDel="004D53BC">
          <w:rPr>
            <w:i/>
          </w:rPr>
          <w:delText>H. dujardini</w:delText>
        </w:r>
        <w:r w:rsidRPr="007012EB" w:rsidDel="004D53BC">
          <w:delText xml:space="preserve">, three assemblies have been published. One has low contiguity and contains a high proportion of contaminating </w:delText>
        </w:r>
        <w:r w:rsidR="00917B78" w:rsidRPr="00080AA2" w:rsidDel="004D53BC">
          <w:delText xml:space="preserve">non-tardigrade </w:delText>
        </w:r>
        <w:r w:rsidRPr="00917B78" w:rsidDel="004D53BC">
          <w:delText>sequence</w:delText>
        </w:r>
        <w:r w:rsidR="00172971" w:rsidRPr="007012EB" w:rsidDel="004D53BC">
          <w:delText xml:space="preserve"> </w:delText>
        </w:r>
        <w:r w:rsidR="00217524" w:rsidRPr="007012EB" w:rsidDel="004D53BC">
          <w:fldChar w:fldCharType="begin">
            <w:fldData xml:space="preserve">PEVuZE5vdGU+PENpdGU+PEF1dGhvcj5Cb290aGJ5PC9BdXRob3I+PFllYXI+MjAxNTwvWWVhcj48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=
</w:fldData>
          </w:fldChar>
        </w:r>
        <w:r w:rsidR="00C75F29" w:rsidRPr="007012EB" w:rsidDel="004D53BC">
          <w:delInstrText xml:space="preserve"> ADDIN EN.CITE </w:delInstrText>
        </w:r>
        <w:r w:rsidR="00C75F29" w:rsidRPr="007012EB" w:rsidDel="004D53BC">
          <w:fldChar w:fldCharType="begin">
            <w:fldData xml:space="preserve">PEVuZE5vdGU+PENpdGU+PEF1dGhvcj5Cb290aGJ5PC9BdXRob3I+PFllYXI+MjAxNTwvWWVhcj48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=
</w:fldData>
          </w:fldChar>
        </w:r>
        <w:r w:rsidR="00C75F29" w:rsidRPr="007012EB" w:rsidDel="004D53BC">
          <w:delInstrText xml:space="preserve"> ADDIN EN.CITE.DATA </w:delInstrText>
        </w:r>
        <w:r w:rsidR="00C75F29" w:rsidRPr="007012EB" w:rsidDel="004D53BC">
          <w:fldChar w:fldCharType="end"/>
        </w:r>
        <w:r w:rsidR="00217524" w:rsidRPr="007012EB" w:rsidDel="004D53BC">
          <w:fldChar w:fldCharType="separate"/>
        </w:r>
        <w:r w:rsidR="00C75F29" w:rsidRPr="007012EB" w:rsidDel="004D53BC">
          <w:rPr>
            <w:noProof/>
          </w:rPr>
          <w:delText>[19]</w:delText>
        </w:r>
        <w:r w:rsidR="00217524" w:rsidRPr="007012EB" w:rsidDel="004D53BC">
          <w:fldChar w:fldCharType="end"/>
        </w:r>
        <w:r w:rsidRPr="007012EB" w:rsidDel="004D53BC">
          <w:delText xml:space="preserve">. The other two assemblies </w:delText>
        </w:r>
        <w:r w:rsidR="00217524" w:rsidRPr="007012EB" w:rsidDel="004D53BC">
          <w:fldChar w:fldCharType="begin">
            <w:fldData xml:space="preserve">PEVuZE5vdGU+PENpdGU+PEF1dGhvcj5Lb3V0c292b3Vsb3M8L0F1dGhvcj48WWVhcj4yMDE2PC9Z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==
</w:fldData>
          </w:fldChar>
        </w:r>
        <w:r w:rsidR="00C75F29" w:rsidRPr="007012EB" w:rsidDel="004D53BC">
          <w:delInstrText xml:space="preserve"> ADDIN EN.CITE </w:delInstrText>
        </w:r>
        <w:r w:rsidR="00C75F29" w:rsidRPr="007012EB" w:rsidDel="004D53BC">
          <w:fldChar w:fldCharType="begin">
            <w:fldData xml:space="preserve">PEVuZE5vdGU+PENpdGU+PEF1dGhvcj5Lb3V0c292b3Vsb3M8L0F1dGhvcj48WWVhcj4yMDE2PC9Z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==
</w:fldData>
          </w:fldChar>
        </w:r>
        <w:r w:rsidR="00C75F29" w:rsidRPr="007012EB" w:rsidDel="004D53BC">
          <w:delInstrText xml:space="preserve"> ADDIN EN.CITE.DATA </w:delInstrText>
        </w:r>
        <w:r w:rsidR="00C75F29" w:rsidRPr="007012EB" w:rsidDel="004D53BC">
          <w:fldChar w:fldCharType="end"/>
        </w:r>
        <w:r w:rsidR="00217524" w:rsidRPr="007012EB" w:rsidDel="004D53BC">
          <w:fldChar w:fldCharType="separate"/>
        </w:r>
        <w:r w:rsidR="00C75F29" w:rsidRPr="007012EB" w:rsidDel="004D53BC">
          <w:rPr>
            <w:noProof/>
          </w:rPr>
          <w:delText>[20, 21]</w:delText>
        </w:r>
        <w:r w:rsidR="00217524" w:rsidRPr="007012EB" w:rsidDel="004D53BC">
          <w:fldChar w:fldCharType="end"/>
        </w:r>
        <w:r w:rsidRPr="007012EB" w:rsidDel="004D53BC">
          <w:delText xml:space="preserve"> eliminate most contamination, but have uncollapsed haploid segments because of </w:delText>
        </w:r>
        <w:r w:rsidR="004048BE" w:rsidRPr="007012EB" w:rsidDel="004D53BC">
          <w:delText>unrecognized</w:delText>
        </w:r>
        <w:r w:rsidRPr="007012EB" w:rsidDel="004D53BC">
          <w:delText xml:space="preserve"> heterozygosity</w:delText>
        </w:r>
        <w:r w:rsidR="001C0918" w:rsidRPr="007012EB" w:rsidDel="004D53BC">
          <w:delText>, estimated to be around 30~60%</w:delText>
        </w:r>
        <w:r w:rsidR="00917B78" w:rsidDel="004D53BC">
          <w:delText>.</w:delText>
        </w:r>
        <w:r w:rsidRPr="007012EB" w:rsidDel="004D53BC">
          <w:delText xml:space="preserve"> </w:delText>
        </w:r>
      </w:del>
      <w:r w:rsidRPr="007012EB">
        <w:t xml:space="preserve">The initial, low quality </w:t>
      </w:r>
      <w:r w:rsidRPr="007012EB">
        <w:rPr>
          <w:i/>
        </w:rPr>
        <w:t>H. dujardini</w:t>
      </w:r>
      <w:r w:rsidRPr="007012EB">
        <w:t xml:space="preserve"> genome was published alongside a claim of </w:t>
      </w:r>
      <w:r w:rsidRPr="002039D3">
        <w:t>extensive</w:t>
      </w:r>
      <w:r w:rsidRPr="007012EB">
        <w:t xml:space="preserve"> horizontal gene transfer (HGT) from bacteria and other taxa into the tardigrade genome, and a suggestion that HGT might have contributed to the evolution of cryptobiosis</w:t>
      </w:r>
      <w:r w:rsidR="00D86C77" w:rsidRPr="007012EB">
        <w:t xml:space="preserve"> </w:t>
      </w:r>
      <w:r w:rsidR="00217524" w:rsidRPr="007012EB">
        <w:fldChar w:fldCharType="begin">
          <w:fldData xml:space="preserve">PEVuZE5vdGU+PENpdGU+PEF1dGhvcj5Cb290aGJ5PC9BdXRob3I+PFllYXI+MjAxNTwvWWVhcj48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=
</w:fldData>
        </w:fldChar>
      </w:r>
      <w:r w:rsidR="00C75F29" w:rsidRPr="007012EB">
        <w:instrText xml:space="preserve"> ADDIN EN.CITE </w:instrText>
      </w:r>
      <w:r w:rsidR="00C75F29" w:rsidRPr="007012EB">
        <w:fldChar w:fldCharType="begin">
          <w:fldData xml:space="preserve">PEVuZE5vdGU+PENpdGU+PEF1dGhvcj5Cb290aGJ5PC9BdXRob3I+PFllYXI+MjAxNTwvWWVhcj48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=
</w:fldData>
        </w:fldChar>
      </w:r>
      <w:r w:rsidR="00C75F29" w:rsidRPr="007012EB">
        <w:instrText xml:space="preserve"> ADDIN EN.CITE.DATA </w:instrText>
      </w:r>
      <w:r w:rsidR="00C75F29" w:rsidRPr="007012EB">
        <w:fldChar w:fldCharType="end"/>
      </w:r>
      <w:r w:rsidR="00217524" w:rsidRPr="007012EB">
        <w:fldChar w:fldCharType="separate"/>
      </w:r>
      <w:r w:rsidR="00C75F29" w:rsidRPr="007012EB">
        <w:rPr>
          <w:noProof/>
        </w:rPr>
        <w:t>[19]</w:t>
      </w:r>
      <w:r w:rsidR="00217524" w:rsidRPr="007012EB">
        <w:fldChar w:fldCharType="end"/>
      </w:r>
      <w:r w:rsidRPr="007012EB">
        <w:t xml:space="preserve">. The </w:t>
      </w:r>
      <w:r w:rsidRPr="002039D3">
        <w:t>extensive</w:t>
      </w:r>
      <w:r w:rsidRPr="007012EB">
        <w:t xml:space="preserve"> HGT claim has been robustly challenged </w:t>
      </w:r>
      <w:r w:rsidR="00217524" w:rsidRPr="007012EB">
        <w:fldChar w:fldCharType="begin">
          <w:fldData xml:space="preserve">PEVuZE5vdGU+PENpdGU+PEF1dGhvcj5Lb3V0c292b3Vsb3M8L0F1dGhvcj48WWVhcj4yMDE2PC9Z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</w:fldData>
        </w:fldChar>
      </w:r>
      <w:r w:rsidR="00284921" w:rsidRPr="007012EB">
        <w:instrText xml:space="preserve"> ADDIN EN.CITE </w:instrText>
      </w:r>
      <w:r w:rsidR="00284921" w:rsidRPr="007012EB">
        <w:fldChar w:fldCharType="begin">
          <w:fldData xml:space="preserve">PEVuZE5vdGU+PENpdGU+PEF1dGhvcj5Lb3V0c292b3Vsb3M8L0F1dGhvcj48WWVhcj4yMDE2PC9Z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</w:fldData>
        </w:fldChar>
      </w:r>
      <w:r w:rsidR="00284921" w:rsidRPr="007012EB">
        <w:instrText xml:space="preserve"> ADDIN EN.CITE.DATA </w:instrText>
      </w:r>
      <w:r w:rsidR="00284921" w:rsidRPr="007012EB">
        <w:fldChar w:fldCharType="end"/>
      </w:r>
      <w:r w:rsidR="00217524" w:rsidRPr="007012EB">
        <w:fldChar w:fldCharType="separate"/>
      </w:r>
      <w:r w:rsidR="00284921" w:rsidRPr="007012EB">
        <w:rPr>
          <w:noProof/>
        </w:rPr>
        <w:t>[20, 21, 39-41]</w:t>
      </w:r>
      <w:r w:rsidR="00217524" w:rsidRPr="007012EB">
        <w:fldChar w:fldCharType="end"/>
      </w:r>
      <w:r w:rsidRPr="007012EB">
        <w:t xml:space="preserve">, but the debate as to the contribution of HGT to cryptobiosis remains open. The genomes of these species could be exploited for understanding </w:t>
      </w:r>
      <w:r w:rsidR="0033296F" w:rsidRPr="002039D3">
        <w:t xml:space="preserve">the mechanisms </w:t>
      </w:r>
      <w:r w:rsidRPr="002039D3">
        <w:t>of</w:t>
      </w:r>
      <w:r w:rsidRPr="007012EB">
        <w:t xml:space="preserve"> rapid-desiccation versus slow-desiccation strategies in tardigrades, the importance of HGT, and the resolution of the deep structure of the Ecdysozoa. However</w:t>
      </w:r>
      <w:r w:rsidR="0033296F">
        <w:t>,</w:t>
      </w:r>
      <w:r w:rsidRPr="007012EB">
        <w:t xml:space="preserve"> the available genomes are not of equivalent quality.</w:t>
      </w:r>
    </w:p>
    <w:p w14:paraId="197CBE3C" w14:textId="77777777" w:rsidR="009D22D2" w:rsidRPr="007012EB" w:rsidRDefault="009D22D2" w:rsidP="005E79BA">
      <w:pPr>
        <w:pStyle w:val="Normal1"/>
      </w:pPr>
    </w:p>
    <w:p w14:paraId="072B0D78" w14:textId="22FCADCB" w:rsidR="009D22D2" w:rsidRPr="00EC430D" w:rsidRDefault="00294925" w:rsidP="00EC430D">
      <w:pPr>
        <w:pStyle w:val="Normal1"/>
      </w:pPr>
      <w:r w:rsidRPr="007012EB">
        <w:t xml:space="preserve">We have generated a high quality genome assembly for </w:t>
      </w:r>
      <w:r w:rsidRPr="007012EB">
        <w:rPr>
          <w:i/>
        </w:rPr>
        <w:t>H. dujardini</w:t>
      </w:r>
      <w:r w:rsidRPr="007012EB">
        <w:t xml:space="preserve">, </w:t>
      </w:r>
      <w:r w:rsidR="00005572">
        <w:t>from</w:t>
      </w:r>
      <w:r w:rsidR="00005572" w:rsidRPr="007012EB">
        <w:t xml:space="preserve"> </w:t>
      </w:r>
      <w:r w:rsidRPr="007012EB">
        <w:t xml:space="preserve">an array of data including single-tardigrade sequencing </w:t>
      </w:r>
      <w:r w:rsidR="00217524" w:rsidRPr="007012EB">
        <w:fldChar w:fldCharType="begin"/>
      </w:r>
      <w:r w:rsidR="00284921" w:rsidRPr="007012EB">
        <w:instrText xml:space="preserve"> ADDIN EN.CITE &lt;EndNote&gt;&lt;Cite&gt;&lt;Author&gt;Arakawa&lt;/Author&gt;&lt;Year&gt;2016&lt;/Year&gt;&lt;RecNum&gt;1107&lt;/RecNum&gt;&lt;DisplayText&gt;[42]&lt;/DisplayText&gt;&lt;record&gt;&lt;rec-number&gt;1107&lt;/rec-number&gt;&lt;foreign-keys&gt;&lt;key app="EN" db-id="wpsap0rf8sw9wfefxxhvwee72vsdzzer5se9" timestamp="1471366378"&gt;1107&lt;/key&gt;&lt;key app="ENWeb" db-id=""&gt;0&lt;/key&gt;&lt;/foreign-keys&gt;&lt;ref-type name="Journal Article"&gt;17&lt;/ref-type&gt;&lt;contributors&gt;&lt;authors&gt;&lt;author&gt;Arakawa, K.&lt;/author&gt;&lt;author&gt;Yoshida, Y.&lt;/author&gt;&lt;author&gt;Tomita, M.&lt;/author&gt;&lt;/authors&gt;&lt;/contributors&gt;&lt;auth-address&gt;Institute for Advanced Biosciences, Keio University, Tsuruoka, Yamagata 997-0052, Japan.&amp;#xD;Systems Biology Program, Graduate School of Media and Governance, Keio University, Tsuruoka, Yamagata 997-0052, Japan.&lt;/auth-address&gt;&lt;titles&gt;&lt;title&gt;&lt;style face="normal" font="default" size="100%"&gt;Genome sequencing of a single tardigrade &lt;/style&gt;&lt;style face="italic" font="default" size="100%"&gt;Hypsibius dujardini &lt;/style&gt;&lt;style face="normal" font="default" size="100%"&gt;individual&lt;/style&gt;&lt;/title&gt;&lt;secondary-title&gt;Sci Data&lt;/secondary-title&gt;&lt;/titles&gt;&lt;pages&gt;160063&lt;/pages&gt;&lt;volume&gt;3&lt;/volume&gt;&lt;keywords&gt;&lt;keyword&gt;Animals&lt;/keyword&gt;&lt;keyword&gt;Gene Library&lt;/keyword&gt;&lt;keyword&gt;Genome&lt;/keyword&gt;&lt;keyword&gt;Invertebrates/*classification&lt;/keyword&gt;&lt;keyword&gt;Phylogeny&lt;/keyword&gt;&lt;keyword&gt;Tardigrada/*classification&lt;/keyword&gt;&lt;/keywords&gt;&lt;dates&gt;&lt;year&gt;2016&lt;/year&gt;&lt;pub-dates&gt;&lt;date&gt;Aug 16&lt;/date&gt;&lt;/pub-dates&gt;&lt;/dates&gt;&lt;isbn&gt;2052-4463 (Electronic)&amp;#xD;2052-4463 (Linking)&lt;/isbn&gt;&lt;accession-num&gt;27529330&lt;/accession-num&gt;&lt;urls&gt;&lt;related-urls&gt;&lt;url&gt;https://www.ncbi.nlm.nih.gov/pubmed/27529330&lt;/url&gt;&lt;/related-urls&gt;&lt;/urls&gt;&lt;custom2&gt;PMC4986543&lt;/custom2&gt;&lt;electronic-resource-num&gt;10.1038/sdata.2016.63&lt;/electronic-resource-num&gt;&lt;/record&gt;&lt;/Cite&gt;&lt;/EndNote&gt;</w:instrText>
      </w:r>
      <w:r w:rsidR="00217524" w:rsidRPr="007012EB">
        <w:fldChar w:fldCharType="separate"/>
      </w:r>
      <w:r w:rsidR="00284921" w:rsidRPr="007012EB">
        <w:rPr>
          <w:noProof/>
        </w:rPr>
        <w:t>[42]</w:t>
      </w:r>
      <w:r w:rsidR="00217524" w:rsidRPr="007012EB">
        <w:fldChar w:fldCharType="end"/>
      </w:r>
      <w:r w:rsidRPr="007012EB">
        <w:t xml:space="preserve"> and long</w:t>
      </w:r>
      <w:r w:rsidR="00E11909">
        <w:t>,</w:t>
      </w:r>
      <w:r w:rsidRPr="007012EB">
        <w:t xml:space="preserve"> </w:t>
      </w:r>
      <w:r w:rsidR="00005572">
        <w:t xml:space="preserve">single-molecule </w:t>
      </w:r>
      <w:r w:rsidRPr="007012EB">
        <w:t>reads</w:t>
      </w:r>
      <w:r w:rsidR="00005572">
        <w:t>, and u</w:t>
      </w:r>
      <w:r w:rsidRPr="007012EB">
        <w:t>sing a heterozygo</w:t>
      </w:r>
      <w:r w:rsidR="00005572">
        <w:t>sity</w:t>
      </w:r>
      <w:r w:rsidRPr="007012EB">
        <w:t xml:space="preserve">-aware assembly method </w:t>
      </w:r>
      <w:r w:rsidR="00217524" w:rsidRPr="007012EB">
        <w:fldChar w:fldCharType="begin">
          <w:fldData xml:space="preserve">PEVuZE5vdGU+PENpdGU+PEF1dGhvcj5DaGluPC9BdXRob3I+PFllYXI+MjAxNjwvWWVhcj48UmVj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</w:fldData>
        </w:fldChar>
      </w:r>
      <w:r w:rsidR="00284921" w:rsidRPr="007012EB">
        <w:instrText xml:space="preserve"> ADDIN EN.CITE </w:instrText>
      </w:r>
      <w:r w:rsidR="00284921" w:rsidRPr="007012EB">
        <w:fldChar w:fldCharType="begin">
          <w:fldData xml:space="preserve">PEVuZE5vdGU+PENpdGU+PEF1dGhvcj5DaGluPC9BdXRob3I+PFllYXI+MjAxNjwvWWVhcj48UmVj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</w:fldData>
        </w:fldChar>
      </w:r>
      <w:r w:rsidR="00284921" w:rsidRPr="007012EB">
        <w:instrText xml:space="preserve"> ADDIN EN.CITE.DATA </w:instrText>
      </w:r>
      <w:r w:rsidR="00284921" w:rsidRPr="007012EB">
        <w:fldChar w:fldCharType="end"/>
      </w:r>
      <w:r w:rsidR="00217524" w:rsidRPr="007012EB">
        <w:fldChar w:fldCharType="separate"/>
      </w:r>
      <w:r w:rsidR="00284921" w:rsidRPr="007012EB">
        <w:rPr>
          <w:noProof/>
        </w:rPr>
        <w:t>[43, 44]</w:t>
      </w:r>
      <w:r w:rsidR="00217524" w:rsidRPr="007012EB">
        <w:fldChar w:fldCharType="end"/>
      </w:r>
      <w:r w:rsidRPr="007012EB">
        <w:t xml:space="preserve">. Gene finding and annotation with extensive RNA-Seq data allowed us to predict a robust gene set. While most (60%) of the genes of </w:t>
      </w:r>
      <w:r w:rsidRPr="007012EB">
        <w:rPr>
          <w:i/>
        </w:rPr>
        <w:t>H. dujardini</w:t>
      </w:r>
      <w:r w:rsidRPr="007012EB">
        <w:t xml:space="preserve"> had direct orthologues in an improved gene prediction for </w:t>
      </w:r>
      <w:r w:rsidRPr="007012EB">
        <w:rPr>
          <w:i/>
        </w:rPr>
        <w:t>R. varieornatus</w:t>
      </w:r>
      <w:r w:rsidRPr="007012EB">
        <w:t xml:space="preserve">, levels of synteny were very low. We identified an unremarkable proportion of potential horizontal gene transfers. </w:t>
      </w:r>
      <w:r w:rsidRPr="007012EB">
        <w:rPr>
          <w:i/>
        </w:rPr>
        <w:t>H. dujardini</w:t>
      </w:r>
      <w:r w:rsidRPr="007012EB">
        <w:t xml:space="preserve"> showed losses of peroxisome and stress signaling pathways, as described in </w:t>
      </w:r>
      <w:r w:rsidRPr="007012EB">
        <w:rPr>
          <w:i/>
        </w:rPr>
        <w:t>R. varieornatus</w:t>
      </w:r>
      <w:r w:rsidRPr="007012EB">
        <w:t xml:space="preserve">, as well as additional unique losses. Transcriptomic analysis of anhydrobiosis entry detected higher levels of regulation in </w:t>
      </w:r>
      <w:r w:rsidRPr="007012EB">
        <w:rPr>
          <w:i/>
        </w:rPr>
        <w:t>H. dujardini</w:t>
      </w:r>
      <w:r w:rsidRPr="007012EB">
        <w:t xml:space="preserve"> compared to </w:t>
      </w:r>
      <w:r w:rsidRPr="007012EB">
        <w:rPr>
          <w:i/>
        </w:rPr>
        <w:t>R. varieornatus</w:t>
      </w:r>
      <w:r w:rsidRPr="007012EB">
        <w:t xml:space="preserve">, as predicted, including regulation of genes with anti-stress and apoptosis functions. Using single copy orthologues, we </w:t>
      </w:r>
      <w:r w:rsidR="004048BE" w:rsidRPr="007012EB">
        <w:t>reanalyzed</w:t>
      </w:r>
      <w:r w:rsidRPr="007012EB">
        <w:t xml:space="preserve"> the position of Tardigrada within Ecdysozoa and found strong support for a </w:t>
      </w:r>
      <w:r w:rsidRPr="002039D3">
        <w:t>Tardigrade</w:t>
      </w:r>
      <w:r w:rsidR="0033296F" w:rsidRPr="002039D3">
        <w:t>+</w:t>
      </w:r>
      <w:r w:rsidRPr="002039D3">
        <w:t>Nematode</w:t>
      </w:r>
      <w:r w:rsidRPr="007012EB">
        <w:t xml:space="preserve"> clade, even when data from transcriptomes of a nematomorph, onychophorans and other ecdysozoan phyla were included. However, rare genomic changes tended to support the traditional Panarthropoda. We discuss our findings in the context of how best to improve genomics of neglec</w:t>
      </w:r>
      <w:r w:rsidRPr="00EC430D">
        <w:t xml:space="preserve">ted species, the biology of anhydrobiosis and </w:t>
      </w:r>
      <w:r w:rsidRPr="00031CE8">
        <w:t>confl</w:t>
      </w:r>
      <w:r w:rsidRPr="00080AA2">
        <w:rPr>
          <w:rFonts w:eastAsia="Gill Sans"/>
        </w:rPr>
        <w:t>icting models of ecdysozoan relationships.</w:t>
      </w:r>
      <w:bookmarkStart w:id="25" w:name="_yn6hv6lqrg97" w:colFirst="0" w:colLast="0"/>
      <w:bookmarkEnd w:id="25"/>
    </w:p>
    <w:p w14:paraId="19B05FAE" w14:textId="77777777" w:rsidR="009D22D2" w:rsidRPr="007012EB" w:rsidRDefault="00294925" w:rsidP="005E79BA">
      <w:pPr>
        <w:pStyle w:val="Normal1"/>
      </w:pPr>
      <w:r w:rsidRPr="007012EB">
        <w:br w:type="page"/>
      </w:r>
    </w:p>
    <w:p w14:paraId="1E535AB3" w14:textId="77777777" w:rsidR="009D22D2" w:rsidRPr="007012EB" w:rsidRDefault="00294925" w:rsidP="005E79BA">
      <w:pPr>
        <w:pStyle w:val="1"/>
      </w:pPr>
      <w:bookmarkStart w:id="26" w:name="_fgkz9ljbn57b" w:colFirst="0" w:colLast="0"/>
      <w:bookmarkStart w:id="27" w:name="_bz2bzwl96syx" w:colFirst="0" w:colLast="0"/>
      <w:bookmarkEnd w:id="26"/>
      <w:bookmarkEnd w:id="27"/>
      <w:r w:rsidRPr="007012EB">
        <w:lastRenderedPageBreak/>
        <w:t>RESULTS</w:t>
      </w:r>
    </w:p>
    <w:p w14:paraId="7ECB3940" w14:textId="77777777" w:rsidR="009D22D2" w:rsidRPr="007012EB" w:rsidRDefault="00294925" w:rsidP="005E79BA">
      <w:pPr>
        <w:pStyle w:val="2"/>
      </w:pPr>
      <w:bookmarkStart w:id="28" w:name="_8qjsuekscrno" w:colFirst="0" w:colLast="0"/>
      <w:bookmarkEnd w:id="28"/>
      <w:r w:rsidRPr="007012EB">
        <w:t xml:space="preserve">THE GENOME OF </w:t>
      </w:r>
      <w:r w:rsidRPr="007012EB">
        <w:rPr>
          <w:i/>
        </w:rPr>
        <w:t>H. DUJARDINI</w:t>
      </w:r>
    </w:p>
    <w:p w14:paraId="55603D3E" w14:textId="77777777" w:rsidR="009D22D2" w:rsidRPr="007012EB" w:rsidRDefault="009D22D2" w:rsidP="005E79BA">
      <w:pPr>
        <w:pStyle w:val="Normal1"/>
      </w:pPr>
    </w:p>
    <w:p w14:paraId="3A54137F" w14:textId="5E1E6154" w:rsidR="00DE3EFA" w:rsidRPr="007012EB" w:rsidRDefault="00294925">
      <w:pPr>
        <w:pStyle w:val="a5"/>
        <w:jc w:val="both"/>
        <w:pPrChange w:id="29" w:author="Yuki Yoshida" w:date="2017-05-11T15:06:00Z">
          <w:pPr>
            <w:pStyle w:val="Normal1"/>
          </w:pPr>
        </w:pPrChange>
      </w:pPr>
      <w:r w:rsidRPr="007012EB">
        <w:t xml:space="preserve">The genome size of </w:t>
      </w:r>
      <w:r w:rsidRPr="007012EB">
        <w:rPr>
          <w:i/>
        </w:rPr>
        <w:t>H. dujardini</w:t>
      </w:r>
      <w:r w:rsidRPr="007012EB">
        <w:t xml:space="preserve"> has been independently estimated by densitometry to be ~100 Mb</w:t>
      </w:r>
      <w:r w:rsidR="00E415B5" w:rsidRPr="007012EB">
        <w:t xml:space="preserve"> </w:t>
      </w:r>
      <w:r w:rsidR="00217524" w:rsidRPr="007012EB">
        <w:fldChar w:fldCharType="begin">
          <w:fldData xml:space="preserve">PEVuZE5vdGU+PENpdGU+PEF1dGhvcj5Lb3V0c292b3Vsb3M8L0F1dGhvcj48WWVhcj4yMDE2PC9Z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</w:fldData>
        </w:fldChar>
      </w:r>
      <w:r w:rsidR="00284921" w:rsidRPr="007012EB">
        <w:instrText xml:space="preserve"> ADDIN EN.CITE </w:instrText>
      </w:r>
      <w:r w:rsidR="00284921" w:rsidRPr="007012EB">
        <w:fldChar w:fldCharType="begin">
          <w:fldData xml:space="preserve">PEVuZE5vdGU+PENpdGU+PEF1dGhvcj5Lb3V0c292b3Vsb3M8L0F1dGhvcj48WWVhcj4yMDE2PC9Z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</w:fldData>
        </w:fldChar>
      </w:r>
      <w:r w:rsidR="00284921" w:rsidRPr="007012EB">
        <w:instrText xml:space="preserve"> ADDIN EN.CITE.DATA </w:instrText>
      </w:r>
      <w:r w:rsidR="00284921" w:rsidRPr="007012EB">
        <w:fldChar w:fldCharType="end"/>
      </w:r>
      <w:r w:rsidR="00217524" w:rsidRPr="007012EB">
        <w:fldChar w:fldCharType="separate"/>
      </w:r>
      <w:r w:rsidR="00284921" w:rsidRPr="007012EB">
        <w:rPr>
          <w:noProof/>
        </w:rPr>
        <w:t>[20, 45]</w:t>
      </w:r>
      <w:r w:rsidR="00217524" w:rsidRPr="007012EB">
        <w:fldChar w:fldCharType="end"/>
      </w:r>
      <w:r w:rsidRPr="007012EB">
        <w:t>, but the spans of existing assemblies exceed this, because of contamination with bacterial reads and uncollapsed heterozygosity.</w:t>
      </w:r>
      <w:ins w:id="30" w:author="Yuki Yoshida" w:date="2017-05-11T15:05:00Z">
        <w:r w:rsidR="004D53BC" w:rsidRPr="004D53BC">
          <w:rPr>
            <w:rStyle w:val="a7"/>
          </w:rPr>
          <w:t xml:space="preserve"> </w:t>
        </w:r>
        <w:r w:rsidR="004D53BC">
          <w:rPr>
            <w:rStyle w:val="a7"/>
          </w:rPr>
          <w:annotationRef/>
        </w:r>
        <w:r w:rsidR="004D53BC" w:rsidRPr="00AA43E1">
          <w:t xml:space="preserve">We generated new sequencing data (Supplementary Table S1) for </w:t>
        </w:r>
        <w:r w:rsidR="004D53BC" w:rsidRPr="00AA43E1">
          <w:rPr>
            <w:i/>
            <w:iCs/>
          </w:rPr>
          <w:t>H. dujardini</w:t>
        </w:r>
        <w:r w:rsidR="004D53BC" w:rsidRPr="00AA43E1">
          <w:t xml:space="preserve">. Tardigrades, originally purchased in mixed cultures from Sciento, were cultured with a single algal food source. Illumina short reads were generated from a single, cleaned tardigrade </w:t>
        </w:r>
      </w:ins>
      <w:ins w:id="31" w:author="Yuki Yoshida" w:date="2017-05-11T15:06:00Z">
        <w:r w:rsidR="004D53BC" w:rsidRPr="007012EB">
          <w:fldChar w:fldCharType="begin"/>
        </w:r>
        <w:r w:rsidR="004D53BC" w:rsidRPr="007012EB">
          <w:instrText xml:space="preserve"> ADDIN EN.CITE &lt;EndNote&gt;&lt;Cite&gt;&lt;Author&gt;Arakawa&lt;/Author&gt;&lt;Year&gt;2016&lt;/Year&gt;&lt;RecNum&gt;1107&lt;/RecNum&gt;&lt;DisplayText&gt;[42]&lt;/DisplayText&gt;&lt;record&gt;&lt;rec-number&gt;1107&lt;/rec-number&gt;&lt;foreign-keys&gt;&lt;key app="EN" db-id="wpsap0rf8sw9wfefxxhvwee72vsdzzer5se9" timestamp="1471366378"&gt;1107&lt;/key&gt;&lt;key app="ENWeb" db-id=""&gt;0&lt;/key&gt;&lt;/foreign-keys&gt;&lt;ref-type name="Journal Article"&gt;17&lt;/ref-type&gt;&lt;contributors&gt;&lt;authors&gt;&lt;author&gt;Arakawa, K.&lt;/author&gt;&lt;author&gt;Yoshida, Y.&lt;/author&gt;&lt;author&gt;Tomita, M.&lt;/author&gt;&lt;/authors&gt;&lt;/contributors&gt;&lt;auth-address&gt;Institute for Advanced Biosciences, Keio University, Tsuruoka, Yamagata 997-0052, Japan.&amp;#xD;Systems Biology Program, Graduate School of Media and Governance, Keio University, Tsuruoka, Yamagata 997-0052, Japan.&lt;/auth-address&gt;&lt;titles&gt;&lt;title&gt;&lt;style face="normal" font="default" size="100%"&gt;Genome sequencing of a single tardigrade &lt;/style&gt;&lt;style face="italic" font="default" size="100%"&gt;Hypsibius dujardini &lt;/style&gt;&lt;style face="normal" font="default" size="100%"&gt;individual&lt;/style&gt;&lt;/title&gt;&lt;secondary-title&gt;Sci Data&lt;/secondary-title&gt;&lt;/titles&gt;&lt;pages&gt;160063&lt;/pages&gt;&lt;volume&gt;3&lt;/volume&gt;&lt;keywords&gt;&lt;keyword&gt;Animals&lt;/keyword&gt;&lt;keyword&gt;Gene Library&lt;/keyword&gt;&lt;keyword&gt;Genome&lt;/keyword&gt;&lt;keyword&gt;Invertebrates/*classification&lt;/keyword&gt;&lt;keyword&gt;Phylogeny&lt;/keyword&gt;&lt;keyword&gt;Tardigrada/*classification&lt;/keyword&gt;&lt;/keywords&gt;&lt;dates&gt;&lt;year&gt;2016&lt;/year&gt;&lt;pub-dates&gt;&lt;date&gt;Aug 16&lt;/date&gt;&lt;/pub-dates&gt;&lt;/dates&gt;&lt;isbn&gt;2052-4463 (Electronic)&amp;#xD;2052-4463 (Linking)&lt;/isbn&gt;&lt;accession-num&gt;27529330&lt;/accession-num&gt;&lt;urls&gt;&lt;related-urls&gt;&lt;url&gt;https://www.ncbi.nlm.nih.gov/pubmed/27529330&lt;/url&gt;&lt;/related-urls&gt;&lt;/urls&gt;&lt;custom2&gt;PMC4986543&lt;/custom2&gt;&lt;electronic-resource-num&gt;10.1038/sdata.2016.63&lt;/electronic-resource-num&gt;&lt;/record&gt;&lt;/Cite&gt;&lt;/EndNote&gt;</w:instrText>
        </w:r>
        <w:r w:rsidR="004D53BC" w:rsidRPr="007012EB">
          <w:fldChar w:fldCharType="separate"/>
        </w:r>
        <w:r w:rsidR="004D53BC" w:rsidRPr="007012EB">
          <w:rPr>
            <w:noProof/>
          </w:rPr>
          <w:t>[42]</w:t>
        </w:r>
        <w:r w:rsidR="004D53BC" w:rsidRPr="007012EB">
          <w:fldChar w:fldCharType="end"/>
        </w:r>
      </w:ins>
      <w:ins w:id="32" w:author="Yuki Yoshida" w:date="2017-05-11T15:05:00Z">
        <w:r w:rsidR="004D53BC" w:rsidRPr="00AA43E1">
          <w:t xml:space="preserve"> and PacBio long single-molecule reads from DNA from a bulk, cleaned tardigrade population (~900,000 animals). We employed an assembly strategy that eliminated evident bacterial contamination</w:t>
        </w:r>
      </w:ins>
      <w:ins w:id="33" w:author="Yuki Yoshida" w:date="2017-05-11T15:06:00Z">
        <w:r w:rsidR="004D53BC">
          <w:t xml:space="preserve"> </w:t>
        </w:r>
        <w:r w:rsidR="004D53BC">
          <w:fldChar w:fldCharType="begin"/>
        </w:r>
        <w:r w:rsidR="004D53BC">
          <w:instrText xml:space="preserve"> ADDIN EN.CITE &lt;EndNote&gt;&lt;Cite&gt;&lt;Author&gt;Kumar&lt;/Author&gt;&lt;Year&gt;2013&lt;/Year&gt;&lt;RecNum&gt;1078&lt;/RecNum&gt;&lt;DisplayText&gt;[46]&lt;/DisplayText&gt;&lt;record&gt;&lt;rec-number&gt;1078&lt;/rec-number&gt;&lt;foreign-keys&gt;&lt;key app="EN" db-id="wpsap0rf8sw9wfefxxhvwee72vsdzzer5se9" timestamp="1468130556"&gt;1078&lt;/key&gt;&lt;key app="ENWeb" db-id=""&gt;0&lt;/key&gt;&lt;/foreign-keys&gt;&lt;ref-type name="Journal Article"&gt;17&lt;/ref-type&gt;&lt;contributors&gt;&lt;authors&gt;&lt;author&gt;Kumar, S.&lt;/author&gt;&lt;author&gt;Jones, M.&lt;/author&gt;&lt;author&gt;Koutsovoulos, G.&lt;/author&gt;&lt;author&gt;Clarke, M.&lt;/author&gt;&lt;author&gt;Blaxter, M.&lt;/author&gt;&lt;/authors&gt;&lt;/contributors&gt;&lt;auth-address&gt;Institute of Evolutionary Biology, Ashworth Laboratories, University of Edinburgh Edinburgh, UK.&amp;#xD;Institute of Evolutionary Biology, Ashworth Laboratories, University of Edinburgh Edinburgh, UK ; Edinburgh Genomics, University of Edinburgh Edinburgh, UK.&lt;/auth-address&gt;&lt;titles&gt;&lt;title&gt;Blobology: exploring raw genome data for contaminants, symbionts and parasites using taxon-annotated GC-coverage plots&lt;/title&gt;&lt;secondary-title&gt;Front Genet&lt;/secondary-title&gt;&lt;/titles&gt;&lt;pages&gt;237&lt;/pages&gt;&lt;volume&gt;4&lt;/volume&gt;&lt;keywords&gt;&lt;keyword&gt;assembly&lt;/keyword&gt;&lt;keyword&gt;commensals&lt;/keyword&gt;&lt;keyword&gt;contaminants&lt;/keyword&gt;&lt;keyword&gt;metagenomics&lt;/keyword&gt;&lt;keyword&gt;next-generation sequencing&lt;/keyword&gt;&lt;keyword&gt;parasites&lt;/keyword&gt;&lt;keyword&gt;symbionts&lt;/keyword&gt;&lt;/keywords&gt;&lt;dates&gt;&lt;year&gt;2013&lt;/year&gt;&lt;/dates&gt;&lt;isbn&gt;1664-8021 (Electronic)&amp;#xD;1664-8021 (Linking)&lt;/isbn&gt;&lt;accession-num&gt;24348509&lt;/accession-num&gt;&lt;urls&gt;&lt;related-urls&gt;&lt;url&gt;http://www.ncbi.nlm.nih.gov/pubmed/24348509&lt;/url&gt;&lt;/related-urls&gt;&lt;/urls&gt;&lt;custom2&gt;PMC3843372&lt;/custom2&gt;&lt;electronic-resource-num&gt;10.3389/fgene.2013.00237&lt;/electronic-resource-num&gt;&lt;/record&gt;&lt;/Cite&gt;&lt;/EndNote&gt;</w:instrText>
        </w:r>
        <w:r w:rsidR="004D53BC">
          <w:fldChar w:fldCharType="separate"/>
        </w:r>
        <w:r w:rsidR="004D53BC">
          <w:rPr>
            <w:noProof/>
          </w:rPr>
          <w:t>[46]</w:t>
        </w:r>
        <w:r w:rsidR="004D53BC">
          <w:fldChar w:fldCharType="end"/>
        </w:r>
      </w:ins>
      <w:ins w:id="34" w:author="Yuki Yoshida" w:date="2017-05-11T15:05:00Z">
        <w:r w:rsidR="004D53BC" w:rsidRPr="00AA43E1">
          <w:t xml:space="preserve"> and dealt with the 30~60% heterozygosity estimated from k-mer distributions.</w:t>
        </w:r>
      </w:ins>
      <w:ins w:id="35" w:author="Yuki Yoshida" w:date="2017-05-11T15:06:00Z">
        <w:r w:rsidR="004D53BC">
          <w:t xml:space="preserve"> </w:t>
        </w:r>
      </w:ins>
      <w:del w:id="36" w:author="Yuki Yoshida" w:date="2017-05-11T15:06:00Z">
        <w:r w:rsidRPr="007012EB" w:rsidDel="004D53BC">
          <w:delText xml:space="preserve"> We generated new sequencing data</w:delText>
        </w:r>
        <w:r w:rsidR="002757CB" w:rsidRPr="007012EB" w:rsidDel="004D53BC">
          <w:delText xml:space="preserve"> (Supplementary Table </w:delText>
        </w:r>
        <w:r w:rsidR="00DA3619" w:rsidDel="004D53BC">
          <w:delText>S</w:delText>
        </w:r>
        <w:r w:rsidR="002757CB" w:rsidRPr="007012EB" w:rsidDel="004D53BC">
          <w:delText>1)</w:delText>
        </w:r>
        <w:r w:rsidRPr="007012EB" w:rsidDel="004D53BC">
          <w:delText xml:space="preserve">, including PacBio long single-molecule reads and data from single tardigrades </w:delText>
        </w:r>
        <w:r w:rsidR="00217524" w:rsidRPr="007012EB" w:rsidDel="004D53BC">
          <w:fldChar w:fldCharType="begin"/>
        </w:r>
        <w:r w:rsidR="00284921" w:rsidRPr="007012EB" w:rsidDel="004D53BC">
          <w:delInstrText xml:space="preserve"> ADDIN EN.CITE &lt;EndNote&gt;&lt;Cite&gt;&lt;Author&gt;Arakawa&lt;/Author&gt;&lt;Year&gt;2016&lt;/Year&gt;&lt;RecNum&gt;1107&lt;/RecNum&gt;&lt;DisplayText&gt;[42]&lt;/DisplayText&gt;&lt;record&gt;&lt;rec-number&gt;1107&lt;/rec-number&gt;&lt;foreign-keys&gt;&lt;key app="EN" db-id="wpsap0rf8sw9wfefxxhvwee72vsdzzer5se9" timestamp="1471366378"&gt;1107&lt;/key&gt;&lt;key app="ENWeb" db-id=""&gt;0&lt;/key&gt;&lt;/foreign-keys&gt;&lt;ref-type name="Journal Article"&gt;17&lt;/ref-type&gt;&lt;contributors&gt;&lt;authors&gt;&lt;author&gt;Arakawa, K.&lt;/author&gt;&lt;author&gt;Yoshida, Y.&lt;/author&gt;&lt;author&gt;Tomita, M.&lt;/author&gt;&lt;/authors&gt;&lt;/contributors&gt;&lt;auth-address&gt;Institute for Advanced Biosciences, Keio University, Tsuruoka, Yamagata 997-0052, Japan.&amp;#xD;Systems Biology Program, Graduate School of Media and Governance, Keio University, Tsuruoka, Yamagata 997-0052, Japan.&lt;/auth-address&gt;&lt;titles&gt;&lt;title&gt;&lt;style face="normal" font="default" size="100%"&gt;Genome sequencing of a single tardigrade &lt;/style&gt;&lt;style face="italic" font="default" size="100%"&gt;Hypsibius dujardini &lt;/style&gt;&lt;style face="normal" font="default" size="100%"&gt;individual&lt;/style&gt;&lt;/title&gt;&lt;secondary-title&gt;Sci Data&lt;/secondary-title&gt;&lt;/titles&gt;&lt;pages&gt;160063&lt;/pages&gt;&lt;volume&gt;3&lt;/volume&gt;&lt;keywords&gt;&lt;keyword&gt;Animals&lt;/keyword&gt;&lt;keyword&gt;Gene Library&lt;/keyword&gt;&lt;keyword&gt;Genome&lt;/keyword&gt;&lt;keyword&gt;Invertebrates/*classification&lt;/keyword&gt;&lt;keyword&gt;Phylogeny&lt;/keyword&gt;&lt;keyword&gt;Tardigrada/*classification&lt;/keyword&gt;&lt;/keywords&gt;&lt;dates&gt;&lt;year&gt;2016&lt;/year&gt;&lt;pub-dates&gt;&lt;date&gt;Aug 16&lt;/date&gt;&lt;/pub-dates&gt;&lt;/dates&gt;&lt;isbn&gt;2052-4463 (Electronic)&amp;#xD;2052-4463 (Linking)&lt;/isbn&gt;&lt;accession-num&gt;27529330&lt;/accession-num&gt;&lt;urls&gt;&lt;related-urls&gt;&lt;url&gt;https://www.ncbi.nlm.nih.gov/pubmed/27529330&lt;/url&gt;&lt;/related-urls&gt;&lt;/urls&gt;&lt;custom2&gt;PMC4986543&lt;/custom2&gt;&lt;electronic-resource-num&gt;10.1038/sdata.2016.63&lt;/electronic-resource-num&gt;&lt;/record&gt;&lt;/Cite&gt;&lt;/EndNote&gt;</w:delInstrText>
        </w:r>
        <w:r w:rsidR="00217524" w:rsidRPr="007012EB" w:rsidDel="004D53BC">
          <w:fldChar w:fldCharType="separate"/>
        </w:r>
        <w:r w:rsidR="00284921" w:rsidRPr="007012EB" w:rsidDel="004D53BC">
          <w:rPr>
            <w:noProof/>
          </w:rPr>
          <w:delText>[42]</w:delText>
        </w:r>
        <w:r w:rsidR="00217524" w:rsidRPr="007012EB" w:rsidDel="004D53BC">
          <w:fldChar w:fldCharType="end"/>
        </w:r>
        <w:r w:rsidRPr="007012EB" w:rsidDel="004D53BC">
          <w:delText>, and employed an assembly strategy that eliminated evident bacterial contamination</w:delText>
        </w:r>
        <w:r w:rsidR="00B878DE" w:rsidDel="004D53BC">
          <w:delText xml:space="preserve"> </w:delText>
        </w:r>
        <w:r w:rsidR="001D5F4D" w:rsidDel="004D53BC">
          <w:fldChar w:fldCharType="begin"/>
        </w:r>
        <w:r w:rsidR="001D5F4D" w:rsidDel="004D53BC">
          <w:delInstrText xml:space="preserve"> ADDIN EN.CITE &lt;EndNote&gt;&lt;Cite&gt;&lt;Author&gt;Kumar&lt;/Author&gt;&lt;Year&gt;2013&lt;/Year&gt;&lt;RecNum&gt;1078&lt;/RecNum&gt;&lt;DisplayText&gt;[46]&lt;/DisplayText&gt;&lt;record&gt;&lt;rec-number&gt;1078&lt;/rec-number&gt;&lt;foreign-keys&gt;&lt;key app="EN" db-id="wpsap0rf8sw9wfefxxhvwee72vsdzzer5se9" timestamp="1468130556"&gt;1078&lt;/key&gt;&lt;key app="ENWeb" db-id=""&gt;0&lt;/key&gt;&lt;/foreign-keys&gt;&lt;ref-type name="Journal Article"&gt;17&lt;/ref-type&gt;&lt;contributors&gt;&lt;authors&gt;&lt;author&gt;Kumar, S.&lt;/author&gt;&lt;author&gt;Jones, M.&lt;/author&gt;&lt;author&gt;Koutsovoulos, G.&lt;/author&gt;&lt;author&gt;Clarke, M.&lt;/author&gt;&lt;author&gt;Blaxter, M.&lt;/author&gt;&lt;/authors&gt;&lt;/contributors&gt;&lt;auth-address&gt;Institute of Evolutionary Biology, Ashworth Laboratories, University of Edinburgh Edinburgh, UK.&amp;#xD;Institute of Evolutionary Biology, Ashworth Laboratories, University of Edinburgh Edinburgh, UK ; Edinburgh Genomics, University of Edinburgh Edinburgh, UK.&lt;/auth-address&gt;&lt;titles&gt;&lt;title&gt;Blobology: exploring raw genome data for contaminants, symbionts and parasites using taxon-annotated GC-coverage plots&lt;/title&gt;&lt;secondary-title&gt;Front Genet&lt;/secondary-title&gt;&lt;/titles&gt;&lt;pages&gt;237&lt;/pages&gt;&lt;volume&gt;4&lt;/volume&gt;&lt;keywords&gt;&lt;keyword&gt;assembly&lt;/keyword&gt;&lt;keyword&gt;commensals&lt;/keyword&gt;&lt;keyword&gt;contaminants&lt;/keyword&gt;&lt;keyword&gt;metagenomics&lt;/keyword&gt;&lt;keyword&gt;next-generation sequencing&lt;/keyword&gt;&lt;keyword&gt;parasites&lt;/keyword&gt;&lt;keyword&gt;symbionts&lt;/keyword&gt;&lt;/keywords&gt;&lt;dates&gt;&lt;year&gt;2013&lt;/year&gt;&lt;/dates&gt;&lt;isbn&gt;1664-8021 (Electronic)&amp;#xD;1664-8021 (Linking)&lt;/isbn&gt;&lt;accession-num&gt;24348509&lt;/accession-num&gt;&lt;urls&gt;&lt;related-urls&gt;&lt;url&gt;http://www.ncbi.nlm.nih.gov/pubmed/24348509&lt;/url&gt;&lt;/related-urls&gt;&lt;/urls&gt;&lt;custom2&gt;PMC3843372&lt;/custom2&gt;&lt;electronic-resource-num&gt;10.3389/fgene.2013.00237&lt;/electronic-resource-num&gt;&lt;/record&gt;&lt;/Cite&gt;&lt;/EndNote&gt;</w:delInstrText>
        </w:r>
        <w:r w:rsidR="001D5F4D" w:rsidDel="004D53BC">
          <w:fldChar w:fldCharType="separate"/>
        </w:r>
        <w:r w:rsidR="001D5F4D" w:rsidDel="004D53BC">
          <w:rPr>
            <w:noProof/>
          </w:rPr>
          <w:delText>[46]</w:delText>
        </w:r>
        <w:r w:rsidR="001D5F4D" w:rsidDel="004D53BC">
          <w:fldChar w:fldCharType="end"/>
        </w:r>
        <w:r w:rsidR="00005572" w:rsidDel="004D53BC">
          <w:delText xml:space="preserve"> </w:delText>
        </w:r>
        <w:r w:rsidRPr="007012EB" w:rsidDel="004D53BC">
          <w:delText xml:space="preserve">and dealt with heterozygosity. </w:delText>
        </w:r>
      </w:del>
      <w:r w:rsidRPr="007012EB">
        <w:t xml:space="preserve">Our initial Platanus </w:t>
      </w:r>
      <w:r w:rsidR="00217524" w:rsidRPr="007012EB">
        <w:fldChar w:fldCharType="begin">
          <w:fldData xml:space="preserve">PEVuZE5vdGU+PENpdGU+PEF1dGhvcj5LYWppdGFuaTwvQXV0aG9yPjxZZWFyPjIwMTQ8L1llYXI+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</w:fldData>
        </w:fldChar>
      </w:r>
      <w:r w:rsidR="00284921" w:rsidRPr="007012EB">
        <w:instrText xml:space="preserve"> ADDIN EN.CITE </w:instrText>
      </w:r>
      <w:r w:rsidR="00284921" w:rsidRPr="007012EB">
        <w:fldChar w:fldCharType="begin">
          <w:fldData xml:space="preserve">PEVuZE5vdGU+PENpdGU+PEF1dGhvcj5LYWppdGFuaTwvQXV0aG9yPjxZZWFyPjIwMTQ8L1llYXI+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</w:fldData>
        </w:fldChar>
      </w:r>
      <w:r w:rsidR="00284921" w:rsidRPr="007012EB">
        <w:instrText xml:space="preserve"> ADDIN EN.CITE.DATA </w:instrText>
      </w:r>
      <w:r w:rsidR="00284921" w:rsidRPr="007012EB">
        <w:fldChar w:fldCharType="end"/>
      </w:r>
      <w:r w:rsidR="00217524" w:rsidRPr="007012EB">
        <w:fldChar w:fldCharType="separate"/>
      </w:r>
      <w:r w:rsidR="00284921" w:rsidRPr="007012EB">
        <w:rPr>
          <w:noProof/>
        </w:rPr>
        <w:t>[44]</w:t>
      </w:r>
      <w:r w:rsidR="00217524" w:rsidRPr="007012EB">
        <w:fldChar w:fldCharType="end"/>
      </w:r>
      <w:r w:rsidRPr="007012EB">
        <w:t xml:space="preserve"> genome assembly had a span of 99.3 Mb in 1,533 contigs, with an N50 length of 250 kb. Further scaffolding and gap filling </w:t>
      </w:r>
      <w:r w:rsidR="00217524" w:rsidRPr="007012EB">
        <w:fldChar w:fldCharType="begin"/>
      </w:r>
      <w:r w:rsidR="001D5F4D">
        <w:instrText xml:space="preserve"> ADDIN EN.CITE &lt;EndNote&gt;&lt;Cite&gt;&lt;Author&gt;Boetzer&lt;/Author&gt;&lt;Year&gt;2014&lt;/Year&gt;&lt;RecNum&gt;1268&lt;/RecNum&gt;&lt;DisplayText&gt;[47]&lt;/DisplayText&gt;&lt;record&gt;&lt;rec-number&gt;1268&lt;/rec-number&gt;&lt;foreign-keys&gt;&lt;key app="EN" db-id="wpsap0rf8sw9wfefxxhvwee72vsdzzer5se9" timestamp="1483167119"&gt;1268&lt;/key&gt;&lt;key app="ENWeb" db-id=""&gt;0&lt;/key&gt;&lt;/foreign-keys&gt;&lt;ref-type name="Journal Article"&gt;17&lt;/ref-type&gt;&lt;contributors&gt;&lt;authors&gt;&lt;author&gt;Boetzer, M.&lt;/author&gt;&lt;author&gt;Pirovano, W.&lt;/author&gt;&lt;/authors&gt;&lt;/contributors&gt;&lt;auth-address&gt;BaseClear B,V,, Genome analysis and technology department, Einsteinweg 5, Leiden 2333 CC, The Netherlands. walter.pirovano@baseclear.com.&lt;/auth-address&gt;&lt;titles&gt;&lt;title&gt;SSPACE-LongRead: scaffolding bacterial draft genomes using long read sequence information&lt;/title&gt;&lt;secondary-title&gt;BMC Bioinformatics&lt;/secondary-title&gt;&lt;/titles&gt;&lt;pages&gt;211&lt;/pages&gt;&lt;volume&gt;15&lt;/volume&gt;&lt;number&gt;211&lt;/number&gt;&lt;keywords&gt;&lt;keyword&gt;Gene Library&lt;/keyword&gt;&lt;keyword&gt;*Genome, Bacterial&lt;/keyword&gt;&lt;keyword&gt;High-Throughput Nucleotide Sequencing/*methods&lt;/keyword&gt;&lt;keyword&gt;Sequence Analysis, DNA/*methods&lt;/keyword&gt;&lt;keyword&gt;Software&lt;/keyword&gt;&lt;/keywords&gt;&lt;dates&gt;&lt;year&gt;2014&lt;/year&gt;&lt;pub-dates&gt;&lt;date&gt;Jun 20&lt;/date&gt;&lt;/pub-dates&gt;&lt;/dates&gt;&lt;isbn&gt;1471-2105 (Electronic)&amp;#xD;1471-2105 (Linking)&lt;/isbn&gt;&lt;accession-num&gt;24950923&lt;/accession-num&gt;&lt;urls&gt;&lt;related-urls&gt;&lt;url&gt;https://www.ncbi.nlm.nih.gov/pubmed/24950923&lt;/url&gt;&lt;/related-urls&gt;&lt;/urls&gt;&lt;custom2&gt;PMC4076250&lt;/custom2&gt;&lt;electronic-resource-num&gt;10.1186/1471-2105-15-211&lt;/electronic-resource-num&gt;&lt;/record&gt;&lt;/Cite&gt;&lt;/EndNote&gt;</w:instrText>
      </w:r>
      <w:r w:rsidR="00217524" w:rsidRPr="007012EB">
        <w:fldChar w:fldCharType="separate"/>
      </w:r>
      <w:r w:rsidR="001D5F4D">
        <w:rPr>
          <w:noProof/>
        </w:rPr>
        <w:t>[47]</w:t>
      </w:r>
      <w:r w:rsidR="00217524" w:rsidRPr="007012EB">
        <w:fldChar w:fldCharType="end"/>
      </w:r>
      <w:r w:rsidRPr="007012EB">
        <w:t xml:space="preserve"> with PacBio reads</w:t>
      </w:r>
      <w:r w:rsidR="00757CBF" w:rsidRPr="007012EB">
        <w:t xml:space="preserve"> </w:t>
      </w:r>
      <w:r w:rsidRPr="007012EB">
        <w:t xml:space="preserve">and a Falcon </w:t>
      </w:r>
      <w:r w:rsidR="00217524" w:rsidRPr="007012EB">
        <w:fldChar w:fldCharType="begin">
          <w:fldData xml:space="preserve">PEVuZE5vdGU+PENpdGU+PEF1dGhvcj5DaGluPC9BdXRob3I+PFllYXI+MjAxNjwvWWVhcj48UmVj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</w:fldData>
        </w:fldChar>
      </w:r>
      <w:r w:rsidR="00284921" w:rsidRPr="007012EB">
        <w:instrText xml:space="preserve"> ADDIN EN.CITE </w:instrText>
      </w:r>
      <w:r w:rsidR="00284921" w:rsidRPr="007012EB">
        <w:fldChar w:fldCharType="begin">
          <w:fldData xml:space="preserve">PEVuZE5vdGU+PENpdGU+PEF1dGhvcj5DaGluPC9BdXRob3I+PFllYXI+MjAxNjwvWWVhcj48UmVj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</w:fldData>
        </w:fldChar>
      </w:r>
      <w:r w:rsidR="00284921" w:rsidRPr="007012EB">
        <w:instrText xml:space="preserve"> ADDIN EN.CITE.DATA </w:instrText>
      </w:r>
      <w:r w:rsidR="00284921" w:rsidRPr="007012EB">
        <w:fldChar w:fldCharType="end"/>
      </w:r>
      <w:r w:rsidR="00217524" w:rsidRPr="007012EB">
        <w:fldChar w:fldCharType="separate"/>
      </w:r>
      <w:r w:rsidR="00284921" w:rsidRPr="007012EB">
        <w:rPr>
          <w:noProof/>
        </w:rPr>
        <w:t>[43]</w:t>
      </w:r>
      <w:r w:rsidR="00217524" w:rsidRPr="007012EB">
        <w:fldChar w:fldCharType="end"/>
      </w:r>
      <w:r w:rsidR="00E415B5" w:rsidRPr="007012EB">
        <w:t xml:space="preserve"> </w:t>
      </w:r>
      <w:r w:rsidRPr="007012EB">
        <w:t>assembly of the PacBio reads produced a 104 Mb assembly in only 1,421 scaffolds and an N50</w:t>
      </w:r>
      <w:r w:rsidR="00757CBF" w:rsidRPr="007012EB">
        <w:t xml:space="preserve"> length</w:t>
      </w:r>
      <w:r w:rsidRPr="007012EB">
        <w:t xml:space="preserve"> of 342 kb, N90 count of 343 </w:t>
      </w:r>
      <w:r w:rsidRPr="00614FB1">
        <w:t>(</w:t>
      </w:r>
      <w:r w:rsidR="000350D8" w:rsidRPr="00614FB1">
        <w:fldChar w:fldCharType="begin"/>
      </w:r>
      <w:r w:rsidR="000350D8" w:rsidRPr="00614FB1">
        <w:instrText xml:space="preserve"> REF _Ref346887139 \h </w:instrText>
      </w:r>
      <w:r w:rsidR="000350D8" w:rsidRPr="00614FB1">
        <w:rPr>
          <w:rPrChange w:id="37" w:author="Yuki Yoshida" w:date="2017-05-24T11:02:00Z">
            <w:rPr/>
          </w:rPrChange>
        </w:rPr>
        <w:fldChar w:fldCharType="separate"/>
      </w:r>
      <w:ins w:id="38" w:author="Yuki Yoshida" w:date="2017-05-20T23:43:00Z">
        <w:r w:rsidR="00FB3D8D" w:rsidRPr="00614FB1">
          <w:rPr>
            <w:rPrChange w:id="39" w:author="Yuki Yoshida" w:date="2017-05-24T11:02:00Z">
              <w:rPr>
                <w:b/>
              </w:rPr>
            </w:rPrChange>
          </w:rPr>
          <w:t xml:space="preserve">Table </w:t>
        </w:r>
        <w:r w:rsidR="00FB3D8D" w:rsidRPr="00614FB1">
          <w:rPr>
            <w:noProof/>
            <w:rPrChange w:id="40" w:author="Yuki Yoshida" w:date="2017-05-24T11:02:00Z">
              <w:rPr>
                <w:b/>
                <w:noProof/>
              </w:rPr>
            </w:rPrChange>
          </w:rPr>
          <w:t>1</w:t>
        </w:r>
      </w:ins>
      <w:del w:id="41" w:author="Yuki Yoshida" w:date="2017-05-20T23:43:00Z">
        <w:r w:rsidR="00941B11" w:rsidRPr="00614FB1" w:rsidDel="00FB3D8D">
          <w:delText xml:space="preserve">Table </w:delText>
        </w:r>
        <w:r w:rsidR="00941B11" w:rsidRPr="00614FB1" w:rsidDel="00FB3D8D">
          <w:rPr>
            <w:noProof/>
          </w:rPr>
          <w:delText>1</w:delText>
        </w:r>
      </w:del>
      <w:r w:rsidR="000350D8" w:rsidRPr="00614FB1">
        <w:fldChar w:fldCharType="end"/>
      </w:r>
      <w:r w:rsidRPr="00614FB1">
        <w:t xml:space="preserve">). </w:t>
      </w:r>
      <w:r w:rsidR="001A7000" w:rsidRPr="00614FB1">
        <w:t>In</w:t>
      </w:r>
      <w:r w:rsidR="001A7000" w:rsidRPr="007012EB">
        <w:t xml:space="preserve"> comparison with previous assemblies, this assembly has improved contiguity and improved coverage of complete core eukaryotic genes </w:t>
      </w:r>
      <w:r w:rsidR="00CB77F7" w:rsidRPr="007012EB">
        <w:fldChar w:fldCharType="begin">
          <w:fldData xml:space="preserve">PEVuZE5vdGU+PENpdGU+PEF1dGhvcj5QYXJyYTwvQXV0aG9yPjxZZWFyPjIwMDc8L1llYXI+PFJl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</w:fldData>
        </w:fldChar>
      </w:r>
      <w:r w:rsidR="004E0383">
        <w:instrText xml:space="preserve"> ADDIN EN.CITE </w:instrText>
      </w:r>
      <w:r w:rsidR="004E0383">
        <w:fldChar w:fldCharType="begin">
          <w:fldData xml:space="preserve">PEVuZE5vdGU+PENpdGU+PEF1dGhvcj5QYXJyYTwvQXV0aG9yPjxZZWFyPjIwMDc8L1llYXI+PFJl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</w:fldData>
        </w:fldChar>
      </w:r>
      <w:r w:rsidR="004E0383">
        <w:instrText xml:space="preserve"> ADDIN EN.CITE.DATA </w:instrText>
      </w:r>
      <w:r w:rsidR="004E0383">
        <w:fldChar w:fldCharType="end"/>
      </w:r>
      <w:r w:rsidR="00CB77F7" w:rsidRPr="007012EB">
        <w:fldChar w:fldCharType="separate"/>
      </w:r>
      <w:r w:rsidR="004E0383">
        <w:rPr>
          <w:noProof/>
        </w:rPr>
        <w:t>[48, 49]</w:t>
      </w:r>
      <w:r w:rsidR="00CB77F7" w:rsidRPr="007012EB">
        <w:fldChar w:fldCharType="end"/>
      </w:r>
      <w:r w:rsidR="001A7000" w:rsidRPr="007012EB">
        <w:t>.</w:t>
      </w:r>
      <w:r w:rsidR="001C0918" w:rsidRPr="007012EB">
        <w:t xml:space="preserve"> </w:t>
      </w:r>
      <w:ins w:id="42" w:author="Yuki Yoshida" w:date="2017-05-11T15:06:00Z">
        <w:r w:rsidR="004D53BC" w:rsidRPr="00AA43E1">
          <w:t>Read coverage was relatively uniform throughout the genome (Supplementary Figure S1</w:t>
        </w:r>
      </w:ins>
      <w:ins w:id="43" w:author="Yuki Yoshida" w:date="2017-05-20T22:56:00Z">
        <w:r w:rsidR="009B49E2">
          <w:t>, Supplementary Table S2</w:t>
        </w:r>
      </w:ins>
      <w:ins w:id="44" w:author="Yuki Yoshida" w:date="2017-05-11T15:06:00Z">
        <w:r w:rsidR="004D53BC" w:rsidRPr="00AA43E1">
          <w:t>), with only a few short regions, likely repeats</w:t>
        </w:r>
      </w:ins>
      <w:del w:id="45" w:author="Yuki Yoshida" w:date="2017-05-11T15:06:00Z">
        <w:r w:rsidR="001C0918" w:rsidRPr="007012EB" w:rsidDel="004D53BC">
          <w:delText>Read coverage was relatively</w:delText>
        </w:r>
        <w:r w:rsidR="001A7000" w:rsidRPr="007012EB" w:rsidDel="004D53BC">
          <w:delText> uniform throughout the genome (Supplementary Table S2), with only a few short regions, likely repeats</w:delText>
        </w:r>
      </w:del>
      <w:r w:rsidR="001A7000" w:rsidRPr="007012EB">
        <w:t>, with high coverage</w:t>
      </w:r>
      <w:del w:id="46" w:author="Yuki Yoshida" w:date="2017-05-20T22:53:00Z">
        <w:r w:rsidR="001A7000" w:rsidRPr="007012EB" w:rsidDel="009B49E2">
          <w:delText xml:space="preserve"> (Supplementary Figure S1)</w:delText>
        </w:r>
      </w:del>
      <w:r w:rsidR="001A7000" w:rsidRPr="007012EB">
        <w:t>.</w:t>
      </w:r>
      <w:r w:rsidR="00DE3EFA">
        <w:t xml:space="preserve"> </w:t>
      </w:r>
      <w:r w:rsidRPr="007012EB">
        <w:t xml:space="preserve">We identified </w:t>
      </w:r>
      <w:r w:rsidR="00E11909" w:rsidRPr="007012EB">
        <w:t>2</w:t>
      </w:r>
      <w:r w:rsidR="006F5B21">
        <w:t>9.6</w:t>
      </w:r>
      <w:r w:rsidR="00E11909">
        <w:t xml:space="preserve"> </w:t>
      </w:r>
      <w:r w:rsidR="00E11909" w:rsidRPr="007012EB">
        <w:t>Mb (2</w:t>
      </w:r>
      <w:r w:rsidR="006F5B21">
        <w:t>8.5</w:t>
      </w:r>
      <w:r w:rsidR="00E11909" w:rsidRPr="007012EB">
        <w:t>%)</w:t>
      </w:r>
      <w:r w:rsidRPr="007012EB">
        <w:t xml:space="preserve"> the </w:t>
      </w:r>
      <w:r w:rsidRPr="007012EB">
        <w:rPr>
          <w:i/>
        </w:rPr>
        <w:t>H. dujardini</w:t>
      </w:r>
      <w:r w:rsidRPr="007012EB">
        <w:t xml:space="preserve"> genome as being repetitive</w:t>
      </w:r>
      <w:r w:rsidR="006F5B21">
        <w:t xml:space="preserve"> (</w:t>
      </w:r>
      <w:r w:rsidR="006F5B21" w:rsidRPr="007012EB">
        <w:t>Supplementary Table S3</w:t>
      </w:r>
      <w:r w:rsidR="006F5B21">
        <w:t>)</w:t>
      </w:r>
      <w:r w:rsidRPr="007012EB">
        <w:t xml:space="preserve">. Simple repeats covered 5.2% of the genome, with a longest repeat unit of 8,943 bp. </w:t>
      </w:r>
      <w:r w:rsidR="00E415B5" w:rsidRPr="007012EB">
        <w:t>Seven of the eight longest</w:t>
      </w:r>
      <w:r w:rsidRPr="007012EB">
        <w:t xml:space="preserve"> repeats were of the same repeat unit (GATGGGTTTT)</w:t>
      </w:r>
      <w:r w:rsidRPr="007012EB">
        <w:rPr>
          <w:vertAlign w:val="subscript"/>
        </w:rPr>
        <w:t>n</w:t>
      </w:r>
      <w:r w:rsidR="0089771E">
        <w:t>,</w:t>
      </w:r>
      <w:r w:rsidRPr="007012EB">
        <w:t xml:space="preserve"> were found exclusively at </w:t>
      </w:r>
      <w:r w:rsidR="00643FB4">
        <w:t>nine</w:t>
      </w:r>
      <w:r w:rsidR="00757CBF" w:rsidRPr="007012EB">
        <w:t xml:space="preserve"> </w:t>
      </w:r>
      <w:r w:rsidRPr="007012EB">
        <w:t>scaffold ends and may correspond to telomeric sequence (</w:t>
      </w:r>
      <w:r w:rsidR="007C3DFF" w:rsidRPr="007012EB">
        <w:t>Supplementary Table S4</w:t>
      </w:r>
      <w:r w:rsidRPr="007012EB">
        <w:t>). The other long repeat was a simple repeat of (CAGA)</w:t>
      </w:r>
      <w:r w:rsidRPr="007012EB">
        <w:rPr>
          <w:vertAlign w:val="subscript"/>
        </w:rPr>
        <w:t>n</w:t>
      </w:r>
      <w:r w:rsidRPr="007012EB">
        <w:t xml:space="preserve"> and its complementary sequence (GTCT)</w:t>
      </w:r>
      <w:r w:rsidRPr="007012EB">
        <w:rPr>
          <w:vertAlign w:val="subscript"/>
        </w:rPr>
        <w:t>n</w:t>
      </w:r>
      <w:r w:rsidRPr="007012EB">
        <w:t xml:space="preserve">, and spanned 3.2 Mb (3% of the genome, longest </w:t>
      </w:r>
      <w:r w:rsidR="00643FB4">
        <w:t>unit</w:t>
      </w:r>
      <w:r w:rsidR="00643FB4" w:rsidRPr="007012EB">
        <w:t xml:space="preserve"> </w:t>
      </w:r>
      <w:r w:rsidRPr="007012EB">
        <w:t xml:space="preserve">5,208 bp). </w:t>
      </w:r>
      <w:r w:rsidR="00DE3EFA" w:rsidRPr="007012EB">
        <w:t xml:space="preserve">We identified eighty-one 5.8S rRNA, two 18S rRNA, and three 28S rRNA loci with RNAmmer </w:t>
      </w:r>
      <w:r w:rsidR="00DE3EFA" w:rsidRPr="007012EB">
        <w:fldChar w:fldCharType="begin"/>
      </w:r>
      <w:r w:rsidR="004E0383">
        <w:instrText xml:space="preserve"> ADDIN EN.CITE &lt;EndNote&gt;&lt;Cite&gt;&lt;Author&gt;Lagesen&lt;/Author&gt;&lt;Year&gt;2007&lt;/Year&gt;&lt;RecNum&gt;1046&lt;/RecNum&gt;&lt;DisplayText&gt;[50]&lt;/DisplayText&gt;&lt;record&gt;&lt;rec-number&gt;1046&lt;/rec-number&gt;&lt;foreign-keys&gt;&lt;key app="EN" db-id="wpsap0rf8sw9wfefxxhvwee72vsdzzer5se9" timestamp="1464402727"&gt;1046&lt;/key&gt;&lt;key app="ENWeb" db-id=""&gt;0&lt;/key&gt;&lt;/foreign-keys&gt;&lt;ref-type name="Journal Article"&gt;17&lt;/ref-type&gt;&lt;contributors&gt;&lt;authors&gt;&lt;author&gt;Lagesen, K.&lt;/author&gt;&lt;author&gt;Hallin, P.&lt;/author&gt;&lt;author&gt;Rodland, E. A.&lt;/author&gt;&lt;author&gt;Staerfeldt, H. H.&lt;/author&gt;&lt;author&gt;Rognes, T.&lt;/author&gt;&lt;author&gt;Ussery, D. W.&lt;/author&gt;&lt;/authors&gt;&lt;/contributors&gt;&lt;auth-address&gt;Centre for Molecular Biology and Neuroscience and Institute of Medical Microbiology, University of Oslo, NO-0027 Oslo, Norway. karin.lagesen@medisin.uio.no&lt;/auth-address&gt;&lt;titles&gt;&lt;title&gt;RNAmmer: consistent and rapid annotation of ribosomal RNA genes&lt;/title&gt;&lt;secondary-title&gt;Nucleic Acids Res&lt;/secondary-title&gt;&lt;/titles&gt;&lt;pages&gt;3100-8&lt;/pages&gt;&lt;volume&gt;35&lt;/volume&gt;&lt;number&gt;9&lt;/number&gt;&lt;keywords&gt;&lt;keyword&gt;Computational Biology/methods&lt;/keyword&gt;&lt;keyword&gt;*Genes, rRNA&lt;/keyword&gt;&lt;keyword&gt;Genome, Bacterial&lt;/keyword&gt;&lt;keyword&gt;Genomics/methods&lt;/keyword&gt;&lt;keyword&gt;Markov Chains&lt;/keyword&gt;&lt;keyword&gt;*Software&lt;/keyword&gt;&lt;/keywords&gt;&lt;dates&gt;&lt;year&gt;2007&lt;/year&gt;&lt;/dates&gt;&lt;isbn&gt;1362-4962 (Electronic)&amp;#xD;0305-1048 (Linking)&lt;/isbn&gt;&lt;accession-num&gt;17452365&lt;/accession-num&gt;&lt;urls&gt;&lt;related-urls&gt;&lt;url&gt;https://www.ncbi.nlm.nih.gov/pubmed/17452365&lt;/url&gt;&lt;/related-urls&gt;&lt;/urls&gt;&lt;custom2&gt;PMC1888812&lt;/custom2&gt;&lt;electronic-resource-num&gt;10.1093/nar/gkm160&lt;/electronic-resource-num&gt;&lt;/record&gt;&lt;/Cite&gt;&lt;/EndNote&gt;</w:instrText>
      </w:r>
      <w:r w:rsidR="00DE3EFA" w:rsidRPr="007012EB">
        <w:fldChar w:fldCharType="separate"/>
      </w:r>
      <w:r w:rsidR="004E0383">
        <w:rPr>
          <w:noProof/>
        </w:rPr>
        <w:t>[50]</w:t>
      </w:r>
      <w:r w:rsidR="00DE3EFA" w:rsidRPr="007012EB">
        <w:fldChar w:fldCharType="end"/>
      </w:r>
      <w:r w:rsidR="00DE3EFA" w:rsidRPr="007012EB">
        <w:t xml:space="preserve">. Scaffold0021 contains both 18S and 28S loci, and it is likely that multiple copies of the ribosomal RNA repeat locus have been collapsed in this scaffold, as it has very high read coverage (~5,400 fold, compared to ~113 fold overall, suggesting ~48 copies). tRNAs for each amino acid were found (Supplementary Figure S2) </w:t>
      </w:r>
      <w:r w:rsidR="00DE3EFA" w:rsidRPr="007012EB">
        <w:fldChar w:fldCharType="begin"/>
      </w:r>
      <w:r w:rsidR="004E0383">
        <w:instrText xml:space="preserve"> ADDIN EN.CITE &lt;EndNote&gt;&lt;Cite&gt;&lt;Author&gt;Lowe&lt;/Author&gt;&lt;Year&gt;1997&lt;/Year&gt;&lt;RecNum&gt;1068&lt;/RecNum&gt;&lt;DisplayText&gt;[51]&lt;/DisplayText&gt;&lt;record&gt;&lt;rec-number&gt;1068&lt;/rec-number&gt;&lt;foreign-keys&gt;&lt;key app="EN" db-id="wpsap0rf8sw9wfefxxhvwee72vsdzzer5se9" timestamp="1467255678"&gt;1068&lt;/key&gt;&lt;/foreign-keys&gt;&lt;ref-type name="Journal Article"&gt;17&lt;/ref-type&gt;&lt;contributors&gt;&lt;authors&gt;&lt;author&gt;Lowe, T. M.&lt;/author&gt;&lt;author&gt;Eddy, S. R.&lt;/author&gt;&lt;/authors&gt;&lt;/contributors&gt;&lt;auth-address&gt;Department of Genetics, Washington University School of Medicine, 660 South Euclid, Box 8232, St Louis, MO 63110, USA.&lt;/auth-address&gt;&lt;titles&gt;&lt;title&gt;tRNAscan-SE: a program for improved detection of transfer RNA genes in genomic sequence&lt;/title&gt;&lt;secondary-title&gt;Nucleic Acids Res&lt;/secondary-title&gt;&lt;/titles&gt;&lt;pages&gt;955-64&lt;/pages&gt;&lt;volume&gt;25&lt;/volume&gt;&lt;number&gt;5&lt;/number&gt;&lt;keywords&gt;&lt;keyword&gt;Animals&lt;/keyword&gt;&lt;keyword&gt;Databases, Factual&lt;/keyword&gt;&lt;keyword&gt;Evaluation Studies as Topic&lt;/keyword&gt;&lt;keyword&gt;Genome&lt;/keyword&gt;&lt;keyword&gt;Introns&lt;/keyword&gt;&lt;keyword&gt;RNA/genetics&lt;/keyword&gt;&lt;keyword&gt;RNA, Bacterial/analysis/genetics&lt;/keyword&gt;&lt;keyword&gt;RNA, Transfer/analysis/*genetics&lt;/keyword&gt;&lt;keyword&gt;RNA, Transfer, Amino Acid-Specific/genetics&lt;/keyword&gt;&lt;keyword&gt;*Software&lt;/keyword&gt;&lt;/keywords&gt;&lt;dates&gt;&lt;year&gt;1997&lt;/year&gt;&lt;pub-dates&gt;&lt;date&gt;Mar 01&lt;/date&gt;&lt;/pub-dates&gt;&lt;/dates&gt;&lt;isbn&gt;0305-1048 (Print)&amp;#xD;0305-1048 (Linking)&lt;/isbn&gt;&lt;accession-num&gt;9023104&lt;/accession-num&gt;&lt;urls&gt;&lt;related-urls&gt;&lt;url&gt;https://www.ncbi.nlm.nih.gov/pubmed/9023104&lt;/url&gt;&lt;/related-urls&gt;&lt;/urls&gt;&lt;custom2&gt;PMC146525&lt;/custom2&gt;&lt;electronic-resource-num&gt;10.1093/nar/25.5.0955&lt;/electronic-resource-num&gt;&lt;/record&gt;&lt;/Cite&gt;&lt;/EndNote&gt;</w:instrText>
      </w:r>
      <w:r w:rsidR="00DE3EFA" w:rsidRPr="007012EB">
        <w:fldChar w:fldCharType="separate"/>
      </w:r>
      <w:r w:rsidR="004E0383">
        <w:rPr>
          <w:noProof/>
        </w:rPr>
        <w:t>[51]</w:t>
      </w:r>
      <w:r w:rsidR="00DE3EFA" w:rsidRPr="007012EB">
        <w:fldChar w:fldCharType="end"/>
      </w:r>
      <w:r w:rsidR="00DE3EFA" w:rsidRPr="007012EB">
        <w:t xml:space="preserve">. Analysis of miRNA-Seq data with miRDeep </w:t>
      </w:r>
      <w:r w:rsidR="00DE3EFA" w:rsidRPr="007012EB">
        <w:fldChar w:fldCharType="begin"/>
      </w:r>
      <w:r w:rsidR="004E0383">
        <w:instrText xml:space="preserve"> ADDIN EN.CITE &lt;EndNote&gt;&lt;Cite&gt;&lt;Author&gt;Friedlander&lt;/Author&gt;&lt;Year&gt;2012&lt;/Year&gt;&lt;RecNum&gt;1308&lt;/RecNum&gt;&lt;DisplayText&gt;[52]&lt;/DisplayText&gt;&lt;record&gt;&lt;rec-number&gt;1308&lt;/rec-number&gt;&lt;foreign-keys&gt;&lt;key app="EN" db-id="wpsap0rf8sw9wfefxxhvwee72vsdzzer5se9" timestamp="1485516026"&gt;1308&lt;/key&gt;&lt;key app="ENWeb" db-id=""&gt;0&lt;/key&gt;&lt;/foreign-keys&gt;&lt;ref-type name="Journal Article"&gt;17&lt;/ref-type&gt;&lt;contributors&gt;&lt;authors&gt;&lt;author&gt;Friedlander, M. R.&lt;/author&gt;&lt;author&gt;Mackowiak, S. D.&lt;/author&gt;&lt;author&gt;Li, N.&lt;/author&gt;&lt;author&gt;Chen, W.&lt;/author&gt;&lt;author&gt;Rajewsky, N.&lt;/author&gt;&lt;/authors&gt;&lt;/contributors&gt;&lt;auth-address&gt;Laboratory for Systems Biology of Gene Regulatory Elements, Berlin Institute for Medical Systems Biology at Max-Delbruck-Center for Molecular Medicine, Berlin-Buch 13125, Germany.&lt;/auth-address&gt;&lt;titles&gt;&lt;title&gt;miRDeep2 accurately identifies known and hundreds of novel microRNA genes in seven animal clades&lt;/title&gt;&lt;secondary-title&gt;Nucleic Acids Res&lt;/secondary-title&gt;&lt;/titles&gt;&lt;pages&gt;37-52&lt;/pages&gt;&lt;volume&gt;40&lt;/volume&gt;&lt;number&gt;1&lt;/number&gt;&lt;keywords&gt;&lt;keyword&gt;*Algorithms&lt;/keyword&gt;&lt;keyword&gt;Animals&lt;/keyword&gt;&lt;keyword&gt;Argonaute Proteins/metabolism&lt;/keyword&gt;&lt;keyword&gt;Cell Line, Tumor&lt;/keyword&gt;&lt;keyword&gt;Computer Graphics&lt;/keyword&gt;&lt;keyword&gt;High-Throughput Nucleotide Sequencing&lt;/keyword&gt;&lt;keyword&gt;Humans&lt;/keyword&gt;&lt;keyword&gt;Interspersed Repetitive Sequences&lt;/keyword&gt;&lt;keyword&gt;Mice&lt;/keyword&gt;&lt;keyword&gt;MicroRNAs/chemistry/*genetics/metabolism&lt;/keyword&gt;&lt;keyword&gt;Polymerase Chain Reaction&lt;/keyword&gt;&lt;keyword&gt;RNA Interference&lt;/keyword&gt;&lt;keyword&gt;Ribonuclease III/antagonists &amp;amp; inhibitors/genetics&lt;/keyword&gt;&lt;keyword&gt;Sequence Analysis, RNA&lt;/keyword&gt;&lt;keyword&gt;Software&lt;/keyword&gt;&lt;/keywords&gt;&lt;dates&gt;&lt;year&gt;2012&lt;/year&gt;&lt;pub-dates&gt;&lt;date&gt;Jan&lt;/date&gt;&lt;/pub-dates&gt;&lt;/dates&gt;&lt;isbn&gt;1362-4962 (Electronic)&amp;#xD;0305-1048 (Linking)&lt;/isbn&gt;&lt;accession-num&gt;21911355&lt;/accession-num&gt;&lt;urls&gt;&lt;related-urls&gt;&lt;url&gt;https://www.ncbi.nlm.nih.gov/pubmed/21911355&lt;/url&gt;&lt;/related-urls&gt;&lt;/urls&gt;&lt;custom2&gt;PMC3245920&lt;/custom2&gt;&lt;electronic-resource-num&gt;10.1093/nar/gkr688&lt;/electronic-resource-num&gt;&lt;/record&gt;&lt;/Cite&gt;&lt;/EndNote&gt;</w:instrText>
      </w:r>
      <w:r w:rsidR="00DE3EFA" w:rsidRPr="007012EB">
        <w:fldChar w:fldCharType="separate"/>
      </w:r>
      <w:r w:rsidR="004E0383">
        <w:rPr>
          <w:noProof/>
        </w:rPr>
        <w:t>[52]</w:t>
      </w:r>
      <w:r w:rsidR="00DE3EFA" w:rsidRPr="007012EB">
        <w:fldChar w:fldCharType="end"/>
      </w:r>
      <w:r w:rsidR="00DE3EFA" w:rsidRPr="007012EB">
        <w:t xml:space="preserve"> predicted 507 mature miRNA loci (Supplementary Data S1), of which 185 showed similarity with sequences in miRbase </w:t>
      </w:r>
      <w:r w:rsidR="00DE3EFA" w:rsidRPr="007012EB">
        <w:fldChar w:fldCharType="begin"/>
      </w:r>
      <w:r w:rsidR="004E0383">
        <w:instrText xml:space="preserve"> ADDIN EN.CITE &lt;EndNote&gt;&lt;Cite&gt;&lt;Author&gt;Kozomara&lt;/Author&gt;&lt;Year&gt;2014&lt;/Year&gt;&lt;RecNum&gt;1289&lt;/RecNum&gt;&lt;DisplayText&gt;[53]&lt;/DisplayText&gt;&lt;record&gt;&lt;rec-number&gt;1289&lt;/rec-number&gt;&lt;foreign-keys&gt;&lt;key app="EN" db-id="wpsap0rf8sw9wfefxxhvwee72vsdzzer5se9" timestamp="1484205046"&gt;1289&lt;/key&gt;&lt;key app="ENWeb" db-id=""&gt;0&lt;/key&gt;&lt;/foreign-keys&gt;&lt;ref-type name="Journal Article"&gt;17&lt;/ref-type&gt;&lt;contributors&gt;&lt;authors&gt;&lt;author&gt;Kozomara, A.&lt;/author&gt;&lt;author&gt;Griffiths-Jones, S.&lt;/author&gt;&lt;/authors&gt;&lt;/contributors&gt;&lt;auth-address&gt;Faculty of Life Sciences, University of Manchester, Manchester, M13 9PT, UK.&lt;/auth-address&gt;&lt;titles&gt;&lt;title&gt;miRBase: annotating high confidence microRNAs using deep sequencing data&lt;/title&gt;&lt;secondary-title&gt;Nucleic Acids Res&lt;/secondary-title&gt;&lt;/titles&gt;&lt;pages&gt;D68-73&lt;/pages&gt;&lt;volume&gt;42&lt;/volume&gt;&lt;number&gt;Database issue&lt;/number&gt;&lt;keywords&gt;&lt;keyword&gt;Animals&lt;/keyword&gt;&lt;keyword&gt;*Databases, Nucleic Acid&lt;/keyword&gt;&lt;keyword&gt;*High-Throughput Nucleotide Sequencing&lt;/keyword&gt;&lt;keyword&gt;Humans&lt;/keyword&gt;&lt;keyword&gt;Internet&lt;/keyword&gt;&lt;keyword&gt;Mice&lt;/keyword&gt;&lt;keyword&gt;MicroRNAs/*chemistry&lt;/keyword&gt;&lt;keyword&gt;*Molecular Sequence Annotation&lt;/keyword&gt;&lt;keyword&gt;*Sequence Analysis, RNA&lt;/keyword&gt;&lt;/keywords&gt;&lt;dates&gt;&lt;year&gt;2014&lt;/year&gt;&lt;pub-dates&gt;&lt;date&gt;Jan&lt;/date&gt;&lt;/pub-dates&gt;&lt;/dates&gt;&lt;isbn&gt;1362-4962 (Electronic)&amp;#xD;0305-1048 (Linking)&lt;/isbn&gt;&lt;accession-num&gt;24275495&lt;/accession-num&gt;&lt;urls&gt;&lt;related-urls&gt;&lt;url&gt;https://www.ncbi.nlm.nih.gov/pubmed/24275495&lt;/url&gt;&lt;/related-urls&gt;&lt;/urls&gt;&lt;custom2&gt;PMC3965103&lt;/custom2&gt;&lt;electronic-resource-num&gt;10.1093/nar/gkt1181&lt;/electronic-resource-num&gt;&lt;/record&gt;&lt;/Cite&gt;&lt;/EndNote&gt;</w:instrText>
      </w:r>
      <w:r w:rsidR="00DE3EFA" w:rsidRPr="007012EB">
        <w:fldChar w:fldCharType="separate"/>
      </w:r>
      <w:r w:rsidR="004E0383">
        <w:rPr>
          <w:noProof/>
        </w:rPr>
        <w:t>[53]</w:t>
      </w:r>
      <w:r w:rsidR="00DE3EFA" w:rsidRPr="007012EB">
        <w:fldChar w:fldCharType="end"/>
      </w:r>
      <w:r w:rsidR="00DE3EFA" w:rsidRPr="007012EB">
        <w:t>.</w:t>
      </w:r>
    </w:p>
    <w:p w14:paraId="79AA9D7E" w14:textId="77777777" w:rsidR="009D22D2" w:rsidRDefault="009D22D2" w:rsidP="005E79BA">
      <w:pPr>
        <w:pStyle w:val="Normal1"/>
      </w:pPr>
    </w:p>
    <w:p w14:paraId="33EC556E" w14:textId="77777777" w:rsidR="006A4F7C" w:rsidRDefault="006A4F7C" w:rsidP="006A4F7C">
      <w:pPr>
        <w:widowControl/>
        <w:jc w:val="left"/>
        <w:rPr>
          <w:b/>
        </w:rPr>
      </w:pPr>
    </w:p>
    <w:p w14:paraId="0CBDD676" w14:textId="77777777" w:rsidR="00004EC6" w:rsidRPr="007012EB" w:rsidRDefault="006A4F7C" w:rsidP="00004EC6">
      <w:pPr>
        <w:pStyle w:val="Normal1"/>
      </w:pPr>
      <w:bookmarkStart w:id="47" w:name="_Ref346887139"/>
      <w:bookmarkStart w:id="48" w:name="_Ref346887130"/>
      <w:r w:rsidRPr="00004EC6">
        <w:rPr>
          <w:b/>
        </w:rPr>
        <w:t xml:space="preserve">Table </w:t>
      </w:r>
      <w:r w:rsidRPr="00004EC6">
        <w:rPr>
          <w:b/>
        </w:rPr>
        <w:fldChar w:fldCharType="begin"/>
      </w:r>
      <w:r w:rsidRPr="00004EC6">
        <w:rPr>
          <w:b/>
        </w:rPr>
        <w:instrText xml:space="preserve"> SEQ Table \* ARABIC </w:instrText>
      </w:r>
      <w:r w:rsidRPr="00004EC6">
        <w:rPr>
          <w:b/>
        </w:rPr>
        <w:fldChar w:fldCharType="separate"/>
      </w:r>
      <w:r w:rsidR="00FB3D8D">
        <w:rPr>
          <w:b/>
          <w:noProof/>
        </w:rPr>
        <w:t>1</w:t>
      </w:r>
      <w:r w:rsidRPr="00004EC6">
        <w:rPr>
          <w:b/>
          <w:noProof/>
        </w:rPr>
        <w:fldChar w:fldCharType="end"/>
      </w:r>
      <w:bookmarkEnd w:id="47"/>
      <w:r w:rsidRPr="00004EC6">
        <w:rPr>
          <w:b/>
        </w:rPr>
        <w:t xml:space="preserve"> Metrics of </w:t>
      </w:r>
      <w:r w:rsidRPr="00004EC6">
        <w:rPr>
          <w:b/>
          <w:i/>
        </w:rPr>
        <w:t>Hypsibius</w:t>
      </w:r>
      <w:r w:rsidRPr="00004EC6">
        <w:rPr>
          <w:b/>
        </w:rPr>
        <w:t xml:space="preserve"> </w:t>
      </w:r>
      <w:r w:rsidRPr="00004EC6">
        <w:rPr>
          <w:b/>
          <w:i/>
        </w:rPr>
        <w:t xml:space="preserve">dujardini </w:t>
      </w:r>
      <w:r w:rsidRPr="00004EC6">
        <w:rPr>
          <w:b/>
        </w:rPr>
        <w:t>genome assemblies.</w:t>
      </w:r>
      <w:bookmarkEnd w:id="48"/>
      <w:r w:rsidR="00004EC6">
        <w:t xml:space="preserve"> </w:t>
      </w:r>
      <w:r w:rsidR="00004EC6" w:rsidRPr="007012EB">
        <w:t>* The longest scaffolds in the tg assembly are derived from bacterial contaminants.</w:t>
      </w:r>
    </w:p>
    <w:tbl>
      <w:tblPr>
        <w:tblStyle w:val="40"/>
        <w:tblW w:w="9025" w:type="dxa"/>
        <w:tblInd w:w="0" w:type="dxa"/>
        <w:tblLayout w:type="fixed"/>
        <w:tblLook w:val="0600" w:firstRow="0" w:lastRow="0" w:firstColumn="0" w:lastColumn="0" w:noHBand="1" w:noVBand="1"/>
        <w:tblPrChange w:id="49" w:author="Yuki Yoshida" w:date="2017-05-24T11:04:00Z">
          <w:tblPr>
            <w:tblStyle w:val="40"/>
            <w:tblW w:w="9025" w:type="dxa"/>
            <w:tblInd w:w="0" w:type="dxa"/>
            <w:tblLayout w:type="fixed"/>
            <w:tblLook w:val="0600" w:firstRow="0" w:lastRow="0" w:firstColumn="0" w:lastColumn="0" w:noHBand="1" w:noVBand="1"/>
          </w:tblPr>
        </w:tblPrChange>
      </w:tblPr>
      <w:tblGrid>
        <w:gridCol w:w="3402"/>
        <w:gridCol w:w="1877"/>
        <w:gridCol w:w="1850"/>
        <w:gridCol w:w="1896"/>
        <w:tblGridChange w:id="50">
          <w:tblGrid>
            <w:gridCol w:w="3322"/>
            <w:gridCol w:w="1957"/>
            <w:gridCol w:w="1850"/>
            <w:gridCol w:w="1896"/>
          </w:tblGrid>
        </w:tblGridChange>
      </w:tblGrid>
      <w:tr w:rsidR="006A4F7C" w:rsidRPr="007012EB" w14:paraId="19F45010" w14:textId="77777777" w:rsidTr="00B271A7">
        <w:trPr>
          <w:trHeight w:val="306"/>
          <w:trPrChange w:id="51" w:author="Yuki Yoshida" w:date="2017-05-24T11:04:00Z">
            <w:trPr>
              <w:trHeight w:val="306"/>
            </w:trPr>
          </w:trPrChange>
        </w:trPr>
        <w:tc>
          <w:tcPr>
            <w:tcW w:w="3402" w:type="dxa"/>
            <w:tcBorders>
              <w:top w:val="single" w:sz="8" w:space="0" w:color="auto"/>
              <w:left w:val="nil"/>
              <w:bottom w:val="single" w:sz="4" w:space="0" w:color="auto"/>
              <w:right w:val="nil"/>
            </w:tcBorders>
            <w:shd w:val="clear" w:color="auto" w:fill="D9D9D9" w:themeFill="background1" w:themeFillShade="D9"/>
            <w:tcMar>
              <w:left w:w="0" w:type="dxa"/>
              <w:right w:w="0" w:type="dxa"/>
            </w:tcMar>
            <w:vAlign w:val="center"/>
            <w:tcPrChange w:id="52" w:author="Yuki Yoshida" w:date="2017-05-24T11:04:00Z">
              <w:tcPr>
                <w:tcW w:w="3322" w:type="dxa"/>
                <w:tcBorders>
                  <w:top w:val="single" w:sz="3" w:space="0" w:color="000000"/>
                  <w:left w:val="nil"/>
                  <w:bottom w:val="single" w:sz="3" w:space="0" w:color="000000"/>
                  <w:right w:val="nil"/>
                </w:tcBorders>
                <w:shd w:val="clear" w:color="auto" w:fill="D9D9D9" w:themeFill="background1" w:themeFillShade="D9"/>
                <w:tcMar>
                  <w:left w:w="0" w:type="dxa"/>
                  <w:right w:w="0" w:type="dxa"/>
                </w:tcMar>
                <w:vAlign w:val="center"/>
              </w:tcPr>
            </w:tcPrChange>
          </w:tcPr>
          <w:p w14:paraId="6A625335"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Data Source</w:t>
            </w:r>
          </w:p>
        </w:tc>
        <w:tc>
          <w:tcPr>
            <w:tcW w:w="1877" w:type="dxa"/>
            <w:tcBorders>
              <w:top w:val="single" w:sz="8" w:space="0" w:color="auto"/>
              <w:left w:val="nil"/>
              <w:bottom w:val="single" w:sz="4" w:space="0" w:color="auto"/>
              <w:right w:val="nil"/>
            </w:tcBorders>
            <w:shd w:val="clear" w:color="auto" w:fill="D9D9D9" w:themeFill="background1" w:themeFillShade="D9"/>
            <w:tcMar>
              <w:left w:w="0" w:type="dxa"/>
              <w:right w:w="0" w:type="dxa"/>
            </w:tcMar>
            <w:vAlign w:val="center"/>
            <w:tcPrChange w:id="53" w:author="Yuki Yoshida" w:date="2017-05-24T11:04:00Z">
              <w:tcPr>
                <w:tcW w:w="1957" w:type="dxa"/>
                <w:tcBorders>
                  <w:top w:val="single" w:sz="3" w:space="0" w:color="000000"/>
                  <w:left w:val="nil"/>
                  <w:bottom w:val="single" w:sz="3" w:space="0" w:color="000000"/>
                  <w:right w:val="nil"/>
                </w:tcBorders>
                <w:shd w:val="clear" w:color="auto" w:fill="D9D9D9" w:themeFill="background1" w:themeFillShade="D9"/>
                <w:tcMar>
                  <w:left w:w="0" w:type="dxa"/>
                  <w:right w:w="0" w:type="dxa"/>
                </w:tcMar>
                <w:vAlign w:val="center"/>
              </w:tcPr>
            </w:tcPrChange>
          </w:tcPr>
          <w:p w14:paraId="591F0785"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This work</w:t>
            </w:r>
          </w:p>
        </w:tc>
        <w:tc>
          <w:tcPr>
            <w:tcW w:w="1850" w:type="dxa"/>
            <w:tcBorders>
              <w:top w:val="single" w:sz="8" w:space="0" w:color="auto"/>
              <w:left w:val="nil"/>
              <w:bottom w:val="single" w:sz="4" w:space="0" w:color="auto"/>
              <w:right w:val="nil"/>
            </w:tcBorders>
            <w:shd w:val="clear" w:color="auto" w:fill="D9D9D9" w:themeFill="background1" w:themeFillShade="D9"/>
            <w:tcMar>
              <w:left w:w="0" w:type="dxa"/>
              <w:right w:w="0" w:type="dxa"/>
            </w:tcMar>
            <w:vAlign w:val="center"/>
            <w:tcPrChange w:id="54" w:author="Yuki Yoshida" w:date="2017-05-24T11:04:00Z">
              <w:tcPr>
                <w:tcW w:w="1850" w:type="dxa"/>
                <w:tcBorders>
                  <w:top w:val="single" w:sz="3" w:space="0" w:color="000000"/>
                  <w:left w:val="nil"/>
                  <w:bottom w:val="single" w:sz="3" w:space="0" w:color="000000"/>
                  <w:right w:val="nil"/>
                </w:tcBorders>
                <w:shd w:val="clear" w:color="auto" w:fill="D9D9D9" w:themeFill="background1" w:themeFillShade="D9"/>
                <w:tcMar>
                  <w:left w:w="0" w:type="dxa"/>
                  <w:right w:w="0" w:type="dxa"/>
                </w:tcMar>
                <w:vAlign w:val="center"/>
              </w:tcPr>
            </w:tcPrChange>
          </w:tcPr>
          <w:p w14:paraId="16706F68"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Edinburgh</w:t>
            </w:r>
          </w:p>
        </w:tc>
        <w:tc>
          <w:tcPr>
            <w:tcW w:w="1896" w:type="dxa"/>
            <w:tcBorders>
              <w:top w:val="single" w:sz="8" w:space="0" w:color="auto"/>
              <w:left w:val="nil"/>
              <w:bottom w:val="single" w:sz="4" w:space="0" w:color="auto"/>
              <w:right w:val="nil"/>
            </w:tcBorders>
            <w:shd w:val="clear" w:color="auto" w:fill="D9D9D9" w:themeFill="background1" w:themeFillShade="D9"/>
            <w:tcMar>
              <w:left w:w="0" w:type="dxa"/>
              <w:right w:w="0" w:type="dxa"/>
            </w:tcMar>
            <w:vAlign w:val="center"/>
            <w:tcPrChange w:id="55" w:author="Yuki Yoshida" w:date="2017-05-24T11:04:00Z">
              <w:tcPr>
                <w:tcW w:w="1896" w:type="dxa"/>
                <w:tcBorders>
                  <w:top w:val="single" w:sz="3" w:space="0" w:color="000000"/>
                  <w:left w:val="nil"/>
                  <w:bottom w:val="single" w:sz="3" w:space="0" w:color="000000"/>
                  <w:right w:val="nil"/>
                </w:tcBorders>
                <w:shd w:val="clear" w:color="auto" w:fill="D9D9D9" w:themeFill="background1" w:themeFillShade="D9"/>
                <w:tcMar>
                  <w:left w:w="0" w:type="dxa"/>
                  <w:right w:w="0" w:type="dxa"/>
                </w:tcMar>
                <w:vAlign w:val="center"/>
              </w:tcPr>
            </w:tcPrChange>
          </w:tcPr>
          <w:p w14:paraId="726EA672"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UNC</w:t>
            </w:r>
          </w:p>
        </w:tc>
      </w:tr>
      <w:tr w:rsidR="006A4F7C" w:rsidRPr="007012EB" w14:paraId="6E27AE6F" w14:textId="77777777" w:rsidTr="00B271A7">
        <w:trPr>
          <w:trHeight w:val="306"/>
          <w:trPrChange w:id="56" w:author="Yuki Yoshida" w:date="2017-05-24T11:04:00Z">
            <w:trPr>
              <w:trHeight w:val="306"/>
            </w:trPr>
          </w:trPrChange>
        </w:trPr>
        <w:tc>
          <w:tcPr>
            <w:tcW w:w="3402" w:type="dxa"/>
            <w:tcBorders>
              <w:top w:val="single" w:sz="4" w:space="0" w:color="auto"/>
              <w:left w:val="nil"/>
              <w:bottom w:val="single" w:sz="8" w:space="0" w:color="000000"/>
              <w:right w:val="nil"/>
            </w:tcBorders>
            <w:tcMar>
              <w:left w:w="0" w:type="dxa"/>
              <w:right w:w="0" w:type="dxa"/>
            </w:tcMar>
            <w:vAlign w:val="center"/>
            <w:tcPrChange w:id="57" w:author="Yuki Yoshida" w:date="2017-05-24T11:04:00Z">
              <w:tcPr>
                <w:tcW w:w="3322" w:type="dxa"/>
                <w:tcBorders>
                  <w:top w:val="single" w:sz="3" w:space="0" w:color="000000"/>
                  <w:left w:val="nil"/>
                  <w:bottom w:val="single" w:sz="8" w:space="0" w:color="000000"/>
                  <w:right w:val="nil"/>
                </w:tcBorders>
                <w:tcMar>
                  <w:left w:w="0" w:type="dxa"/>
                  <w:right w:w="0" w:type="dxa"/>
                </w:tcMar>
                <w:vAlign w:val="center"/>
              </w:tcPr>
            </w:tcPrChange>
          </w:tcPr>
          <w:p w14:paraId="4CB037F9"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Sequencing technologies</w:t>
            </w:r>
          </w:p>
        </w:tc>
        <w:tc>
          <w:tcPr>
            <w:tcW w:w="1877" w:type="dxa"/>
            <w:tcBorders>
              <w:top w:val="single" w:sz="4" w:space="0" w:color="auto"/>
              <w:left w:val="nil"/>
              <w:bottom w:val="single" w:sz="8" w:space="0" w:color="000000"/>
              <w:right w:val="nil"/>
            </w:tcBorders>
            <w:tcMar>
              <w:left w:w="0" w:type="dxa"/>
              <w:right w:w="0" w:type="dxa"/>
            </w:tcMar>
            <w:vAlign w:val="center"/>
            <w:tcPrChange w:id="58" w:author="Yuki Yoshida" w:date="2017-05-24T11:04:00Z">
              <w:tcPr>
                <w:tcW w:w="1957" w:type="dxa"/>
                <w:tcBorders>
                  <w:top w:val="single" w:sz="3" w:space="0" w:color="000000"/>
                  <w:left w:val="nil"/>
                  <w:bottom w:val="single" w:sz="8" w:space="0" w:color="000000"/>
                  <w:right w:val="nil"/>
                </w:tcBorders>
                <w:tcMar>
                  <w:left w:w="0" w:type="dxa"/>
                  <w:right w:w="0" w:type="dxa"/>
                </w:tcMar>
                <w:vAlign w:val="center"/>
              </w:tcPr>
            </w:tcPrChange>
          </w:tcPr>
          <w:p w14:paraId="1F603436"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Illumina &amp; PacBio</w:t>
            </w:r>
          </w:p>
        </w:tc>
        <w:tc>
          <w:tcPr>
            <w:tcW w:w="1850" w:type="dxa"/>
            <w:tcBorders>
              <w:top w:val="single" w:sz="4" w:space="0" w:color="auto"/>
              <w:left w:val="nil"/>
              <w:bottom w:val="single" w:sz="8" w:space="0" w:color="000000"/>
              <w:right w:val="nil"/>
            </w:tcBorders>
            <w:tcMar>
              <w:left w:w="0" w:type="dxa"/>
              <w:right w:w="0" w:type="dxa"/>
            </w:tcMar>
            <w:vAlign w:val="center"/>
            <w:tcPrChange w:id="59" w:author="Yuki Yoshida" w:date="2017-05-24T11:04:00Z">
              <w:tcPr>
                <w:tcW w:w="1850" w:type="dxa"/>
                <w:tcBorders>
                  <w:top w:val="single" w:sz="3" w:space="0" w:color="000000"/>
                  <w:left w:val="nil"/>
                  <w:bottom w:val="single" w:sz="8" w:space="0" w:color="000000"/>
                  <w:right w:val="nil"/>
                </w:tcBorders>
                <w:tcMar>
                  <w:left w:w="0" w:type="dxa"/>
                  <w:right w:w="0" w:type="dxa"/>
                </w:tcMar>
                <w:vAlign w:val="center"/>
              </w:tcPr>
            </w:tcPrChange>
          </w:tcPr>
          <w:p w14:paraId="48BFAC8C"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Illumina</w:t>
            </w:r>
          </w:p>
        </w:tc>
        <w:tc>
          <w:tcPr>
            <w:tcW w:w="1896" w:type="dxa"/>
            <w:tcBorders>
              <w:top w:val="single" w:sz="4" w:space="0" w:color="auto"/>
              <w:left w:val="nil"/>
              <w:bottom w:val="single" w:sz="8" w:space="0" w:color="000000"/>
              <w:right w:val="nil"/>
            </w:tcBorders>
            <w:tcMar>
              <w:left w:w="0" w:type="dxa"/>
              <w:right w:w="0" w:type="dxa"/>
            </w:tcMar>
            <w:vAlign w:val="center"/>
            <w:tcPrChange w:id="60" w:author="Yuki Yoshida" w:date="2017-05-24T11:04:00Z">
              <w:tcPr>
                <w:tcW w:w="1896" w:type="dxa"/>
                <w:tcBorders>
                  <w:top w:val="single" w:sz="3" w:space="0" w:color="000000"/>
                  <w:left w:val="nil"/>
                  <w:bottom w:val="single" w:sz="8" w:space="0" w:color="000000"/>
                  <w:right w:val="nil"/>
                </w:tcBorders>
                <w:tcMar>
                  <w:left w:w="0" w:type="dxa"/>
                  <w:right w:w="0" w:type="dxa"/>
                </w:tcMar>
                <w:vAlign w:val="center"/>
              </w:tcPr>
            </w:tcPrChange>
          </w:tcPr>
          <w:p w14:paraId="7C4B41C9"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Illumina &amp; PacBio</w:t>
            </w:r>
          </w:p>
        </w:tc>
      </w:tr>
      <w:tr w:rsidR="006A4F7C" w:rsidRPr="007012EB" w14:paraId="6E8FE24D" w14:textId="77777777" w:rsidTr="00B271A7">
        <w:trPr>
          <w:trHeight w:val="306"/>
          <w:trPrChange w:id="61" w:author="Yuki Yoshida" w:date="2017-05-24T11:04:00Z">
            <w:trPr>
              <w:trHeight w:val="306"/>
            </w:trPr>
          </w:trPrChange>
        </w:trPr>
        <w:tc>
          <w:tcPr>
            <w:tcW w:w="3402" w:type="dxa"/>
            <w:tcBorders>
              <w:top w:val="single" w:sz="2" w:space="0" w:color="auto"/>
              <w:left w:val="nil"/>
              <w:bottom w:val="nil"/>
              <w:right w:val="nil"/>
            </w:tcBorders>
            <w:tcMar>
              <w:left w:w="0" w:type="dxa"/>
              <w:right w:w="0" w:type="dxa"/>
            </w:tcMar>
            <w:vAlign w:val="center"/>
            <w:tcPrChange w:id="62" w:author="Yuki Yoshida" w:date="2017-05-24T11:04:00Z">
              <w:tcPr>
                <w:tcW w:w="3322" w:type="dxa"/>
                <w:tcBorders>
                  <w:top w:val="single" w:sz="8" w:space="0" w:color="000000"/>
                  <w:left w:val="nil"/>
                  <w:bottom w:val="nil"/>
                  <w:right w:val="nil"/>
                </w:tcBorders>
                <w:tcMar>
                  <w:left w:w="0" w:type="dxa"/>
                  <w:right w:w="0" w:type="dxa"/>
                </w:tcMar>
                <w:vAlign w:val="center"/>
              </w:tcPr>
            </w:tcPrChange>
          </w:tcPr>
          <w:p w14:paraId="035BC041"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Genome version</w:t>
            </w:r>
          </w:p>
        </w:tc>
        <w:tc>
          <w:tcPr>
            <w:tcW w:w="1877" w:type="dxa"/>
            <w:tcBorders>
              <w:top w:val="single" w:sz="2" w:space="0" w:color="auto"/>
              <w:left w:val="nil"/>
              <w:bottom w:val="nil"/>
              <w:right w:val="nil"/>
            </w:tcBorders>
            <w:tcMar>
              <w:left w:w="0" w:type="dxa"/>
              <w:right w:w="0" w:type="dxa"/>
            </w:tcMar>
            <w:vAlign w:val="center"/>
            <w:tcPrChange w:id="63" w:author="Yuki Yoshida" w:date="2017-05-24T11:04:00Z">
              <w:tcPr>
                <w:tcW w:w="1957" w:type="dxa"/>
                <w:tcBorders>
                  <w:top w:val="single" w:sz="8" w:space="0" w:color="000000"/>
                  <w:left w:val="nil"/>
                  <w:bottom w:val="nil"/>
                  <w:right w:val="nil"/>
                </w:tcBorders>
                <w:tcMar>
                  <w:left w:w="0" w:type="dxa"/>
                  <w:right w:w="0" w:type="dxa"/>
                </w:tcMar>
                <w:vAlign w:val="center"/>
              </w:tcPr>
            </w:tcPrChange>
          </w:tcPr>
          <w:p w14:paraId="71EB2EB0"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nHd.3.0</w:t>
            </w:r>
          </w:p>
        </w:tc>
        <w:tc>
          <w:tcPr>
            <w:tcW w:w="1850" w:type="dxa"/>
            <w:tcBorders>
              <w:top w:val="single" w:sz="2" w:space="0" w:color="auto"/>
              <w:left w:val="nil"/>
              <w:bottom w:val="nil"/>
              <w:right w:val="nil"/>
            </w:tcBorders>
            <w:tcMar>
              <w:left w:w="0" w:type="dxa"/>
              <w:right w:w="0" w:type="dxa"/>
            </w:tcMar>
            <w:vAlign w:val="center"/>
            <w:tcPrChange w:id="64" w:author="Yuki Yoshida" w:date="2017-05-24T11:04:00Z">
              <w:tcPr>
                <w:tcW w:w="1850" w:type="dxa"/>
                <w:tcBorders>
                  <w:top w:val="single" w:sz="8" w:space="0" w:color="000000"/>
                  <w:left w:val="nil"/>
                  <w:bottom w:val="nil"/>
                  <w:right w:val="nil"/>
                </w:tcBorders>
                <w:tcMar>
                  <w:left w:w="0" w:type="dxa"/>
                  <w:right w:w="0" w:type="dxa"/>
                </w:tcMar>
                <w:vAlign w:val="center"/>
              </w:tcPr>
            </w:tcPrChange>
          </w:tcPr>
          <w:p w14:paraId="666B152A"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nHd.2.3</w:t>
            </w:r>
          </w:p>
        </w:tc>
        <w:tc>
          <w:tcPr>
            <w:tcW w:w="1896" w:type="dxa"/>
            <w:tcBorders>
              <w:top w:val="single" w:sz="2" w:space="0" w:color="auto"/>
              <w:left w:val="nil"/>
              <w:bottom w:val="nil"/>
              <w:right w:val="nil"/>
            </w:tcBorders>
            <w:tcMar>
              <w:left w:w="0" w:type="dxa"/>
              <w:right w:w="0" w:type="dxa"/>
            </w:tcMar>
            <w:vAlign w:val="center"/>
            <w:tcPrChange w:id="65" w:author="Yuki Yoshida" w:date="2017-05-24T11:04:00Z">
              <w:tcPr>
                <w:tcW w:w="1896" w:type="dxa"/>
                <w:tcBorders>
                  <w:top w:val="single" w:sz="8" w:space="0" w:color="000000"/>
                  <w:left w:val="nil"/>
                  <w:bottom w:val="nil"/>
                  <w:right w:val="nil"/>
                </w:tcBorders>
                <w:tcMar>
                  <w:left w:w="0" w:type="dxa"/>
                  <w:right w:w="0" w:type="dxa"/>
                </w:tcMar>
                <w:vAlign w:val="center"/>
              </w:tcPr>
            </w:tcPrChange>
          </w:tcPr>
          <w:p w14:paraId="3517D695"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tg</w:t>
            </w:r>
          </w:p>
        </w:tc>
      </w:tr>
      <w:tr w:rsidR="006A4F7C" w:rsidRPr="007012EB" w14:paraId="4C3822DF" w14:textId="77777777" w:rsidTr="00614FB1">
        <w:trPr>
          <w:trHeight w:val="323"/>
          <w:trPrChange w:id="66" w:author="Yuki Yoshida" w:date="2017-05-24T11:04:00Z">
            <w:trPr>
              <w:trHeight w:val="323"/>
            </w:trPr>
          </w:trPrChange>
        </w:trPr>
        <w:tc>
          <w:tcPr>
            <w:tcW w:w="3402" w:type="dxa"/>
            <w:tcMar>
              <w:left w:w="0" w:type="dxa"/>
              <w:right w:w="0" w:type="dxa"/>
            </w:tcMar>
            <w:vAlign w:val="center"/>
            <w:tcPrChange w:id="67" w:author="Yuki Yoshida" w:date="2017-05-24T11:04:00Z">
              <w:tcPr>
                <w:tcW w:w="3322" w:type="dxa"/>
                <w:tcMar>
                  <w:left w:w="0" w:type="dxa"/>
                  <w:right w:w="0" w:type="dxa"/>
                </w:tcMar>
                <w:vAlign w:val="center"/>
              </w:tcPr>
            </w:tcPrChange>
          </w:tcPr>
          <w:p w14:paraId="20E98B73"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Scaffold number</w:t>
            </w:r>
          </w:p>
        </w:tc>
        <w:tc>
          <w:tcPr>
            <w:tcW w:w="1877" w:type="dxa"/>
            <w:tcMar>
              <w:left w:w="0" w:type="dxa"/>
              <w:right w:w="0" w:type="dxa"/>
            </w:tcMar>
            <w:vAlign w:val="center"/>
            <w:tcPrChange w:id="68" w:author="Yuki Yoshida" w:date="2017-05-24T11:04:00Z">
              <w:tcPr>
                <w:tcW w:w="1957" w:type="dxa"/>
                <w:tcMar>
                  <w:left w:w="0" w:type="dxa"/>
                  <w:right w:w="0" w:type="dxa"/>
                </w:tcMar>
                <w:vAlign w:val="center"/>
              </w:tcPr>
            </w:tcPrChange>
          </w:tcPr>
          <w:p w14:paraId="3A978EC6"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1,421</w:t>
            </w:r>
          </w:p>
        </w:tc>
        <w:tc>
          <w:tcPr>
            <w:tcW w:w="1850" w:type="dxa"/>
            <w:tcMar>
              <w:left w:w="0" w:type="dxa"/>
              <w:right w:w="0" w:type="dxa"/>
            </w:tcMar>
            <w:vAlign w:val="center"/>
            <w:tcPrChange w:id="69" w:author="Yuki Yoshida" w:date="2017-05-24T11:04:00Z">
              <w:tcPr>
                <w:tcW w:w="1850" w:type="dxa"/>
                <w:tcMar>
                  <w:left w:w="0" w:type="dxa"/>
                  <w:right w:w="0" w:type="dxa"/>
                </w:tcMar>
                <w:vAlign w:val="center"/>
              </w:tcPr>
            </w:tcPrChange>
          </w:tcPr>
          <w:p w14:paraId="634D0D28"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13,202</w:t>
            </w:r>
          </w:p>
        </w:tc>
        <w:tc>
          <w:tcPr>
            <w:tcW w:w="1896" w:type="dxa"/>
            <w:tcMar>
              <w:left w:w="0" w:type="dxa"/>
              <w:right w:w="0" w:type="dxa"/>
            </w:tcMar>
            <w:vAlign w:val="center"/>
            <w:tcPrChange w:id="70" w:author="Yuki Yoshida" w:date="2017-05-24T11:04:00Z">
              <w:tcPr>
                <w:tcW w:w="1896" w:type="dxa"/>
                <w:tcMar>
                  <w:left w:w="0" w:type="dxa"/>
                  <w:right w:w="0" w:type="dxa"/>
                </w:tcMar>
                <w:vAlign w:val="center"/>
              </w:tcPr>
            </w:tcPrChange>
          </w:tcPr>
          <w:p w14:paraId="1DFE9F76"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16,175</w:t>
            </w:r>
          </w:p>
        </w:tc>
      </w:tr>
      <w:tr w:rsidR="006A4F7C" w:rsidRPr="007012EB" w14:paraId="0D67676F" w14:textId="77777777" w:rsidTr="00614FB1">
        <w:trPr>
          <w:trHeight w:val="323"/>
          <w:trPrChange w:id="71" w:author="Yuki Yoshida" w:date="2017-05-24T11:04:00Z">
            <w:trPr>
              <w:trHeight w:val="323"/>
            </w:trPr>
          </w:trPrChange>
        </w:trPr>
        <w:tc>
          <w:tcPr>
            <w:tcW w:w="3402" w:type="dxa"/>
            <w:tcMar>
              <w:left w:w="0" w:type="dxa"/>
              <w:right w:w="0" w:type="dxa"/>
            </w:tcMar>
            <w:vAlign w:val="center"/>
            <w:tcPrChange w:id="72" w:author="Yuki Yoshida" w:date="2017-05-24T11:04:00Z">
              <w:tcPr>
                <w:tcW w:w="3322" w:type="dxa"/>
                <w:tcMar>
                  <w:left w:w="0" w:type="dxa"/>
                  <w:right w:w="0" w:type="dxa"/>
                </w:tcMar>
                <w:vAlign w:val="center"/>
              </w:tcPr>
            </w:tcPrChange>
          </w:tcPr>
          <w:p w14:paraId="209E96E9"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Total Scaffold Length (bp)</w:t>
            </w:r>
          </w:p>
        </w:tc>
        <w:tc>
          <w:tcPr>
            <w:tcW w:w="1877" w:type="dxa"/>
            <w:tcMar>
              <w:left w:w="0" w:type="dxa"/>
              <w:right w:w="0" w:type="dxa"/>
            </w:tcMar>
            <w:vAlign w:val="center"/>
            <w:tcPrChange w:id="73" w:author="Yuki Yoshida" w:date="2017-05-24T11:04:00Z">
              <w:tcPr>
                <w:tcW w:w="1957" w:type="dxa"/>
                <w:tcMar>
                  <w:left w:w="0" w:type="dxa"/>
                  <w:right w:w="0" w:type="dxa"/>
                </w:tcMar>
                <w:vAlign w:val="center"/>
              </w:tcPr>
            </w:tcPrChange>
          </w:tcPr>
          <w:p w14:paraId="7F103092"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104,155,103</w:t>
            </w:r>
          </w:p>
        </w:tc>
        <w:tc>
          <w:tcPr>
            <w:tcW w:w="1850" w:type="dxa"/>
            <w:tcMar>
              <w:left w:w="0" w:type="dxa"/>
              <w:right w:w="0" w:type="dxa"/>
            </w:tcMar>
            <w:vAlign w:val="center"/>
            <w:tcPrChange w:id="74" w:author="Yuki Yoshida" w:date="2017-05-24T11:04:00Z">
              <w:tcPr>
                <w:tcW w:w="1850" w:type="dxa"/>
                <w:tcMar>
                  <w:left w:w="0" w:type="dxa"/>
                  <w:right w:w="0" w:type="dxa"/>
                </w:tcMar>
                <w:vAlign w:val="center"/>
              </w:tcPr>
            </w:tcPrChange>
          </w:tcPr>
          <w:p w14:paraId="2B245FA1"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134,961,902</w:t>
            </w:r>
          </w:p>
        </w:tc>
        <w:tc>
          <w:tcPr>
            <w:tcW w:w="1896" w:type="dxa"/>
            <w:tcMar>
              <w:left w:w="0" w:type="dxa"/>
              <w:right w:w="0" w:type="dxa"/>
            </w:tcMar>
            <w:vAlign w:val="center"/>
            <w:tcPrChange w:id="75" w:author="Yuki Yoshida" w:date="2017-05-24T11:04:00Z">
              <w:tcPr>
                <w:tcW w:w="1896" w:type="dxa"/>
                <w:tcMar>
                  <w:left w:w="0" w:type="dxa"/>
                  <w:right w:w="0" w:type="dxa"/>
                </w:tcMar>
                <w:vAlign w:val="center"/>
              </w:tcPr>
            </w:tcPrChange>
          </w:tcPr>
          <w:p w14:paraId="2D757071"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212,302,995</w:t>
            </w:r>
          </w:p>
        </w:tc>
      </w:tr>
      <w:tr w:rsidR="006A4F7C" w:rsidRPr="007012EB" w14:paraId="6CD36AE1" w14:textId="77777777" w:rsidTr="00614FB1">
        <w:trPr>
          <w:trHeight w:val="306"/>
          <w:trPrChange w:id="76" w:author="Yuki Yoshida" w:date="2017-05-24T11:04:00Z">
            <w:trPr>
              <w:trHeight w:val="306"/>
            </w:trPr>
          </w:trPrChange>
        </w:trPr>
        <w:tc>
          <w:tcPr>
            <w:tcW w:w="3402" w:type="dxa"/>
            <w:tcMar>
              <w:left w:w="0" w:type="dxa"/>
              <w:right w:w="0" w:type="dxa"/>
            </w:tcMar>
            <w:vAlign w:val="center"/>
            <w:tcPrChange w:id="77" w:author="Yuki Yoshida" w:date="2017-05-24T11:04:00Z">
              <w:tcPr>
                <w:tcW w:w="3322" w:type="dxa"/>
                <w:tcMar>
                  <w:left w:w="0" w:type="dxa"/>
                  <w:right w:w="0" w:type="dxa"/>
                </w:tcMar>
                <w:vAlign w:val="center"/>
              </w:tcPr>
            </w:tcPrChange>
          </w:tcPr>
          <w:p w14:paraId="52F7D2A2"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Average Scaffold Length (bp)</w:t>
            </w:r>
          </w:p>
        </w:tc>
        <w:tc>
          <w:tcPr>
            <w:tcW w:w="1877" w:type="dxa"/>
            <w:tcMar>
              <w:left w:w="0" w:type="dxa"/>
              <w:right w:w="0" w:type="dxa"/>
            </w:tcMar>
            <w:vAlign w:val="center"/>
            <w:tcPrChange w:id="78" w:author="Yuki Yoshida" w:date="2017-05-24T11:04:00Z">
              <w:tcPr>
                <w:tcW w:w="1957" w:type="dxa"/>
                <w:tcMar>
                  <w:left w:w="0" w:type="dxa"/>
                  <w:right w:w="0" w:type="dxa"/>
                </w:tcMar>
                <w:vAlign w:val="center"/>
              </w:tcPr>
            </w:tcPrChange>
          </w:tcPr>
          <w:p w14:paraId="08586B5E"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73,297</w:t>
            </w:r>
          </w:p>
        </w:tc>
        <w:tc>
          <w:tcPr>
            <w:tcW w:w="1850" w:type="dxa"/>
            <w:tcMar>
              <w:left w:w="0" w:type="dxa"/>
              <w:right w:w="0" w:type="dxa"/>
            </w:tcMar>
            <w:vAlign w:val="center"/>
            <w:tcPrChange w:id="79" w:author="Yuki Yoshida" w:date="2017-05-24T11:04:00Z">
              <w:tcPr>
                <w:tcW w:w="1850" w:type="dxa"/>
                <w:tcMar>
                  <w:left w:w="0" w:type="dxa"/>
                  <w:right w:w="0" w:type="dxa"/>
                </w:tcMar>
                <w:vAlign w:val="center"/>
              </w:tcPr>
            </w:tcPrChange>
          </w:tcPr>
          <w:p w14:paraId="431BB8CF"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10,222</w:t>
            </w:r>
          </w:p>
        </w:tc>
        <w:tc>
          <w:tcPr>
            <w:tcW w:w="1896" w:type="dxa"/>
            <w:tcMar>
              <w:left w:w="0" w:type="dxa"/>
              <w:right w:w="0" w:type="dxa"/>
            </w:tcMar>
            <w:vAlign w:val="center"/>
            <w:tcPrChange w:id="80" w:author="Yuki Yoshida" w:date="2017-05-24T11:04:00Z">
              <w:tcPr>
                <w:tcW w:w="1896" w:type="dxa"/>
                <w:tcMar>
                  <w:left w:w="0" w:type="dxa"/>
                  <w:right w:w="0" w:type="dxa"/>
                </w:tcMar>
                <w:vAlign w:val="center"/>
              </w:tcPr>
            </w:tcPrChange>
          </w:tcPr>
          <w:p w14:paraId="198DB7DD"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13,125</w:t>
            </w:r>
          </w:p>
        </w:tc>
      </w:tr>
      <w:tr w:rsidR="006A4F7C" w:rsidRPr="007012EB" w14:paraId="297849EC" w14:textId="77777777" w:rsidTr="00614FB1">
        <w:trPr>
          <w:trHeight w:val="323"/>
          <w:trPrChange w:id="81" w:author="Yuki Yoshida" w:date="2017-05-24T11:04:00Z">
            <w:trPr>
              <w:trHeight w:val="323"/>
            </w:trPr>
          </w:trPrChange>
        </w:trPr>
        <w:tc>
          <w:tcPr>
            <w:tcW w:w="3402" w:type="dxa"/>
            <w:tcMar>
              <w:left w:w="0" w:type="dxa"/>
              <w:right w:w="0" w:type="dxa"/>
            </w:tcMar>
            <w:vAlign w:val="center"/>
            <w:tcPrChange w:id="82" w:author="Yuki Yoshida" w:date="2017-05-24T11:04:00Z">
              <w:tcPr>
                <w:tcW w:w="3322" w:type="dxa"/>
                <w:tcMar>
                  <w:left w:w="0" w:type="dxa"/>
                  <w:right w:w="0" w:type="dxa"/>
                </w:tcMar>
                <w:vAlign w:val="center"/>
              </w:tcPr>
            </w:tcPrChange>
          </w:tcPr>
          <w:p w14:paraId="05B83287"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 xml:space="preserve">Longest Scaffold Length (bp) </w:t>
            </w:r>
          </w:p>
        </w:tc>
        <w:tc>
          <w:tcPr>
            <w:tcW w:w="1877" w:type="dxa"/>
            <w:tcMar>
              <w:left w:w="0" w:type="dxa"/>
              <w:right w:w="0" w:type="dxa"/>
            </w:tcMar>
            <w:vAlign w:val="center"/>
            <w:tcPrChange w:id="83" w:author="Yuki Yoshida" w:date="2017-05-24T11:04:00Z">
              <w:tcPr>
                <w:tcW w:w="1957" w:type="dxa"/>
                <w:tcMar>
                  <w:left w:w="0" w:type="dxa"/>
                  <w:right w:w="0" w:type="dxa"/>
                </w:tcMar>
                <w:vAlign w:val="center"/>
              </w:tcPr>
            </w:tcPrChange>
          </w:tcPr>
          <w:p w14:paraId="06771108"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2,115,976</w:t>
            </w:r>
          </w:p>
        </w:tc>
        <w:tc>
          <w:tcPr>
            <w:tcW w:w="1850" w:type="dxa"/>
            <w:tcMar>
              <w:left w:w="0" w:type="dxa"/>
              <w:right w:w="0" w:type="dxa"/>
            </w:tcMar>
            <w:vAlign w:val="center"/>
            <w:tcPrChange w:id="84" w:author="Yuki Yoshida" w:date="2017-05-24T11:04:00Z">
              <w:tcPr>
                <w:tcW w:w="1850" w:type="dxa"/>
                <w:tcMar>
                  <w:left w:w="0" w:type="dxa"/>
                  <w:right w:w="0" w:type="dxa"/>
                </w:tcMar>
                <w:vAlign w:val="center"/>
              </w:tcPr>
            </w:tcPrChange>
          </w:tcPr>
          <w:p w14:paraId="20D504EC"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594,143</w:t>
            </w:r>
          </w:p>
        </w:tc>
        <w:tc>
          <w:tcPr>
            <w:tcW w:w="1896" w:type="dxa"/>
            <w:tcMar>
              <w:left w:w="0" w:type="dxa"/>
              <w:right w:w="0" w:type="dxa"/>
            </w:tcMar>
            <w:vAlign w:val="center"/>
            <w:tcPrChange w:id="85" w:author="Yuki Yoshida" w:date="2017-05-24T11:04:00Z">
              <w:tcPr>
                <w:tcW w:w="1896" w:type="dxa"/>
                <w:tcMar>
                  <w:left w:w="0" w:type="dxa"/>
                  <w:right w:w="0" w:type="dxa"/>
                </w:tcMar>
                <w:vAlign w:val="center"/>
              </w:tcPr>
            </w:tcPrChange>
          </w:tcPr>
          <w:p w14:paraId="272AA13C"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1,208,507*</w:t>
            </w:r>
          </w:p>
        </w:tc>
      </w:tr>
      <w:tr w:rsidR="006A4F7C" w:rsidRPr="007012EB" w14:paraId="18978429" w14:textId="77777777" w:rsidTr="00614FB1">
        <w:trPr>
          <w:trHeight w:val="306"/>
          <w:trPrChange w:id="86" w:author="Yuki Yoshida" w:date="2017-05-24T11:04:00Z">
            <w:trPr>
              <w:trHeight w:val="306"/>
            </w:trPr>
          </w:trPrChange>
        </w:trPr>
        <w:tc>
          <w:tcPr>
            <w:tcW w:w="3402" w:type="dxa"/>
            <w:tcMar>
              <w:left w:w="0" w:type="dxa"/>
              <w:right w:w="0" w:type="dxa"/>
            </w:tcMar>
            <w:vAlign w:val="center"/>
            <w:tcPrChange w:id="87" w:author="Yuki Yoshida" w:date="2017-05-24T11:04:00Z">
              <w:tcPr>
                <w:tcW w:w="3322" w:type="dxa"/>
                <w:tcMar>
                  <w:left w:w="0" w:type="dxa"/>
                  <w:right w:w="0" w:type="dxa"/>
                </w:tcMar>
                <w:vAlign w:val="center"/>
              </w:tcPr>
            </w:tcPrChange>
          </w:tcPr>
          <w:p w14:paraId="06B8B562"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Shortest Scaffold Length (bp)</w:t>
            </w:r>
          </w:p>
        </w:tc>
        <w:tc>
          <w:tcPr>
            <w:tcW w:w="1877" w:type="dxa"/>
            <w:tcMar>
              <w:left w:w="0" w:type="dxa"/>
              <w:right w:w="0" w:type="dxa"/>
            </w:tcMar>
            <w:vAlign w:val="center"/>
            <w:tcPrChange w:id="88" w:author="Yuki Yoshida" w:date="2017-05-24T11:04:00Z">
              <w:tcPr>
                <w:tcW w:w="1957" w:type="dxa"/>
                <w:tcMar>
                  <w:left w:w="0" w:type="dxa"/>
                  <w:right w:w="0" w:type="dxa"/>
                </w:tcMar>
                <w:vAlign w:val="center"/>
              </w:tcPr>
            </w:tcPrChange>
          </w:tcPr>
          <w:p w14:paraId="7713317D"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1,000</w:t>
            </w:r>
          </w:p>
        </w:tc>
        <w:tc>
          <w:tcPr>
            <w:tcW w:w="1850" w:type="dxa"/>
            <w:tcMar>
              <w:left w:w="0" w:type="dxa"/>
              <w:right w:w="0" w:type="dxa"/>
            </w:tcMar>
            <w:vAlign w:val="center"/>
            <w:tcPrChange w:id="89" w:author="Yuki Yoshida" w:date="2017-05-24T11:04:00Z">
              <w:tcPr>
                <w:tcW w:w="1850" w:type="dxa"/>
                <w:tcMar>
                  <w:left w:w="0" w:type="dxa"/>
                  <w:right w:w="0" w:type="dxa"/>
                </w:tcMar>
                <w:vAlign w:val="center"/>
              </w:tcPr>
            </w:tcPrChange>
          </w:tcPr>
          <w:p w14:paraId="365E6DCA"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500</w:t>
            </w:r>
          </w:p>
        </w:tc>
        <w:tc>
          <w:tcPr>
            <w:tcW w:w="1896" w:type="dxa"/>
            <w:tcMar>
              <w:left w:w="0" w:type="dxa"/>
              <w:right w:w="0" w:type="dxa"/>
            </w:tcMar>
            <w:vAlign w:val="center"/>
            <w:tcPrChange w:id="90" w:author="Yuki Yoshida" w:date="2017-05-24T11:04:00Z">
              <w:tcPr>
                <w:tcW w:w="1896" w:type="dxa"/>
                <w:tcMar>
                  <w:left w:w="0" w:type="dxa"/>
                  <w:right w:w="0" w:type="dxa"/>
                </w:tcMar>
                <w:vAlign w:val="center"/>
              </w:tcPr>
            </w:tcPrChange>
          </w:tcPr>
          <w:p w14:paraId="5FA6AF14"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2,002</w:t>
            </w:r>
          </w:p>
        </w:tc>
      </w:tr>
      <w:tr w:rsidR="006A4F7C" w:rsidRPr="007012EB" w14:paraId="7282C2F7" w14:textId="77777777" w:rsidTr="00614FB1">
        <w:trPr>
          <w:trHeight w:val="323"/>
          <w:trPrChange w:id="91" w:author="Yuki Yoshida" w:date="2017-05-24T11:04:00Z">
            <w:trPr>
              <w:trHeight w:val="323"/>
            </w:trPr>
          </w:trPrChange>
        </w:trPr>
        <w:tc>
          <w:tcPr>
            <w:tcW w:w="3402" w:type="dxa"/>
            <w:tcMar>
              <w:left w:w="0" w:type="dxa"/>
              <w:right w:w="0" w:type="dxa"/>
            </w:tcMar>
            <w:vAlign w:val="center"/>
            <w:tcPrChange w:id="92" w:author="Yuki Yoshida" w:date="2017-05-24T11:04:00Z">
              <w:tcPr>
                <w:tcW w:w="3322" w:type="dxa"/>
                <w:tcMar>
                  <w:left w:w="0" w:type="dxa"/>
                  <w:right w:w="0" w:type="dxa"/>
                </w:tcMar>
                <w:vAlign w:val="center"/>
              </w:tcPr>
            </w:tcPrChange>
          </w:tcPr>
          <w:p w14:paraId="07B5CFF8"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N50 (bp) (no. scaffs in N50)</w:t>
            </w:r>
          </w:p>
        </w:tc>
        <w:tc>
          <w:tcPr>
            <w:tcW w:w="1877" w:type="dxa"/>
            <w:tcMar>
              <w:left w:w="0" w:type="dxa"/>
              <w:right w:w="0" w:type="dxa"/>
            </w:tcMar>
            <w:vAlign w:val="center"/>
            <w:tcPrChange w:id="93" w:author="Yuki Yoshida" w:date="2017-05-24T11:04:00Z">
              <w:tcPr>
                <w:tcW w:w="1957" w:type="dxa"/>
                <w:tcMar>
                  <w:left w:w="0" w:type="dxa"/>
                  <w:right w:w="0" w:type="dxa"/>
                </w:tcMar>
                <w:vAlign w:val="center"/>
              </w:tcPr>
            </w:tcPrChange>
          </w:tcPr>
          <w:p w14:paraId="64F823F9"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342,180 (#85)</w:t>
            </w:r>
          </w:p>
        </w:tc>
        <w:tc>
          <w:tcPr>
            <w:tcW w:w="1850" w:type="dxa"/>
            <w:tcMar>
              <w:left w:w="0" w:type="dxa"/>
              <w:right w:w="0" w:type="dxa"/>
            </w:tcMar>
            <w:vAlign w:val="center"/>
            <w:tcPrChange w:id="94" w:author="Yuki Yoshida" w:date="2017-05-24T11:04:00Z">
              <w:tcPr>
                <w:tcW w:w="1850" w:type="dxa"/>
                <w:tcMar>
                  <w:left w:w="0" w:type="dxa"/>
                  <w:right w:w="0" w:type="dxa"/>
                </w:tcMar>
                <w:vAlign w:val="center"/>
              </w:tcPr>
            </w:tcPrChange>
          </w:tcPr>
          <w:p w14:paraId="1E890138"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50,531 (#701)</w:t>
            </w:r>
          </w:p>
        </w:tc>
        <w:tc>
          <w:tcPr>
            <w:tcW w:w="1896" w:type="dxa"/>
            <w:tcMar>
              <w:left w:w="0" w:type="dxa"/>
              <w:right w:w="0" w:type="dxa"/>
            </w:tcMar>
            <w:vAlign w:val="center"/>
            <w:tcPrChange w:id="95" w:author="Yuki Yoshida" w:date="2017-05-24T11:04:00Z">
              <w:tcPr>
                <w:tcW w:w="1896" w:type="dxa"/>
                <w:tcMar>
                  <w:left w:w="0" w:type="dxa"/>
                  <w:right w:w="0" w:type="dxa"/>
                </w:tcMar>
                <w:vAlign w:val="center"/>
              </w:tcPr>
            </w:tcPrChange>
          </w:tcPr>
          <w:p w14:paraId="09007B31"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17,496 (#3,422)</w:t>
            </w:r>
          </w:p>
        </w:tc>
      </w:tr>
      <w:tr w:rsidR="006A4F7C" w:rsidRPr="007012EB" w14:paraId="595F7E49" w14:textId="77777777" w:rsidTr="00B271A7">
        <w:trPr>
          <w:trHeight w:val="323"/>
          <w:trPrChange w:id="96" w:author="Yuki Yoshida" w:date="2017-05-24T11:04:00Z">
            <w:trPr>
              <w:trHeight w:val="323"/>
            </w:trPr>
          </w:trPrChange>
        </w:trPr>
        <w:tc>
          <w:tcPr>
            <w:tcW w:w="3402" w:type="dxa"/>
            <w:tcBorders>
              <w:bottom w:val="single" w:sz="4" w:space="0" w:color="auto"/>
            </w:tcBorders>
            <w:tcMar>
              <w:left w:w="0" w:type="dxa"/>
              <w:right w:w="0" w:type="dxa"/>
            </w:tcMar>
            <w:vAlign w:val="center"/>
            <w:tcPrChange w:id="97" w:author="Yuki Yoshida" w:date="2017-05-24T11:04:00Z">
              <w:tcPr>
                <w:tcW w:w="3322" w:type="dxa"/>
                <w:tcMar>
                  <w:left w:w="0" w:type="dxa"/>
                  <w:right w:w="0" w:type="dxa"/>
                </w:tcMar>
                <w:vAlign w:val="center"/>
              </w:tcPr>
            </w:tcPrChange>
          </w:tcPr>
          <w:p w14:paraId="1D7E7877"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N90 (bp) (no. scaffs in N90)</w:t>
            </w:r>
          </w:p>
        </w:tc>
        <w:tc>
          <w:tcPr>
            <w:tcW w:w="1877" w:type="dxa"/>
            <w:tcBorders>
              <w:bottom w:val="single" w:sz="4" w:space="0" w:color="auto"/>
            </w:tcBorders>
            <w:tcMar>
              <w:left w:w="0" w:type="dxa"/>
              <w:right w:w="0" w:type="dxa"/>
            </w:tcMar>
            <w:vAlign w:val="center"/>
            <w:tcPrChange w:id="98" w:author="Yuki Yoshida" w:date="2017-05-24T11:04:00Z">
              <w:tcPr>
                <w:tcW w:w="1957" w:type="dxa"/>
                <w:tcMar>
                  <w:left w:w="0" w:type="dxa"/>
                  <w:right w:w="0" w:type="dxa"/>
                </w:tcMar>
                <w:vAlign w:val="center"/>
              </w:tcPr>
            </w:tcPrChange>
          </w:tcPr>
          <w:p w14:paraId="17E03517"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65,573 (#343)</w:t>
            </w:r>
          </w:p>
        </w:tc>
        <w:tc>
          <w:tcPr>
            <w:tcW w:w="1850" w:type="dxa"/>
            <w:tcBorders>
              <w:bottom w:val="single" w:sz="4" w:space="0" w:color="auto"/>
            </w:tcBorders>
            <w:tcMar>
              <w:left w:w="0" w:type="dxa"/>
              <w:right w:w="0" w:type="dxa"/>
            </w:tcMar>
            <w:vAlign w:val="center"/>
            <w:tcPrChange w:id="99" w:author="Yuki Yoshida" w:date="2017-05-24T11:04:00Z">
              <w:tcPr>
                <w:tcW w:w="1850" w:type="dxa"/>
                <w:tcMar>
                  <w:left w:w="0" w:type="dxa"/>
                  <w:right w:w="0" w:type="dxa"/>
                </w:tcMar>
                <w:vAlign w:val="center"/>
              </w:tcPr>
            </w:tcPrChange>
          </w:tcPr>
          <w:p w14:paraId="0F616E41"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6,194 (#3,280)</w:t>
            </w:r>
          </w:p>
        </w:tc>
        <w:tc>
          <w:tcPr>
            <w:tcW w:w="1896" w:type="dxa"/>
            <w:tcBorders>
              <w:bottom w:val="single" w:sz="4" w:space="0" w:color="auto"/>
            </w:tcBorders>
            <w:tcMar>
              <w:left w:w="0" w:type="dxa"/>
              <w:right w:w="0" w:type="dxa"/>
            </w:tcMar>
            <w:vAlign w:val="center"/>
            <w:tcPrChange w:id="100" w:author="Yuki Yoshida" w:date="2017-05-24T11:04:00Z">
              <w:tcPr>
                <w:tcW w:w="1896" w:type="dxa"/>
                <w:tcMar>
                  <w:left w:w="0" w:type="dxa"/>
                  <w:right w:w="0" w:type="dxa"/>
                </w:tcMar>
                <w:vAlign w:val="center"/>
              </w:tcPr>
            </w:tcPrChange>
          </w:tcPr>
          <w:p w14:paraId="27CF5E40"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6,637 (#11,175)</w:t>
            </w:r>
          </w:p>
        </w:tc>
      </w:tr>
      <w:tr w:rsidR="006A4F7C" w:rsidRPr="007012EB" w14:paraId="3A393744" w14:textId="77777777" w:rsidTr="00B271A7">
        <w:trPr>
          <w:trHeight w:val="323"/>
          <w:trPrChange w:id="101" w:author="Yuki Yoshida" w:date="2017-05-24T11:04:00Z">
            <w:trPr>
              <w:trHeight w:val="323"/>
            </w:trPr>
          </w:trPrChange>
        </w:trPr>
        <w:tc>
          <w:tcPr>
            <w:tcW w:w="3402" w:type="dxa"/>
            <w:tcBorders>
              <w:top w:val="single" w:sz="4" w:space="0" w:color="auto"/>
              <w:left w:val="nil"/>
              <w:right w:val="nil"/>
            </w:tcBorders>
            <w:tcMar>
              <w:left w:w="0" w:type="dxa"/>
              <w:right w:w="0" w:type="dxa"/>
            </w:tcMar>
            <w:vAlign w:val="center"/>
            <w:tcPrChange w:id="102" w:author="Yuki Yoshida" w:date="2017-05-24T11:04:00Z">
              <w:tcPr>
                <w:tcW w:w="3322" w:type="dxa"/>
                <w:tcBorders>
                  <w:top w:val="nil"/>
                  <w:left w:val="nil"/>
                  <w:right w:val="nil"/>
                </w:tcBorders>
                <w:tcMar>
                  <w:left w:w="0" w:type="dxa"/>
                  <w:right w:w="0" w:type="dxa"/>
                </w:tcMar>
                <w:vAlign w:val="center"/>
              </w:tcPr>
            </w:tcPrChange>
          </w:tcPr>
          <w:p w14:paraId="3F7CA9D6"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CEGMA genes found (partial)</w:t>
            </w:r>
          </w:p>
        </w:tc>
        <w:tc>
          <w:tcPr>
            <w:tcW w:w="1877" w:type="dxa"/>
            <w:tcBorders>
              <w:top w:val="single" w:sz="4" w:space="0" w:color="auto"/>
              <w:left w:val="nil"/>
              <w:right w:val="nil"/>
            </w:tcBorders>
            <w:tcMar>
              <w:left w:w="0" w:type="dxa"/>
              <w:right w:w="0" w:type="dxa"/>
            </w:tcMar>
            <w:vAlign w:val="center"/>
            <w:tcPrChange w:id="103" w:author="Yuki Yoshida" w:date="2017-05-24T11:04:00Z">
              <w:tcPr>
                <w:tcW w:w="1957" w:type="dxa"/>
                <w:tcBorders>
                  <w:top w:val="nil"/>
                  <w:left w:val="nil"/>
                  <w:right w:val="nil"/>
                </w:tcBorders>
                <w:tcMar>
                  <w:left w:w="0" w:type="dxa"/>
                  <w:right w:w="0" w:type="dxa"/>
                </w:tcMar>
                <w:vAlign w:val="center"/>
              </w:tcPr>
            </w:tcPrChange>
          </w:tcPr>
          <w:p w14:paraId="2C8C3F20"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237 (240)</w:t>
            </w:r>
          </w:p>
        </w:tc>
        <w:tc>
          <w:tcPr>
            <w:tcW w:w="1850" w:type="dxa"/>
            <w:tcBorders>
              <w:top w:val="single" w:sz="4" w:space="0" w:color="auto"/>
              <w:left w:val="nil"/>
              <w:right w:val="nil"/>
            </w:tcBorders>
            <w:tcMar>
              <w:left w:w="0" w:type="dxa"/>
              <w:right w:w="0" w:type="dxa"/>
            </w:tcMar>
            <w:vAlign w:val="center"/>
            <w:tcPrChange w:id="104" w:author="Yuki Yoshida" w:date="2017-05-24T11:04:00Z">
              <w:tcPr>
                <w:tcW w:w="1850" w:type="dxa"/>
                <w:tcBorders>
                  <w:top w:val="nil"/>
                  <w:left w:val="nil"/>
                  <w:right w:val="nil"/>
                </w:tcBorders>
                <w:tcMar>
                  <w:left w:w="0" w:type="dxa"/>
                  <w:right w:w="0" w:type="dxa"/>
                </w:tcMar>
                <w:vAlign w:val="center"/>
              </w:tcPr>
            </w:tcPrChange>
          </w:tcPr>
          <w:p w14:paraId="1B5E73F0"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220 (241)</w:t>
            </w:r>
          </w:p>
        </w:tc>
        <w:tc>
          <w:tcPr>
            <w:tcW w:w="1896" w:type="dxa"/>
            <w:tcBorders>
              <w:top w:val="single" w:sz="4" w:space="0" w:color="auto"/>
              <w:left w:val="nil"/>
              <w:right w:val="nil"/>
            </w:tcBorders>
            <w:tcMar>
              <w:left w:w="0" w:type="dxa"/>
              <w:right w:w="0" w:type="dxa"/>
            </w:tcMar>
            <w:vAlign w:val="center"/>
            <w:tcPrChange w:id="105" w:author="Yuki Yoshida" w:date="2017-05-24T11:04:00Z">
              <w:tcPr>
                <w:tcW w:w="1896" w:type="dxa"/>
                <w:tcBorders>
                  <w:top w:val="nil"/>
                  <w:left w:val="nil"/>
                  <w:right w:val="nil"/>
                </w:tcBorders>
                <w:tcMar>
                  <w:left w:w="0" w:type="dxa"/>
                  <w:right w:w="0" w:type="dxa"/>
                </w:tcMar>
                <w:vAlign w:val="center"/>
              </w:tcPr>
            </w:tcPrChange>
          </w:tcPr>
          <w:p w14:paraId="11927257"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221 (235)</w:t>
            </w:r>
          </w:p>
        </w:tc>
      </w:tr>
      <w:tr w:rsidR="006A4F7C" w:rsidRPr="007012EB" w14:paraId="3887033D" w14:textId="77777777" w:rsidTr="00614FB1">
        <w:trPr>
          <w:trHeight w:val="323"/>
          <w:trPrChange w:id="106" w:author="Yuki Yoshida" w:date="2017-05-24T11:04:00Z">
            <w:trPr>
              <w:trHeight w:val="323"/>
            </w:trPr>
          </w:trPrChange>
        </w:trPr>
        <w:tc>
          <w:tcPr>
            <w:tcW w:w="3402" w:type="dxa"/>
            <w:tcBorders>
              <w:left w:val="nil"/>
              <w:right w:val="nil"/>
            </w:tcBorders>
            <w:tcMar>
              <w:left w:w="0" w:type="dxa"/>
              <w:right w:w="0" w:type="dxa"/>
            </w:tcMar>
            <w:vAlign w:val="center"/>
            <w:tcPrChange w:id="107" w:author="Yuki Yoshida" w:date="2017-05-24T11:04:00Z">
              <w:tcPr>
                <w:tcW w:w="3322" w:type="dxa"/>
                <w:tcBorders>
                  <w:left w:val="nil"/>
                  <w:bottom w:val="single" w:sz="12" w:space="0" w:color="000000"/>
                  <w:right w:val="nil"/>
                </w:tcBorders>
                <w:tcMar>
                  <w:left w:w="0" w:type="dxa"/>
                  <w:right w:w="0" w:type="dxa"/>
                </w:tcMar>
                <w:vAlign w:val="center"/>
              </w:tcPr>
            </w:tcPrChange>
          </w:tcPr>
          <w:p w14:paraId="400A065E"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CEGMA gene duplication ratio</w:t>
            </w:r>
          </w:p>
        </w:tc>
        <w:tc>
          <w:tcPr>
            <w:tcW w:w="1877" w:type="dxa"/>
            <w:tcBorders>
              <w:left w:val="nil"/>
              <w:right w:val="nil"/>
            </w:tcBorders>
            <w:tcMar>
              <w:left w:w="0" w:type="dxa"/>
              <w:right w:w="0" w:type="dxa"/>
            </w:tcMar>
            <w:vAlign w:val="center"/>
            <w:tcPrChange w:id="108" w:author="Yuki Yoshida" w:date="2017-05-24T11:04:00Z">
              <w:tcPr>
                <w:tcW w:w="1957" w:type="dxa"/>
                <w:tcBorders>
                  <w:left w:val="nil"/>
                  <w:bottom w:val="single" w:sz="12" w:space="0" w:color="000000"/>
                  <w:right w:val="nil"/>
                </w:tcBorders>
                <w:tcMar>
                  <w:left w:w="0" w:type="dxa"/>
                  <w:right w:w="0" w:type="dxa"/>
                </w:tcMar>
                <w:vAlign w:val="center"/>
              </w:tcPr>
            </w:tcPrChange>
          </w:tcPr>
          <w:p w14:paraId="5BA315BE"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1.17 (1.23)</w:t>
            </w:r>
          </w:p>
        </w:tc>
        <w:tc>
          <w:tcPr>
            <w:tcW w:w="1850" w:type="dxa"/>
            <w:tcBorders>
              <w:left w:val="nil"/>
              <w:right w:val="nil"/>
            </w:tcBorders>
            <w:tcMar>
              <w:left w:w="0" w:type="dxa"/>
              <w:right w:w="0" w:type="dxa"/>
            </w:tcMar>
            <w:vAlign w:val="center"/>
            <w:tcPrChange w:id="109" w:author="Yuki Yoshida" w:date="2017-05-24T11:04:00Z">
              <w:tcPr>
                <w:tcW w:w="1850" w:type="dxa"/>
                <w:tcBorders>
                  <w:left w:val="nil"/>
                  <w:bottom w:val="single" w:sz="12" w:space="0" w:color="000000"/>
                  <w:right w:val="nil"/>
                </w:tcBorders>
                <w:tcMar>
                  <w:left w:w="0" w:type="dxa"/>
                  <w:right w:w="0" w:type="dxa"/>
                </w:tcMar>
                <w:vAlign w:val="center"/>
              </w:tcPr>
            </w:tcPrChange>
          </w:tcPr>
          <w:p w14:paraId="1A8612CF"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1.35 (1.56)</w:t>
            </w:r>
          </w:p>
        </w:tc>
        <w:tc>
          <w:tcPr>
            <w:tcW w:w="1896" w:type="dxa"/>
            <w:tcBorders>
              <w:left w:val="nil"/>
              <w:right w:val="nil"/>
            </w:tcBorders>
            <w:tcMar>
              <w:left w:w="0" w:type="dxa"/>
              <w:right w:w="0" w:type="dxa"/>
            </w:tcMar>
            <w:vAlign w:val="center"/>
            <w:tcPrChange w:id="110" w:author="Yuki Yoshida" w:date="2017-05-24T11:04:00Z">
              <w:tcPr>
                <w:tcW w:w="1896" w:type="dxa"/>
                <w:tcBorders>
                  <w:left w:val="nil"/>
                  <w:bottom w:val="single" w:sz="12" w:space="0" w:color="000000"/>
                  <w:right w:val="nil"/>
                </w:tcBorders>
                <w:tcMar>
                  <w:left w:w="0" w:type="dxa"/>
                  <w:right w:w="0" w:type="dxa"/>
                </w:tcMar>
                <w:vAlign w:val="center"/>
              </w:tcPr>
            </w:tcPrChange>
          </w:tcPr>
          <w:p w14:paraId="248C618C" w14:textId="77777777" w:rsidR="006A4F7C" w:rsidRPr="007012EB" w:rsidRDefault="006A4F7C" w:rsidP="00DA7E3E">
            <w:pPr>
              <w:pStyle w:val="Normal1"/>
              <w:rPr>
                <w:rFonts w:asciiTheme="majorHAnsi" w:hAnsiTheme="majorHAnsi" w:cstheme="majorHAnsi"/>
                <w:sz w:val="20"/>
                <w:szCs w:val="20"/>
              </w:rPr>
            </w:pPr>
            <w:r w:rsidRPr="007012EB">
              <w:rPr>
                <w:rFonts w:asciiTheme="majorHAnsi" w:hAnsiTheme="majorHAnsi" w:cstheme="majorHAnsi"/>
                <w:sz w:val="20"/>
                <w:szCs w:val="20"/>
              </w:rPr>
              <w:t>3.26 (3.53)</w:t>
            </w:r>
          </w:p>
        </w:tc>
      </w:tr>
      <w:tr w:rsidR="00614FB1" w:rsidRPr="007012EB" w14:paraId="2400E71D" w14:textId="77777777" w:rsidTr="00B271A7">
        <w:trPr>
          <w:trHeight w:val="323"/>
          <w:ins w:id="111" w:author="Yuki Yoshida" w:date="2017-05-24T11:03:00Z"/>
          <w:trPrChange w:id="112" w:author="Yuki Yoshida" w:date="2017-05-24T11:04:00Z">
            <w:trPr>
              <w:trHeight w:val="323"/>
            </w:trPr>
          </w:trPrChange>
        </w:trPr>
        <w:tc>
          <w:tcPr>
            <w:tcW w:w="3402" w:type="dxa"/>
            <w:tcBorders>
              <w:left w:val="nil"/>
              <w:bottom w:val="single" w:sz="8" w:space="0" w:color="auto"/>
              <w:right w:val="nil"/>
            </w:tcBorders>
            <w:tcMar>
              <w:left w:w="0" w:type="dxa"/>
              <w:right w:w="0" w:type="dxa"/>
            </w:tcMar>
            <w:vAlign w:val="center"/>
            <w:tcPrChange w:id="113" w:author="Yuki Yoshida" w:date="2017-05-24T11:04:00Z">
              <w:tcPr>
                <w:tcW w:w="3322" w:type="dxa"/>
                <w:tcBorders>
                  <w:left w:val="nil"/>
                  <w:bottom w:val="single" w:sz="12" w:space="0" w:color="000000"/>
                  <w:right w:val="nil"/>
                </w:tcBorders>
                <w:tcMar>
                  <w:left w:w="0" w:type="dxa"/>
                  <w:right w:w="0" w:type="dxa"/>
                </w:tcMar>
                <w:vAlign w:val="center"/>
              </w:tcPr>
            </w:tcPrChange>
          </w:tcPr>
          <w:p w14:paraId="7D0875AD" w14:textId="7EF97200" w:rsidR="00614FB1" w:rsidRPr="007012EB" w:rsidRDefault="00B271A7" w:rsidP="00614FB1">
            <w:pPr>
              <w:pStyle w:val="Normal1"/>
              <w:rPr>
                <w:ins w:id="114" w:author="Yuki Yoshida" w:date="2017-05-24T11:03:00Z"/>
                <w:rFonts w:asciiTheme="majorHAnsi" w:hAnsiTheme="majorHAnsi" w:cstheme="majorHAnsi"/>
                <w:sz w:val="20"/>
                <w:szCs w:val="20"/>
              </w:rPr>
            </w:pPr>
            <w:ins w:id="115" w:author="Yuki Yoshida" w:date="2017-05-26T12:07:00Z">
              <w:r>
                <w:rPr>
                  <w:rFonts w:asciiTheme="majorHAnsi" w:hAnsiTheme="majorHAnsi" w:cstheme="majorHAnsi"/>
                  <w:sz w:val="20"/>
                  <w:szCs w:val="20"/>
                </w:rPr>
                <w:t xml:space="preserve">Complete BUSCO genes </w:t>
              </w:r>
            </w:ins>
            <w:ins w:id="116" w:author="Yuki Yoshida" w:date="2017-05-24T11:03:00Z">
              <w:r w:rsidR="00614FB1">
                <w:rPr>
                  <w:rFonts w:asciiTheme="majorHAnsi" w:hAnsiTheme="majorHAnsi" w:cstheme="majorHAnsi"/>
                  <w:sz w:val="20"/>
                  <w:szCs w:val="20"/>
                </w:rPr>
                <w:t>(%)</w:t>
              </w:r>
            </w:ins>
          </w:p>
        </w:tc>
        <w:tc>
          <w:tcPr>
            <w:tcW w:w="1877" w:type="dxa"/>
            <w:tcBorders>
              <w:left w:val="nil"/>
              <w:bottom w:val="single" w:sz="8" w:space="0" w:color="auto"/>
              <w:right w:val="nil"/>
            </w:tcBorders>
            <w:tcMar>
              <w:left w:w="0" w:type="dxa"/>
              <w:right w:w="0" w:type="dxa"/>
            </w:tcMar>
            <w:vAlign w:val="center"/>
            <w:tcPrChange w:id="117" w:author="Yuki Yoshida" w:date="2017-05-24T11:04:00Z">
              <w:tcPr>
                <w:tcW w:w="1957" w:type="dxa"/>
                <w:tcBorders>
                  <w:left w:val="nil"/>
                  <w:bottom w:val="single" w:sz="12" w:space="0" w:color="000000"/>
                  <w:right w:val="nil"/>
                </w:tcBorders>
                <w:tcMar>
                  <w:left w:w="0" w:type="dxa"/>
                  <w:right w:w="0" w:type="dxa"/>
                </w:tcMar>
                <w:vAlign w:val="center"/>
              </w:tcPr>
            </w:tcPrChange>
          </w:tcPr>
          <w:p w14:paraId="48975B3E" w14:textId="507AB254" w:rsidR="00614FB1" w:rsidRPr="007012EB" w:rsidRDefault="004E0383" w:rsidP="00DA7E3E">
            <w:pPr>
              <w:pStyle w:val="Normal1"/>
              <w:rPr>
                <w:ins w:id="118" w:author="Yuki Yoshida" w:date="2017-05-24T11:03:00Z"/>
                <w:rFonts w:asciiTheme="majorHAnsi" w:hAnsiTheme="majorHAnsi" w:cstheme="majorHAnsi"/>
                <w:sz w:val="20"/>
                <w:szCs w:val="20"/>
              </w:rPr>
            </w:pPr>
            <w:ins w:id="119" w:author="Yuki Yoshida" w:date="2017-05-24T11:04:00Z">
              <w:r>
                <w:rPr>
                  <w:rFonts w:asciiTheme="majorHAnsi" w:hAnsiTheme="majorHAnsi" w:cstheme="majorHAnsi"/>
                  <w:sz w:val="20"/>
                  <w:szCs w:val="20"/>
                </w:rPr>
                <w:t>93.0</w:t>
              </w:r>
            </w:ins>
          </w:p>
        </w:tc>
        <w:tc>
          <w:tcPr>
            <w:tcW w:w="1850" w:type="dxa"/>
            <w:tcBorders>
              <w:left w:val="nil"/>
              <w:bottom w:val="single" w:sz="8" w:space="0" w:color="auto"/>
              <w:right w:val="nil"/>
            </w:tcBorders>
            <w:tcMar>
              <w:left w:w="0" w:type="dxa"/>
              <w:right w:w="0" w:type="dxa"/>
            </w:tcMar>
            <w:vAlign w:val="center"/>
            <w:tcPrChange w:id="120" w:author="Yuki Yoshida" w:date="2017-05-24T11:04:00Z">
              <w:tcPr>
                <w:tcW w:w="1850" w:type="dxa"/>
                <w:tcBorders>
                  <w:left w:val="nil"/>
                  <w:bottom w:val="single" w:sz="12" w:space="0" w:color="000000"/>
                  <w:right w:val="nil"/>
                </w:tcBorders>
                <w:tcMar>
                  <w:left w:w="0" w:type="dxa"/>
                  <w:right w:w="0" w:type="dxa"/>
                </w:tcMar>
                <w:vAlign w:val="center"/>
              </w:tcPr>
            </w:tcPrChange>
          </w:tcPr>
          <w:p w14:paraId="71943ADA" w14:textId="71710EEB" w:rsidR="00614FB1" w:rsidRPr="007012EB" w:rsidRDefault="004E0383" w:rsidP="00DA7E3E">
            <w:pPr>
              <w:pStyle w:val="Normal1"/>
              <w:rPr>
                <w:ins w:id="121" w:author="Yuki Yoshida" w:date="2017-05-24T11:03:00Z"/>
                <w:rFonts w:asciiTheme="majorHAnsi" w:hAnsiTheme="majorHAnsi" w:cstheme="majorHAnsi"/>
                <w:sz w:val="20"/>
                <w:szCs w:val="20"/>
              </w:rPr>
            </w:pPr>
            <w:ins w:id="122" w:author="Yuki Yoshida" w:date="2017-05-24T11:04:00Z">
              <w:r>
                <w:rPr>
                  <w:rFonts w:asciiTheme="majorHAnsi" w:hAnsiTheme="majorHAnsi" w:cstheme="majorHAnsi"/>
                  <w:sz w:val="20"/>
                  <w:szCs w:val="20"/>
                </w:rPr>
                <w:t>92.4</w:t>
              </w:r>
            </w:ins>
          </w:p>
        </w:tc>
        <w:tc>
          <w:tcPr>
            <w:tcW w:w="1896" w:type="dxa"/>
            <w:tcBorders>
              <w:left w:val="nil"/>
              <w:bottom w:val="single" w:sz="8" w:space="0" w:color="auto"/>
              <w:right w:val="nil"/>
            </w:tcBorders>
            <w:tcMar>
              <w:left w:w="0" w:type="dxa"/>
              <w:right w:w="0" w:type="dxa"/>
            </w:tcMar>
            <w:vAlign w:val="center"/>
            <w:tcPrChange w:id="123" w:author="Yuki Yoshida" w:date="2017-05-24T11:04:00Z">
              <w:tcPr>
                <w:tcW w:w="1896" w:type="dxa"/>
                <w:tcBorders>
                  <w:left w:val="nil"/>
                  <w:bottom w:val="single" w:sz="12" w:space="0" w:color="000000"/>
                  <w:right w:val="nil"/>
                </w:tcBorders>
                <w:tcMar>
                  <w:left w:w="0" w:type="dxa"/>
                  <w:right w:w="0" w:type="dxa"/>
                </w:tcMar>
                <w:vAlign w:val="center"/>
              </w:tcPr>
            </w:tcPrChange>
          </w:tcPr>
          <w:p w14:paraId="5EA2BB86" w14:textId="2E63B929" w:rsidR="00614FB1" w:rsidRPr="007012EB" w:rsidRDefault="00F344BD" w:rsidP="00DA7E3E">
            <w:pPr>
              <w:pStyle w:val="Normal1"/>
              <w:rPr>
                <w:ins w:id="124" w:author="Yuki Yoshida" w:date="2017-05-24T11:03:00Z"/>
                <w:rFonts w:asciiTheme="majorHAnsi" w:hAnsiTheme="majorHAnsi" w:cstheme="majorHAnsi"/>
                <w:sz w:val="20"/>
                <w:szCs w:val="20"/>
              </w:rPr>
            </w:pPr>
            <w:r>
              <w:rPr>
                <w:rFonts w:asciiTheme="majorHAnsi" w:hAnsiTheme="majorHAnsi" w:cstheme="majorHAnsi"/>
                <w:sz w:val="20"/>
                <w:szCs w:val="20"/>
              </w:rPr>
              <w:t>88.8</w:t>
            </w:r>
          </w:p>
        </w:tc>
      </w:tr>
    </w:tbl>
    <w:p w14:paraId="0069C486" w14:textId="77777777" w:rsidR="006A4F7C" w:rsidRPr="007012EB" w:rsidRDefault="006A4F7C" w:rsidP="006A4F7C">
      <w:pPr>
        <w:pStyle w:val="Normal1"/>
      </w:pPr>
    </w:p>
    <w:p w14:paraId="74A4F4F6" w14:textId="77777777" w:rsidR="006A4F7C" w:rsidRPr="007012EB" w:rsidRDefault="006A4F7C" w:rsidP="006A4F7C">
      <w:pPr>
        <w:pStyle w:val="Normal1"/>
      </w:pPr>
    </w:p>
    <w:p w14:paraId="7756689E" w14:textId="77777777" w:rsidR="006A4F7C" w:rsidRPr="007012EB" w:rsidDel="00614FB1" w:rsidRDefault="006A4F7C" w:rsidP="006A4F7C">
      <w:pPr>
        <w:pStyle w:val="Normal1"/>
        <w:rPr>
          <w:del w:id="125" w:author="Yuki Yoshida" w:date="2017-05-24T11:05:00Z"/>
        </w:rPr>
      </w:pPr>
    </w:p>
    <w:p w14:paraId="5A8B0104" w14:textId="77777777" w:rsidR="006A4F7C" w:rsidDel="00614FB1" w:rsidRDefault="006A4F7C" w:rsidP="005E79BA">
      <w:pPr>
        <w:pStyle w:val="Normal1"/>
        <w:rPr>
          <w:del w:id="126" w:author="Yuki Yoshida" w:date="2017-05-24T11:05:00Z"/>
        </w:rPr>
      </w:pPr>
    </w:p>
    <w:p w14:paraId="128825C9" w14:textId="77777777" w:rsidR="006A4F7C" w:rsidRPr="007012EB" w:rsidRDefault="006A4F7C" w:rsidP="005E79BA">
      <w:pPr>
        <w:pStyle w:val="Normal1"/>
      </w:pPr>
    </w:p>
    <w:p w14:paraId="2168DE64" w14:textId="4FEBC0A2" w:rsidR="009D22D2" w:rsidRPr="007012EB" w:rsidRDefault="00294925">
      <w:pPr>
        <w:pStyle w:val="a5"/>
        <w:jc w:val="both"/>
        <w:pPrChange w:id="127" w:author="Yuki Yoshida" w:date="2017-05-11T15:07:00Z">
          <w:pPr>
            <w:pStyle w:val="Normal1"/>
          </w:pPr>
        </w:pPrChange>
      </w:pPr>
      <w:r w:rsidRPr="007012EB">
        <w:t xml:space="preserve">We generated RNA-Seq data from active and </w:t>
      </w:r>
      <w:r w:rsidR="00DA3619">
        <w:t>anhydro</w:t>
      </w:r>
      <w:r w:rsidR="00DA3619" w:rsidRPr="007012EB">
        <w:t xml:space="preserve">biotic </w:t>
      </w:r>
      <w:r w:rsidRPr="007012EB">
        <w:t xml:space="preserve">(“tun” stage) tardigrades, and developmental stages of </w:t>
      </w:r>
      <w:r w:rsidRPr="007012EB">
        <w:rPr>
          <w:i/>
        </w:rPr>
        <w:t xml:space="preserve">H. dujardini </w:t>
      </w:r>
      <w:r w:rsidRPr="007012EB">
        <w:t xml:space="preserve">(Supplementary Table S1). </w:t>
      </w:r>
      <w:ins w:id="128" w:author="Yuki Yoshida" w:date="2017-05-11T15:07:00Z">
        <w:r w:rsidR="00A72773" w:rsidRPr="00AA43E1">
          <w:t xml:space="preserve">Gene finding using BRAKER </w:t>
        </w:r>
        <w:r w:rsidR="00A72773" w:rsidRPr="007012EB">
          <w:fldChar w:fldCharType="begin"/>
        </w:r>
      </w:ins>
      <w:r w:rsidR="004E0383">
        <w:instrText xml:space="preserve"> ADDIN EN.CITE &lt;EndNote&gt;&lt;Cite&gt;&lt;Author&gt;Hoff&lt;/Author&gt;&lt;Year&gt;2016&lt;/Year&gt;&lt;RecNum&gt;1139&lt;/RecNum&gt;&lt;DisplayText&gt;[54]&lt;/DisplayText&gt;&lt;record&gt;&lt;rec-number&gt;1139&lt;/rec-number&gt;&lt;foreign-keys&gt;&lt;key app="EN" db-id="wpsap0rf8sw9wfefxxhvwee72vsdzzer5se9" timestamp="1473911468"&gt;1139&lt;/key&gt;&lt;key app="ENWeb" db-id=""&gt;0&lt;/key&gt;&lt;/foreign-keys&gt;&lt;ref-type name="Journal Article"&gt;17&lt;/ref-type&gt;&lt;contributors&gt;&lt;authors&gt;&lt;author&gt;Hoff, K. J.&lt;/author&gt;&lt;author&gt;Lange, S.&lt;/author&gt;&lt;author&gt;Lomsadze, A.&lt;/author&gt;&lt;author&gt;Borodovsky, M.&lt;/author&gt;&lt;author&gt;Stanke, M.&lt;/author&gt;&lt;/authors&gt;&lt;/contributors&gt;&lt;auth-address&gt;Ernst Moritz Arndt Universitat Greifswald, Institute for Mathematics and Computer Science, 17487 Greifswald, Germany.&amp;#xD;Joint Georgia Tech and Emory University Wallace H Coulter Department of Biomedical Engineering, Atlanta, GA 30332, USA and.&amp;#xD;School of Computational Science and Engineering, Atlanta, GA 30332, USA, Joint Georgia Tech and Emory University Wallace H Coulter Department of Biomedical Engineering, Atlanta, GA 30332, USA and Moscow Institute of Physics and Technology, Dolgoprudny, Moscow Region, Russia.&lt;/auth-address&gt;&lt;titles&gt;&lt;title&gt;BRAKER1: Unsupervised RNA-Seq-Based Genome Annotation with GeneMark-ET and AUGUSTUS&lt;/title&gt;&lt;secondary-title&gt;Bioinformatics&lt;/secondary-title&gt;&lt;/titles&gt;&lt;pages&gt;767-9&lt;/pages&gt;&lt;volume&gt;32&lt;/volume&gt;&lt;number&gt;5&lt;/number&gt;&lt;dates&gt;&lt;year&gt;2016&lt;/year&gt;&lt;pub-dates&gt;&lt;date&gt;Mar 01&lt;/date&gt;&lt;/pub-dates&gt;&lt;/dates&gt;&lt;isbn&gt;1367-4811 (Electronic)&amp;#xD;1367-4803 (Linking)&lt;/isbn&gt;&lt;accession-num&gt;26559507&lt;/accession-num&gt;&lt;urls&gt;&lt;related-urls&gt;&lt;url&gt;https://www.ncbi.nlm.nih.gov/pubmed/26559507&lt;/url&gt;&lt;/related-urls&gt;&lt;/urls&gt;&lt;electronic-resource-num&gt;10.1093/bioinformatics/btv661&lt;/electronic-resource-num&gt;&lt;/record&gt;&lt;/Cite&gt;&lt;/EndNote&gt;</w:instrText>
      </w:r>
      <w:ins w:id="129" w:author="Yuki Yoshida" w:date="2017-05-11T15:07:00Z">
        <w:r w:rsidR="00A72773" w:rsidRPr="007012EB">
          <w:fldChar w:fldCharType="separate"/>
        </w:r>
      </w:ins>
      <w:r w:rsidR="004E0383">
        <w:rPr>
          <w:noProof/>
        </w:rPr>
        <w:t>[54]</w:t>
      </w:r>
      <w:ins w:id="130" w:author="Yuki Yoshida" w:date="2017-05-11T15:07:00Z">
        <w:r w:rsidR="00A72773" w:rsidRPr="007012EB">
          <w:fldChar w:fldCharType="end"/>
        </w:r>
        <w:r w:rsidR="00A72773" w:rsidRPr="00AA43E1">
          <w:t xml:space="preserve"> predicted 19,901 genes, with 914 isoforms (version nHd3.0). This set of gene models had higher completeness and lower duplication scores compared to those predicted with MAKER</w:t>
        </w:r>
      </w:ins>
      <w:ins w:id="131" w:author="Yuki Yoshida" w:date="2017-05-26T12:07:00Z">
        <w:r w:rsidR="00B271A7">
          <w:t xml:space="preserve"> </w:t>
        </w:r>
      </w:ins>
      <w:r w:rsidR="00B271A7">
        <w:t>{Holt, 2011 #983}</w:t>
      </w:r>
      <w:ins w:id="132" w:author="Yuki Yoshida" w:date="2017-05-11T15:07:00Z">
        <w:r w:rsidR="00A72773" w:rsidRPr="00AA43E1">
          <w:t>, which uses RNA-Seq and protein evidence (BRAKER :  90.7% MAKER: 77.9% genome based : 86.3%, Metazoan lineage used</w:t>
        </w:r>
        <w:r w:rsidR="00A72773" w:rsidRPr="00A72773">
          <w:rPr>
            <w:bCs/>
            <w:rPrChange w:id="133" w:author="Yuki Yoshida" w:date="2017-05-11T15:07:00Z">
              <w:rPr>
                <w:b/>
                <w:bCs/>
              </w:rPr>
            </w:rPrChange>
          </w:rPr>
          <w:t>).</w:t>
        </w:r>
        <w:r w:rsidR="00A72773">
          <w:rPr>
            <w:bCs/>
          </w:rPr>
          <w:t xml:space="preserve"> </w:t>
        </w:r>
      </w:ins>
      <w:del w:id="134" w:author="Yuki Yoshida" w:date="2017-05-11T15:07:00Z">
        <w:r w:rsidRPr="007012EB" w:rsidDel="00A72773">
          <w:delText xml:space="preserve">Gene </w:delText>
        </w:r>
        <w:r w:rsidR="006F5B21" w:rsidDel="00A72773">
          <w:delText>finding</w:delText>
        </w:r>
        <w:r w:rsidR="006F5B21" w:rsidRPr="007012EB" w:rsidDel="00A72773">
          <w:delText xml:space="preserve"> </w:delText>
        </w:r>
        <w:r w:rsidRPr="007012EB" w:rsidDel="00A72773">
          <w:delText xml:space="preserve">using BRAKER </w:delText>
        </w:r>
        <w:r w:rsidR="00217524" w:rsidRPr="007012EB" w:rsidDel="00A72773">
          <w:fldChar w:fldCharType="begin"/>
        </w:r>
        <w:r w:rsidR="001D5F4D" w:rsidDel="00A72773">
          <w:delInstrText xml:space="preserve"> ADDIN EN.CITE &lt;EndNote&gt;&lt;Cite&gt;&lt;Author&gt;Hoff&lt;/Author&gt;&lt;Year&gt;2016&lt;/Year&gt;&lt;RecNum&gt;1139&lt;/RecNum&gt;&lt;DisplayText&gt;[53]&lt;/DisplayText&gt;&lt;record&gt;&lt;rec-number&gt;1139&lt;/rec-number&gt;&lt;foreign-keys&gt;&lt;key app="EN" db-id="wpsap0rf8sw9wfefxxhvwee72vsdzzer5se9" timestamp="1473911468"&gt;1139&lt;/key&gt;&lt;key app="ENWeb" db-id=""&gt;0&lt;/key&gt;&lt;/foreign-keys&gt;&lt;ref-type name="Journal Article"&gt;17&lt;/ref-type&gt;&lt;contributors&gt;&lt;authors&gt;&lt;author&gt;Hoff, K. J.&lt;/author&gt;&lt;author&gt;Lange, S.&lt;/author&gt;&lt;author&gt;Lomsadze, A.&lt;/author&gt;&lt;author&gt;Borodovsky, M.&lt;/author&gt;&lt;author&gt;Stanke, M.&lt;/author&gt;&lt;/authors&gt;&lt;/contributors&gt;&lt;auth-address&gt;Ernst Moritz Arndt Universitat Greifswald, Institute for Mathematics and Computer Science, 17487 Greifswald, Germany.&amp;#xD;Joint Georgia Tech and Emory University Wallace H Coulter Department of Biomedical Engineering, Atlanta, GA 30332, USA and.&amp;#xD;School of Computational Science and Engineering, Atlanta, GA 30332, USA, Joint Georgia Tech and Emory University Wallace H Coulter Department of Biomedical Engineering, Atlanta, GA 30332, USA and Moscow Institute of Physics and Technology, Dolgoprudny, Moscow Region, Russia.&lt;/auth-address&gt;&lt;titles&gt;&lt;title&gt;BRAKER1: Unsupervised RNA-Seq-Based Genome Annotation with GeneMark-ET and AUGUSTUS&lt;/title&gt;&lt;secondary-title&gt;Bioinformatics&lt;/secondary-title&gt;&lt;/titles&gt;&lt;pages&gt;767-9&lt;/pages&gt;&lt;volume&gt;32&lt;/volume&gt;&lt;number&gt;5&lt;/number&gt;&lt;dates&gt;&lt;year&gt;2016&lt;/year&gt;&lt;pub-dates&gt;&lt;date&gt;Mar 01&lt;/date&gt;&lt;/pub-dates&gt;&lt;/dates&gt;&lt;isbn&gt;1367-4811 (Electronic)&amp;#xD;1367-4803 (Linking)&lt;/isbn&gt;&lt;accession-num&gt;26559507&lt;/accession-num&gt;&lt;urls&gt;&lt;related-urls&gt;&lt;url&gt;https://www.ncbi.nlm.nih.gov/pubmed/26559507&lt;/url&gt;&lt;/related-urls&gt;&lt;/urls&gt;&lt;electronic-resource-num&gt;10.1093/bioinformatics/btv661&lt;/electronic-resource-num&gt;&lt;/record&gt;&lt;/Cite&gt;&lt;/EndNote&gt;</w:delInstrText>
        </w:r>
        <w:r w:rsidR="00217524" w:rsidRPr="007012EB" w:rsidDel="00A72773">
          <w:fldChar w:fldCharType="separate"/>
        </w:r>
        <w:r w:rsidR="001D5F4D" w:rsidDel="00A72773">
          <w:rPr>
            <w:noProof/>
          </w:rPr>
          <w:delText>[53]</w:delText>
        </w:r>
        <w:r w:rsidR="00217524" w:rsidRPr="007012EB" w:rsidDel="00A72773">
          <w:fldChar w:fldCharType="end"/>
        </w:r>
        <w:r w:rsidR="00E415B5" w:rsidRPr="007012EB" w:rsidDel="00A72773">
          <w:delText xml:space="preserve"> </w:delText>
        </w:r>
        <w:r w:rsidR="00757CBF" w:rsidRPr="007012EB" w:rsidDel="00A72773">
          <w:delText>predicted 19,901</w:delText>
        </w:r>
        <w:r w:rsidRPr="007012EB" w:rsidDel="00A72773">
          <w:delText xml:space="preserve"> genes, with </w:delText>
        </w:r>
        <w:r w:rsidR="00757CBF" w:rsidRPr="007012EB" w:rsidDel="00A72773">
          <w:delText>914</w:delText>
        </w:r>
        <w:r w:rsidRPr="007012EB" w:rsidDel="00A72773">
          <w:delText xml:space="preserve"> isoforms</w:delText>
        </w:r>
        <w:r w:rsidR="00E047D6" w:rsidRPr="007012EB" w:rsidDel="00A72773">
          <w:rPr>
            <w:rFonts w:hint="eastAsia"/>
          </w:rPr>
          <w:delText xml:space="preserve"> (</w:delText>
        </w:r>
        <w:r w:rsidR="00E047D6" w:rsidRPr="007012EB" w:rsidDel="00A72773">
          <w:delText>version nHd3.0</w:delText>
        </w:r>
        <w:r w:rsidR="00E047D6" w:rsidRPr="007012EB" w:rsidDel="00A72773">
          <w:rPr>
            <w:rFonts w:hint="eastAsia"/>
          </w:rPr>
          <w:delText>)</w:delText>
        </w:r>
        <w:r w:rsidRPr="007012EB" w:rsidDel="00A72773">
          <w:delText xml:space="preserve">. </w:delText>
        </w:r>
      </w:del>
      <w:r w:rsidR="006F5B21">
        <w:t>Minor manual editing of this gene set to break</w:t>
      </w:r>
      <w:r w:rsidR="001D5F4D">
        <w:t xml:space="preserve"> </w:t>
      </w:r>
      <w:r w:rsidR="000D788B">
        <w:t>ap</w:t>
      </w:r>
      <w:r w:rsidR="001D5F4D">
        <w:t xml:space="preserve">proximately 40 </w:t>
      </w:r>
      <w:r w:rsidR="006F5B21">
        <w:t xml:space="preserve">fused genes generated version nHd3.1. </w:t>
      </w:r>
      <w:r w:rsidRPr="007012EB">
        <w:t xml:space="preserve">These coding sequence predictions lacked 5’ and 3’ untranslated regions. Mapping of RNA-Seq data to the predicted coding transcriptome showed an average mapping </w:t>
      </w:r>
      <w:r w:rsidR="006F5B21">
        <w:t>proportion</w:t>
      </w:r>
      <w:r w:rsidR="006F5B21" w:rsidRPr="007012EB">
        <w:t xml:space="preserve"> </w:t>
      </w:r>
      <w:r w:rsidRPr="007012EB">
        <w:t>of 50</w:t>
      </w:r>
      <w:ins w:id="135" w:author="Yuki Yoshida" w:date="2017-05-26T12:08:00Z">
        <w:r w:rsidR="00B271A7">
          <w:t>~70</w:t>
        </w:r>
      </w:ins>
      <w:r w:rsidRPr="007012EB">
        <w:t xml:space="preserve">%, but the mapping </w:t>
      </w:r>
      <w:r w:rsidR="006F5B21">
        <w:t>proportion</w:t>
      </w:r>
      <w:r w:rsidR="006F5B21" w:rsidRPr="007012EB">
        <w:t xml:space="preserve"> </w:t>
      </w:r>
      <w:r w:rsidRPr="007012EB">
        <w:t>was over 95% against the genome</w:t>
      </w:r>
      <w:r w:rsidR="007C3DFF" w:rsidRPr="007012EB">
        <w:t xml:space="preserve"> </w:t>
      </w:r>
      <w:r w:rsidR="00697D11" w:rsidRPr="007012EB">
        <w:t>(Supplementary T</w:t>
      </w:r>
      <w:r w:rsidR="007C3DFF" w:rsidRPr="007012EB">
        <w:t>able S5)</w:t>
      </w:r>
      <w:r w:rsidRPr="007012EB">
        <w:t>. A similar mapping pattern for RNA-Seq</w:t>
      </w:r>
      <w:r w:rsidR="00757CBF" w:rsidRPr="007012EB">
        <w:t xml:space="preserve"> data </w:t>
      </w:r>
      <w:r w:rsidRPr="007012EB">
        <w:t xml:space="preserve">to predicted transcriptome was also observed for </w:t>
      </w:r>
      <w:r w:rsidRPr="007012EB">
        <w:rPr>
          <w:i/>
        </w:rPr>
        <w:t>R. varieornatus</w:t>
      </w:r>
      <w:r w:rsidRPr="007012EB">
        <w:t xml:space="preserve">. </w:t>
      </w:r>
      <w:r w:rsidR="006F5B21">
        <w:t>O</w:t>
      </w:r>
      <w:r w:rsidRPr="007012EB">
        <w:t xml:space="preserve">ver </w:t>
      </w:r>
      <w:r w:rsidR="005E38C2" w:rsidRPr="007012EB">
        <w:t>70</w:t>
      </w:r>
      <w:r w:rsidRPr="007012EB">
        <w:t xml:space="preserve">% of the </w:t>
      </w:r>
      <w:r w:rsidRPr="007012EB">
        <w:rPr>
          <w:i/>
        </w:rPr>
        <w:t>H. dujardini</w:t>
      </w:r>
      <w:r w:rsidRPr="007012EB">
        <w:t xml:space="preserve"> transcripts assembled with Trinity </w:t>
      </w:r>
      <w:r w:rsidR="00217524" w:rsidRPr="007012EB">
        <w:fldChar w:fldCharType="begin">
          <w:fldData xml:space="preserve">PEVuZE5vdGU+PENpdGU+PEF1dGhvcj5HcmFiaGVycjwvQXV0aG9yPjxZZWFyPjIwMTE8L1llYXI+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</w:fldData>
        </w:fldChar>
      </w:r>
      <w:r w:rsidR="004E0383">
        <w:instrText xml:space="preserve"> ADDIN EN.CITE </w:instrText>
      </w:r>
      <w:r w:rsidR="004E0383">
        <w:fldChar w:fldCharType="begin">
          <w:fldData xml:space="preserve">PEVuZE5vdGU+PENpdGU+PEF1dGhvcj5HcmFiaGVycjwvQXV0aG9yPjxZZWFyPjIwMTE8L1llYXI+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</w:fldData>
        </w:fldChar>
      </w:r>
      <w:r w:rsidR="004E0383">
        <w:instrText xml:space="preserve"> ADDIN EN.CITE.DATA </w:instrText>
      </w:r>
      <w:r w:rsidR="004E0383">
        <w:fldChar w:fldCharType="end"/>
      </w:r>
      <w:r w:rsidR="00217524" w:rsidRPr="007012EB">
        <w:fldChar w:fldCharType="separate"/>
      </w:r>
      <w:r w:rsidR="004E0383">
        <w:rPr>
          <w:noProof/>
        </w:rPr>
        <w:t>[55]</w:t>
      </w:r>
      <w:r w:rsidR="00217524" w:rsidRPr="007012EB">
        <w:fldChar w:fldCharType="end"/>
      </w:r>
      <w:r w:rsidR="00E415B5" w:rsidRPr="007012EB">
        <w:t xml:space="preserve"> </w:t>
      </w:r>
      <w:r w:rsidRPr="007012EB">
        <w:t>map</w:t>
      </w:r>
      <w:r w:rsidR="006F5B21">
        <w:t>ped</w:t>
      </w:r>
      <w:r w:rsidRPr="007012EB">
        <w:t xml:space="preserve"> to the predicted transcriptome, and </w:t>
      </w:r>
      <w:r w:rsidR="005E38C2" w:rsidRPr="007012EB">
        <w:t>a larger proportion</w:t>
      </w:r>
      <w:r w:rsidRPr="007012EB">
        <w:t xml:space="preserve"> to the genome (</w:t>
      </w:r>
      <w:r w:rsidR="00697D11" w:rsidRPr="007012EB">
        <w:t>Supplementary T</w:t>
      </w:r>
      <w:r w:rsidR="007C3DFF" w:rsidRPr="007012EB">
        <w:t>able S6</w:t>
      </w:r>
      <w:r w:rsidRPr="007012EB">
        <w:t>). RNA-seq reads that are not represented in the predicted coding transcriptome likely derived from UTR regions, unspliced introns or</w:t>
      </w:r>
      <w:r w:rsidR="00996DCC" w:rsidRPr="007012EB">
        <w:t xml:space="preserve"> promiscuous transcription. We infer</w:t>
      </w:r>
      <w:r w:rsidR="006A5CF0">
        <w:t>red</w:t>
      </w:r>
      <w:r w:rsidR="00996DCC" w:rsidRPr="007012EB">
        <w:t xml:space="preserve"> functional and similarity annotations for ~50% of the predicted proteo</w:t>
      </w:r>
      <w:r w:rsidR="00996DCC" w:rsidRPr="00B271A7">
        <w:t>me (</w:t>
      </w:r>
      <w:r w:rsidR="000350D8" w:rsidRPr="00B271A7">
        <w:fldChar w:fldCharType="begin"/>
      </w:r>
      <w:r w:rsidR="000350D8" w:rsidRPr="00B271A7">
        <w:rPr>
          <w:shd w:val="clear" w:color="auto" w:fill="EAD1DC"/>
          <w:rPrChange w:id="136" w:author="Yuki Yoshida" w:date="2017-05-26T12:07:00Z">
            <w:rPr>
              <w:shd w:val="clear" w:color="auto" w:fill="EAD1DC"/>
            </w:rPr>
          </w:rPrChange>
        </w:rPr>
        <w:instrText xml:space="preserve"> REF _Ref346887176 \h </w:instrText>
      </w:r>
      <w:r w:rsidR="000350D8" w:rsidRPr="00B271A7">
        <w:rPr>
          <w:rPrChange w:id="137" w:author="Yuki Yoshida" w:date="2017-05-26T12:07:00Z">
            <w:rPr/>
          </w:rPrChange>
        </w:rPr>
      </w:r>
      <w:r w:rsidR="000350D8" w:rsidRPr="00B271A7">
        <w:rPr>
          <w:rPrChange w:id="138" w:author="Yuki Yoshida" w:date="2017-05-26T12:07:00Z">
            <w:rPr/>
          </w:rPrChange>
        </w:rPr>
        <w:fldChar w:fldCharType="separate"/>
      </w:r>
      <w:ins w:id="139" w:author="Yuki Yoshida" w:date="2017-05-20T23:43:00Z">
        <w:r w:rsidR="00FB3D8D" w:rsidRPr="00B271A7">
          <w:rPr>
            <w:rPrChange w:id="140" w:author="Yuki Yoshida" w:date="2017-05-26T12:07:00Z">
              <w:rPr>
                <w:b/>
              </w:rPr>
            </w:rPrChange>
          </w:rPr>
          <w:t xml:space="preserve">Table </w:t>
        </w:r>
        <w:r w:rsidR="00FB3D8D" w:rsidRPr="00B271A7">
          <w:rPr>
            <w:noProof/>
            <w:rPrChange w:id="141" w:author="Yuki Yoshida" w:date="2017-05-26T12:07:00Z">
              <w:rPr>
                <w:b/>
                <w:noProof/>
              </w:rPr>
            </w:rPrChange>
          </w:rPr>
          <w:t>2</w:t>
        </w:r>
      </w:ins>
      <w:del w:id="142" w:author="Yuki Yoshida" w:date="2017-05-20T23:43:00Z">
        <w:r w:rsidR="00941B11" w:rsidRPr="00B271A7" w:rsidDel="00FB3D8D">
          <w:delText xml:space="preserve">Table </w:delText>
        </w:r>
        <w:r w:rsidR="00941B11" w:rsidRPr="00B271A7" w:rsidDel="00FB3D8D">
          <w:rPr>
            <w:noProof/>
          </w:rPr>
          <w:delText>2</w:delText>
        </w:r>
      </w:del>
      <w:r w:rsidR="000350D8" w:rsidRPr="00B271A7">
        <w:fldChar w:fldCharType="end"/>
      </w:r>
      <w:r w:rsidR="00996DCC" w:rsidRPr="00B271A7">
        <w:t>).</w:t>
      </w:r>
    </w:p>
    <w:p w14:paraId="1D0CEA50" w14:textId="77777777" w:rsidR="009D22D2" w:rsidRDefault="009D22D2" w:rsidP="005E79BA">
      <w:pPr>
        <w:pStyle w:val="Normal1"/>
      </w:pPr>
    </w:p>
    <w:p w14:paraId="6EEFD30F" w14:textId="3B90DDAB" w:rsidR="00004EC6" w:rsidRPr="007012EB" w:rsidRDefault="006A4F7C" w:rsidP="00004EC6">
      <w:pPr>
        <w:pStyle w:val="Normal1"/>
      </w:pPr>
      <w:bookmarkStart w:id="143" w:name="_Ref346887176"/>
      <w:r w:rsidRPr="00004EC6">
        <w:rPr>
          <w:b/>
        </w:rPr>
        <w:t xml:space="preserve">Table </w:t>
      </w:r>
      <w:r w:rsidRPr="00004EC6">
        <w:rPr>
          <w:b/>
        </w:rPr>
        <w:fldChar w:fldCharType="begin"/>
      </w:r>
      <w:r w:rsidRPr="00004EC6">
        <w:rPr>
          <w:b/>
        </w:rPr>
        <w:instrText xml:space="preserve"> SEQ Table \* ARABIC </w:instrText>
      </w:r>
      <w:r w:rsidRPr="00004EC6">
        <w:rPr>
          <w:b/>
        </w:rPr>
        <w:fldChar w:fldCharType="separate"/>
      </w:r>
      <w:r w:rsidR="00FB3D8D">
        <w:rPr>
          <w:b/>
          <w:noProof/>
        </w:rPr>
        <w:t>2</w:t>
      </w:r>
      <w:r w:rsidRPr="00004EC6">
        <w:rPr>
          <w:b/>
          <w:noProof/>
        </w:rPr>
        <w:fldChar w:fldCharType="end"/>
      </w:r>
      <w:bookmarkEnd w:id="143"/>
      <w:r w:rsidRPr="00004EC6">
        <w:rPr>
          <w:b/>
        </w:rPr>
        <w:t xml:space="preserve"> Comparison of the genomes of </w:t>
      </w:r>
      <w:r w:rsidRPr="00004EC6">
        <w:rPr>
          <w:b/>
          <w:i/>
        </w:rPr>
        <w:t>H. dujardini</w:t>
      </w:r>
      <w:r w:rsidRPr="00004EC6">
        <w:rPr>
          <w:b/>
        </w:rPr>
        <w:t xml:space="preserve"> and </w:t>
      </w:r>
      <w:r w:rsidRPr="00004EC6">
        <w:rPr>
          <w:b/>
          <w:i/>
        </w:rPr>
        <w:t>R. varieornatus</w:t>
      </w:r>
      <w:r w:rsidR="00004EC6" w:rsidRPr="00004EC6">
        <w:rPr>
          <w:b/>
          <w:i/>
        </w:rPr>
        <w:t>.</w:t>
      </w:r>
      <w:r w:rsidR="00004EC6">
        <w:rPr>
          <w:i/>
        </w:rPr>
        <w:t xml:space="preserve"> </w:t>
      </w:r>
      <w:r w:rsidR="00004EC6" w:rsidRPr="007012EB">
        <w:t xml:space="preserve">* Uniquely retained ancestral genes include genes shared by only one Tardigrade and at least one non-Tardigrade taxon. ** Single-copy Orthologues: orthologues with CDS lengths differing by more than 20% were not considered. </w:t>
      </w:r>
    </w:p>
    <w:tbl>
      <w:tblPr>
        <w:tblStyle w:val="40"/>
        <w:tblW w:w="0" w:type="auto"/>
        <w:tblInd w:w="0" w:type="dxa"/>
        <w:tblLook w:val="0600" w:firstRow="0" w:lastRow="0" w:firstColumn="0" w:lastColumn="0" w:noHBand="1" w:noVBand="1"/>
      </w:tblPr>
      <w:tblGrid>
        <w:gridCol w:w="3624"/>
        <w:gridCol w:w="907"/>
        <w:gridCol w:w="907"/>
        <w:gridCol w:w="907"/>
        <w:gridCol w:w="907"/>
        <w:gridCol w:w="907"/>
        <w:gridCol w:w="907"/>
        <w:tblGridChange w:id="144">
          <w:tblGrid>
            <w:gridCol w:w="108"/>
            <w:gridCol w:w="3516"/>
            <w:gridCol w:w="108"/>
            <w:gridCol w:w="799"/>
            <w:gridCol w:w="108"/>
            <w:gridCol w:w="799"/>
            <w:gridCol w:w="108"/>
            <w:gridCol w:w="799"/>
            <w:gridCol w:w="108"/>
            <w:gridCol w:w="799"/>
            <w:gridCol w:w="108"/>
            <w:gridCol w:w="799"/>
            <w:gridCol w:w="108"/>
            <w:gridCol w:w="799"/>
            <w:gridCol w:w="108"/>
          </w:tblGrid>
        </w:tblGridChange>
      </w:tblGrid>
      <w:tr w:rsidR="006A4F7C" w:rsidRPr="007012EB" w14:paraId="4BCFE368" w14:textId="77777777" w:rsidTr="00DA7E3E">
        <w:tc>
          <w:tcPr>
            <w:tcW w:w="0" w:type="auto"/>
            <w:tcBorders>
              <w:top w:val="single" w:sz="3" w:space="0" w:color="000000"/>
              <w:left w:val="nil"/>
              <w:bottom w:val="single" w:sz="3" w:space="0" w:color="000000"/>
              <w:right w:val="nil"/>
            </w:tcBorders>
            <w:shd w:val="clear" w:color="auto" w:fill="F79646" w:themeFill="accent6"/>
          </w:tcPr>
          <w:p w14:paraId="5976D1B4" w14:textId="77777777" w:rsidR="006A4F7C" w:rsidRPr="007012EB" w:rsidRDefault="006A4F7C" w:rsidP="00DA7E3E">
            <w:pPr>
              <w:pStyle w:val="Normal1"/>
              <w:rPr>
                <w:rFonts w:asciiTheme="majorHAnsi" w:hAnsiTheme="majorHAnsi" w:cstheme="majorHAnsi"/>
                <w:b/>
                <w:sz w:val="20"/>
              </w:rPr>
            </w:pPr>
            <w:r w:rsidRPr="007012EB">
              <w:rPr>
                <w:rFonts w:asciiTheme="majorHAnsi" w:hAnsiTheme="majorHAnsi" w:cstheme="majorHAnsi"/>
                <w:b/>
                <w:sz w:val="20"/>
              </w:rPr>
              <w:t>Assembly</w:t>
            </w:r>
          </w:p>
        </w:tc>
        <w:tc>
          <w:tcPr>
            <w:tcW w:w="1814" w:type="dxa"/>
            <w:gridSpan w:val="2"/>
            <w:tcBorders>
              <w:top w:val="single" w:sz="3" w:space="0" w:color="000000"/>
              <w:left w:val="nil"/>
              <w:bottom w:val="single" w:sz="3" w:space="0" w:color="000000"/>
              <w:right w:val="nil"/>
            </w:tcBorders>
            <w:shd w:val="clear" w:color="auto" w:fill="F79646" w:themeFill="accent6"/>
          </w:tcPr>
          <w:p w14:paraId="3E57D762" w14:textId="77777777" w:rsidR="006A4F7C" w:rsidRPr="007012EB" w:rsidRDefault="006A4F7C" w:rsidP="00DA7E3E">
            <w:pPr>
              <w:pStyle w:val="Normal1"/>
              <w:wordWrap w:val="0"/>
              <w:jc w:val="right"/>
              <w:rPr>
                <w:rFonts w:asciiTheme="majorHAnsi" w:hAnsiTheme="majorHAnsi" w:cstheme="majorHAnsi"/>
                <w:b/>
                <w:sz w:val="20"/>
              </w:rPr>
            </w:pPr>
            <w:r w:rsidRPr="007012EB">
              <w:rPr>
                <w:rFonts w:asciiTheme="majorHAnsi" w:hAnsiTheme="majorHAnsi" w:cstheme="majorHAnsi"/>
                <w:b/>
                <w:i/>
                <w:sz w:val="20"/>
              </w:rPr>
              <w:t>H. dujardini</w:t>
            </w:r>
            <w:r w:rsidRPr="007012EB">
              <w:rPr>
                <w:rFonts w:asciiTheme="majorHAnsi" w:hAnsiTheme="majorHAnsi" w:cstheme="majorHAnsi"/>
                <w:b/>
                <w:sz w:val="20"/>
              </w:rPr>
              <w:t xml:space="preserve"> 3.0</w:t>
            </w:r>
          </w:p>
        </w:tc>
        <w:tc>
          <w:tcPr>
            <w:tcW w:w="1814" w:type="dxa"/>
            <w:gridSpan w:val="2"/>
            <w:tcBorders>
              <w:top w:val="single" w:sz="3" w:space="0" w:color="000000"/>
              <w:left w:val="nil"/>
              <w:bottom w:val="single" w:sz="3" w:space="0" w:color="000000"/>
              <w:right w:val="nil"/>
            </w:tcBorders>
            <w:shd w:val="clear" w:color="auto" w:fill="F79646" w:themeFill="accent6"/>
          </w:tcPr>
          <w:p w14:paraId="4AEEA125" w14:textId="77777777" w:rsidR="006A4F7C" w:rsidRPr="007012EB" w:rsidRDefault="006A4F7C" w:rsidP="00DA7E3E">
            <w:pPr>
              <w:pStyle w:val="Normal1"/>
              <w:wordWrap w:val="0"/>
              <w:jc w:val="right"/>
              <w:rPr>
                <w:rFonts w:asciiTheme="majorHAnsi" w:hAnsiTheme="majorHAnsi" w:cstheme="majorHAnsi"/>
                <w:b/>
                <w:sz w:val="20"/>
              </w:rPr>
            </w:pPr>
            <w:r w:rsidRPr="007012EB">
              <w:rPr>
                <w:rFonts w:asciiTheme="majorHAnsi" w:hAnsiTheme="majorHAnsi" w:cstheme="majorHAnsi"/>
                <w:b/>
                <w:i/>
                <w:sz w:val="20"/>
              </w:rPr>
              <w:t>R. varieornatus</w:t>
            </w:r>
            <w:r w:rsidRPr="007012EB">
              <w:rPr>
                <w:rFonts w:asciiTheme="majorHAnsi" w:hAnsiTheme="majorHAnsi" w:cstheme="majorHAnsi"/>
                <w:b/>
                <w:sz w:val="20"/>
              </w:rPr>
              <w:t>1.1</w:t>
            </w:r>
          </w:p>
        </w:tc>
        <w:tc>
          <w:tcPr>
            <w:tcW w:w="1814" w:type="dxa"/>
            <w:gridSpan w:val="2"/>
            <w:tcBorders>
              <w:top w:val="single" w:sz="3" w:space="0" w:color="000000"/>
              <w:left w:val="nil"/>
              <w:bottom w:val="single" w:sz="3" w:space="0" w:color="000000"/>
              <w:right w:val="nil"/>
            </w:tcBorders>
            <w:shd w:val="clear" w:color="auto" w:fill="F79646" w:themeFill="accent6"/>
          </w:tcPr>
          <w:p w14:paraId="3FA8DA6A" w14:textId="77777777" w:rsidR="006A4F7C" w:rsidRPr="007012EB" w:rsidRDefault="006A4F7C" w:rsidP="00DA7E3E">
            <w:pPr>
              <w:pStyle w:val="Normal1"/>
              <w:jc w:val="right"/>
              <w:rPr>
                <w:rFonts w:asciiTheme="majorHAnsi" w:hAnsiTheme="majorHAnsi" w:cstheme="majorHAnsi"/>
                <w:b/>
                <w:sz w:val="20"/>
              </w:rPr>
            </w:pPr>
            <w:r w:rsidRPr="007012EB">
              <w:rPr>
                <w:rFonts w:asciiTheme="majorHAnsi" w:hAnsiTheme="majorHAnsi" w:cstheme="majorHAnsi"/>
                <w:b/>
                <w:sz w:val="20"/>
              </w:rPr>
              <w:t xml:space="preserve">Difference </w:t>
            </w:r>
          </w:p>
        </w:tc>
      </w:tr>
      <w:tr w:rsidR="006A4F7C" w:rsidRPr="007012EB" w14:paraId="648A5545" w14:textId="77777777" w:rsidTr="00DA7E3E">
        <w:tc>
          <w:tcPr>
            <w:tcW w:w="0" w:type="auto"/>
            <w:tcBorders>
              <w:top w:val="single" w:sz="3" w:space="0" w:color="000000"/>
              <w:left w:val="nil"/>
              <w:bottom w:val="single" w:sz="4" w:space="0" w:color="auto"/>
              <w:right w:val="nil"/>
            </w:tcBorders>
            <w:shd w:val="clear" w:color="auto" w:fill="FABF8F" w:themeFill="accent6" w:themeFillTint="99"/>
          </w:tcPr>
          <w:p w14:paraId="0153F0E4" w14:textId="77777777" w:rsidR="006A4F7C" w:rsidRPr="007012EB" w:rsidRDefault="006A4F7C" w:rsidP="00DA7E3E">
            <w:pPr>
              <w:pStyle w:val="Normal1"/>
              <w:rPr>
                <w:rFonts w:asciiTheme="majorHAnsi" w:hAnsiTheme="majorHAnsi" w:cstheme="majorHAnsi"/>
                <w:b/>
                <w:sz w:val="20"/>
              </w:rPr>
            </w:pPr>
            <w:r w:rsidRPr="007012EB">
              <w:rPr>
                <w:rFonts w:asciiTheme="majorHAnsi" w:hAnsiTheme="majorHAnsi" w:cstheme="majorHAnsi"/>
                <w:b/>
                <w:sz w:val="20"/>
              </w:rPr>
              <w:t>GENOME</w:t>
            </w:r>
          </w:p>
        </w:tc>
        <w:tc>
          <w:tcPr>
            <w:tcW w:w="907" w:type="dxa"/>
            <w:tcBorders>
              <w:top w:val="single" w:sz="3" w:space="0" w:color="000000"/>
              <w:left w:val="nil"/>
              <w:bottom w:val="single" w:sz="4" w:space="0" w:color="auto"/>
              <w:right w:val="nil"/>
            </w:tcBorders>
            <w:shd w:val="clear" w:color="auto" w:fill="FABF8F" w:themeFill="accent6" w:themeFillTint="99"/>
          </w:tcPr>
          <w:p w14:paraId="0C4D01B8"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Mb</w:t>
            </w:r>
          </w:p>
        </w:tc>
        <w:tc>
          <w:tcPr>
            <w:tcW w:w="907" w:type="dxa"/>
            <w:tcBorders>
              <w:top w:val="single" w:sz="3" w:space="0" w:color="000000"/>
              <w:left w:val="nil"/>
              <w:bottom w:val="single" w:sz="4" w:space="0" w:color="auto"/>
              <w:right w:val="nil"/>
            </w:tcBorders>
            <w:shd w:val="clear" w:color="auto" w:fill="FABF8F" w:themeFill="accent6" w:themeFillTint="99"/>
          </w:tcPr>
          <w:p w14:paraId="0147ADB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w:t>
            </w:r>
          </w:p>
        </w:tc>
        <w:tc>
          <w:tcPr>
            <w:tcW w:w="907" w:type="dxa"/>
            <w:tcBorders>
              <w:top w:val="single" w:sz="3" w:space="0" w:color="000000"/>
              <w:left w:val="nil"/>
              <w:bottom w:val="single" w:sz="4" w:space="0" w:color="auto"/>
              <w:right w:val="nil"/>
            </w:tcBorders>
            <w:shd w:val="clear" w:color="auto" w:fill="FABF8F" w:themeFill="accent6" w:themeFillTint="99"/>
          </w:tcPr>
          <w:p w14:paraId="35E0EBF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bp</w:t>
            </w:r>
          </w:p>
        </w:tc>
        <w:tc>
          <w:tcPr>
            <w:tcW w:w="907" w:type="dxa"/>
            <w:tcBorders>
              <w:top w:val="single" w:sz="3" w:space="0" w:color="000000"/>
              <w:left w:val="nil"/>
              <w:bottom w:val="single" w:sz="4" w:space="0" w:color="auto"/>
              <w:right w:val="nil"/>
            </w:tcBorders>
            <w:shd w:val="clear" w:color="auto" w:fill="FABF8F" w:themeFill="accent6" w:themeFillTint="99"/>
          </w:tcPr>
          <w:p w14:paraId="10CA0D36"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w:t>
            </w:r>
          </w:p>
        </w:tc>
        <w:tc>
          <w:tcPr>
            <w:tcW w:w="907" w:type="dxa"/>
            <w:tcBorders>
              <w:top w:val="single" w:sz="3" w:space="0" w:color="000000"/>
              <w:left w:val="nil"/>
              <w:bottom w:val="single" w:sz="4" w:space="0" w:color="auto"/>
              <w:right w:val="nil"/>
            </w:tcBorders>
            <w:shd w:val="clear" w:color="auto" w:fill="FABF8F" w:themeFill="accent6" w:themeFillTint="99"/>
          </w:tcPr>
          <w:p w14:paraId="3269921B"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Mb</w:t>
            </w:r>
          </w:p>
        </w:tc>
        <w:tc>
          <w:tcPr>
            <w:tcW w:w="907" w:type="dxa"/>
            <w:tcBorders>
              <w:top w:val="single" w:sz="3" w:space="0" w:color="000000"/>
              <w:left w:val="nil"/>
              <w:bottom w:val="single" w:sz="4" w:space="0" w:color="auto"/>
              <w:right w:val="nil"/>
            </w:tcBorders>
            <w:shd w:val="clear" w:color="auto" w:fill="FABF8F" w:themeFill="accent6" w:themeFillTint="99"/>
          </w:tcPr>
          <w:p w14:paraId="1716E636"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w:t>
            </w:r>
          </w:p>
        </w:tc>
      </w:tr>
      <w:tr w:rsidR="006A4F7C" w:rsidRPr="007012EB" w14:paraId="5955AEB8" w14:textId="77777777" w:rsidTr="00DA7E3E">
        <w:tc>
          <w:tcPr>
            <w:tcW w:w="0" w:type="auto"/>
            <w:tcBorders>
              <w:top w:val="single" w:sz="4" w:space="0" w:color="auto"/>
            </w:tcBorders>
          </w:tcPr>
          <w:p w14:paraId="29F625FD" w14:textId="77777777" w:rsidR="006A4F7C" w:rsidRPr="007012EB" w:rsidRDefault="006A4F7C" w:rsidP="00DA7E3E">
            <w:pPr>
              <w:pStyle w:val="Normal1"/>
              <w:jc w:val="left"/>
              <w:rPr>
                <w:rFonts w:asciiTheme="majorHAnsi" w:hAnsiTheme="majorHAnsi" w:cstheme="majorHAnsi"/>
                <w:b/>
                <w:sz w:val="20"/>
              </w:rPr>
            </w:pPr>
            <w:r w:rsidRPr="007012EB">
              <w:rPr>
                <w:rFonts w:asciiTheme="majorHAnsi" w:hAnsiTheme="majorHAnsi" w:cstheme="majorHAnsi"/>
                <w:b/>
                <w:sz w:val="20"/>
              </w:rPr>
              <w:t>Total span</w:t>
            </w:r>
          </w:p>
        </w:tc>
        <w:tc>
          <w:tcPr>
            <w:tcW w:w="907" w:type="dxa"/>
            <w:tcBorders>
              <w:top w:val="single" w:sz="4" w:space="0" w:color="auto"/>
            </w:tcBorders>
          </w:tcPr>
          <w:p w14:paraId="631C204B"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104.16</w:t>
            </w:r>
          </w:p>
        </w:tc>
        <w:tc>
          <w:tcPr>
            <w:tcW w:w="907" w:type="dxa"/>
            <w:tcBorders>
              <w:top w:val="single" w:sz="4" w:space="0" w:color="auto"/>
            </w:tcBorders>
          </w:tcPr>
          <w:p w14:paraId="490FBEBA"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w:t>
            </w:r>
          </w:p>
        </w:tc>
        <w:tc>
          <w:tcPr>
            <w:tcW w:w="907" w:type="dxa"/>
            <w:tcBorders>
              <w:top w:val="single" w:sz="4" w:space="0" w:color="auto"/>
            </w:tcBorders>
          </w:tcPr>
          <w:p w14:paraId="7C14CB78"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55.83</w:t>
            </w:r>
          </w:p>
        </w:tc>
        <w:tc>
          <w:tcPr>
            <w:tcW w:w="907" w:type="dxa"/>
            <w:tcBorders>
              <w:top w:val="single" w:sz="4" w:space="0" w:color="auto"/>
            </w:tcBorders>
          </w:tcPr>
          <w:p w14:paraId="44CEBBFF"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w:t>
            </w:r>
          </w:p>
        </w:tc>
        <w:tc>
          <w:tcPr>
            <w:tcW w:w="907" w:type="dxa"/>
            <w:tcBorders>
              <w:top w:val="single" w:sz="4" w:space="0" w:color="auto"/>
            </w:tcBorders>
          </w:tcPr>
          <w:p w14:paraId="4A0EF3C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48.33</w:t>
            </w:r>
          </w:p>
        </w:tc>
        <w:tc>
          <w:tcPr>
            <w:tcW w:w="907" w:type="dxa"/>
            <w:tcBorders>
              <w:top w:val="single" w:sz="4" w:space="0" w:color="auto"/>
            </w:tcBorders>
          </w:tcPr>
          <w:p w14:paraId="3AAB512B" w14:textId="77777777" w:rsidR="006A4F7C" w:rsidRPr="007012EB" w:rsidRDefault="006A4F7C" w:rsidP="00DA7E3E">
            <w:pPr>
              <w:pStyle w:val="Normal1"/>
              <w:jc w:val="right"/>
              <w:rPr>
                <w:rFonts w:asciiTheme="majorHAnsi" w:hAnsiTheme="majorHAnsi" w:cstheme="majorHAnsi"/>
                <w:sz w:val="20"/>
              </w:rPr>
            </w:pPr>
          </w:p>
        </w:tc>
      </w:tr>
      <w:tr w:rsidR="006A4F7C" w:rsidRPr="007012EB" w14:paraId="7FBCF51E" w14:textId="77777777" w:rsidTr="00DA7E3E">
        <w:tc>
          <w:tcPr>
            <w:tcW w:w="0" w:type="auto"/>
          </w:tcPr>
          <w:p w14:paraId="471CA95A" w14:textId="77777777" w:rsidR="006A4F7C" w:rsidRPr="007012EB" w:rsidRDefault="006A4F7C" w:rsidP="00DA7E3E">
            <w:pPr>
              <w:pStyle w:val="Normal1"/>
              <w:jc w:val="left"/>
              <w:rPr>
                <w:rFonts w:asciiTheme="majorHAnsi" w:hAnsiTheme="majorHAnsi" w:cstheme="majorHAnsi"/>
                <w:b/>
                <w:sz w:val="20"/>
              </w:rPr>
            </w:pPr>
            <w:r w:rsidRPr="007012EB">
              <w:rPr>
                <w:rFonts w:asciiTheme="majorHAnsi" w:hAnsiTheme="majorHAnsi" w:cstheme="majorHAnsi"/>
                <w:b/>
                <w:sz w:val="20"/>
              </w:rPr>
              <w:t>Genic</w:t>
            </w:r>
          </w:p>
        </w:tc>
        <w:tc>
          <w:tcPr>
            <w:tcW w:w="907" w:type="dxa"/>
          </w:tcPr>
          <w:p w14:paraId="3199B9B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59.03</w:t>
            </w:r>
          </w:p>
        </w:tc>
        <w:tc>
          <w:tcPr>
            <w:tcW w:w="907" w:type="dxa"/>
          </w:tcPr>
          <w:p w14:paraId="71774B8B"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56.67%</w:t>
            </w:r>
          </w:p>
        </w:tc>
        <w:tc>
          <w:tcPr>
            <w:tcW w:w="907" w:type="dxa"/>
          </w:tcPr>
          <w:p w14:paraId="089A0311"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31.94</w:t>
            </w:r>
          </w:p>
        </w:tc>
        <w:tc>
          <w:tcPr>
            <w:tcW w:w="907" w:type="dxa"/>
          </w:tcPr>
          <w:p w14:paraId="1774687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57.21%</w:t>
            </w:r>
          </w:p>
        </w:tc>
        <w:tc>
          <w:tcPr>
            <w:tcW w:w="907" w:type="dxa"/>
          </w:tcPr>
          <w:p w14:paraId="67D9378F"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27.09</w:t>
            </w:r>
          </w:p>
        </w:tc>
        <w:tc>
          <w:tcPr>
            <w:tcW w:w="907" w:type="dxa"/>
          </w:tcPr>
          <w:p w14:paraId="133552FA"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56.06%</w:t>
            </w:r>
          </w:p>
        </w:tc>
      </w:tr>
      <w:tr w:rsidR="006A4F7C" w:rsidRPr="007012EB" w14:paraId="08368E7B" w14:textId="77777777" w:rsidTr="00DA7E3E">
        <w:tc>
          <w:tcPr>
            <w:tcW w:w="0" w:type="auto"/>
          </w:tcPr>
          <w:p w14:paraId="0F1477DD"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 xml:space="preserve">   exon span</w:t>
            </w:r>
          </w:p>
        </w:tc>
        <w:tc>
          <w:tcPr>
            <w:tcW w:w="907" w:type="dxa"/>
          </w:tcPr>
          <w:p w14:paraId="1F47056C"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25.25</w:t>
            </w:r>
          </w:p>
        </w:tc>
        <w:tc>
          <w:tcPr>
            <w:tcW w:w="907" w:type="dxa"/>
          </w:tcPr>
          <w:p w14:paraId="02A7B331"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24.24%</w:t>
            </w:r>
          </w:p>
        </w:tc>
        <w:tc>
          <w:tcPr>
            <w:tcW w:w="907" w:type="dxa"/>
          </w:tcPr>
          <w:p w14:paraId="7691FFB1"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19.56</w:t>
            </w:r>
          </w:p>
        </w:tc>
        <w:tc>
          <w:tcPr>
            <w:tcW w:w="907" w:type="dxa"/>
          </w:tcPr>
          <w:p w14:paraId="5A0B1F8A"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35.03%</w:t>
            </w:r>
          </w:p>
        </w:tc>
        <w:tc>
          <w:tcPr>
            <w:tcW w:w="907" w:type="dxa"/>
          </w:tcPr>
          <w:p w14:paraId="77C5D3CF"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5.69</w:t>
            </w:r>
          </w:p>
        </w:tc>
        <w:tc>
          <w:tcPr>
            <w:tcW w:w="907" w:type="dxa"/>
          </w:tcPr>
          <w:p w14:paraId="7B5BB4D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11.78%</w:t>
            </w:r>
          </w:p>
        </w:tc>
      </w:tr>
      <w:tr w:rsidR="006A4F7C" w:rsidRPr="007012EB" w14:paraId="1C00999E" w14:textId="77777777" w:rsidTr="00DA7E3E">
        <w:tc>
          <w:tcPr>
            <w:tcW w:w="0" w:type="auto"/>
          </w:tcPr>
          <w:p w14:paraId="3004B277"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 xml:space="preserve">   intron span</w:t>
            </w:r>
          </w:p>
        </w:tc>
        <w:tc>
          <w:tcPr>
            <w:tcW w:w="907" w:type="dxa"/>
          </w:tcPr>
          <w:p w14:paraId="3F3F5865"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33.78</w:t>
            </w:r>
          </w:p>
        </w:tc>
        <w:tc>
          <w:tcPr>
            <w:tcW w:w="907" w:type="dxa"/>
          </w:tcPr>
          <w:p w14:paraId="7C2EFA5F"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32.43%</w:t>
            </w:r>
          </w:p>
        </w:tc>
        <w:tc>
          <w:tcPr>
            <w:tcW w:w="907" w:type="dxa"/>
          </w:tcPr>
          <w:p w14:paraId="31480CFE"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12.38</w:t>
            </w:r>
          </w:p>
        </w:tc>
        <w:tc>
          <w:tcPr>
            <w:tcW w:w="907" w:type="dxa"/>
          </w:tcPr>
          <w:p w14:paraId="34273721"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22.17%</w:t>
            </w:r>
          </w:p>
        </w:tc>
        <w:tc>
          <w:tcPr>
            <w:tcW w:w="907" w:type="dxa"/>
          </w:tcPr>
          <w:p w14:paraId="5F7AB212"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21.40</w:t>
            </w:r>
          </w:p>
        </w:tc>
        <w:tc>
          <w:tcPr>
            <w:tcW w:w="907" w:type="dxa"/>
          </w:tcPr>
          <w:p w14:paraId="010E4884"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44.28%</w:t>
            </w:r>
          </w:p>
        </w:tc>
      </w:tr>
      <w:tr w:rsidR="006A4F7C" w:rsidRPr="007012EB" w14:paraId="4555AF20" w14:textId="77777777" w:rsidTr="00DA7E3E">
        <w:tc>
          <w:tcPr>
            <w:tcW w:w="0" w:type="auto"/>
          </w:tcPr>
          <w:p w14:paraId="5E11F593" w14:textId="77777777" w:rsidR="006A4F7C" w:rsidRPr="007012EB" w:rsidRDefault="006A4F7C" w:rsidP="00DA7E3E">
            <w:pPr>
              <w:pStyle w:val="Normal1"/>
              <w:jc w:val="left"/>
              <w:rPr>
                <w:rFonts w:asciiTheme="majorHAnsi" w:hAnsiTheme="majorHAnsi" w:cstheme="majorHAnsi"/>
                <w:b/>
                <w:sz w:val="20"/>
              </w:rPr>
            </w:pPr>
            <w:r w:rsidRPr="007012EB">
              <w:rPr>
                <w:rFonts w:asciiTheme="majorHAnsi" w:hAnsiTheme="majorHAnsi" w:cstheme="majorHAnsi"/>
                <w:b/>
                <w:sz w:val="20"/>
              </w:rPr>
              <w:t>Intergenic</w:t>
            </w:r>
          </w:p>
        </w:tc>
        <w:tc>
          <w:tcPr>
            <w:tcW w:w="907" w:type="dxa"/>
          </w:tcPr>
          <w:p w14:paraId="7206F010"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45.13</w:t>
            </w:r>
          </w:p>
        </w:tc>
        <w:tc>
          <w:tcPr>
            <w:tcW w:w="907" w:type="dxa"/>
          </w:tcPr>
          <w:p w14:paraId="0F348E4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43.33%</w:t>
            </w:r>
          </w:p>
        </w:tc>
        <w:tc>
          <w:tcPr>
            <w:tcW w:w="907" w:type="dxa"/>
          </w:tcPr>
          <w:p w14:paraId="6E43D671"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23.89</w:t>
            </w:r>
          </w:p>
        </w:tc>
        <w:tc>
          <w:tcPr>
            <w:tcW w:w="907" w:type="dxa"/>
          </w:tcPr>
          <w:p w14:paraId="3B86AF47"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42.79%</w:t>
            </w:r>
          </w:p>
        </w:tc>
        <w:tc>
          <w:tcPr>
            <w:tcW w:w="907" w:type="dxa"/>
          </w:tcPr>
          <w:p w14:paraId="38FF04F2"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21.23</w:t>
            </w:r>
          </w:p>
        </w:tc>
        <w:tc>
          <w:tcPr>
            <w:tcW w:w="907" w:type="dxa"/>
          </w:tcPr>
          <w:p w14:paraId="2A6D7CB3"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43.94%</w:t>
            </w:r>
          </w:p>
        </w:tc>
      </w:tr>
      <w:tr w:rsidR="006A4F7C" w:rsidRPr="007012EB" w14:paraId="17D2EC9C" w14:textId="77777777" w:rsidTr="00DA7E3E">
        <w:tc>
          <w:tcPr>
            <w:tcW w:w="0" w:type="auto"/>
            <w:tcBorders>
              <w:bottom w:val="single" w:sz="4" w:space="0" w:color="auto"/>
            </w:tcBorders>
          </w:tcPr>
          <w:p w14:paraId="032C3F23"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 xml:space="preserve">   repeat</w:t>
            </w:r>
          </w:p>
        </w:tc>
        <w:tc>
          <w:tcPr>
            <w:tcW w:w="907" w:type="dxa"/>
            <w:tcBorders>
              <w:bottom w:val="single" w:sz="4" w:space="0" w:color="auto"/>
            </w:tcBorders>
          </w:tcPr>
          <w:p w14:paraId="537ED364"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27.11</w:t>
            </w:r>
          </w:p>
        </w:tc>
        <w:tc>
          <w:tcPr>
            <w:tcW w:w="907" w:type="dxa"/>
            <w:tcBorders>
              <w:bottom w:val="single" w:sz="4" w:space="0" w:color="auto"/>
            </w:tcBorders>
          </w:tcPr>
          <w:p w14:paraId="43808D94"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26.03%</w:t>
            </w:r>
          </w:p>
        </w:tc>
        <w:tc>
          <w:tcPr>
            <w:tcW w:w="907" w:type="dxa"/>
            <w:tcBorders>
              <w:bottom w:val="single" w:sz="4" w:space="0" w:color="auto"/>
            </w:tcBorders>
          </w:tcPr>
          <w:p w14:paraId="35C446F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10.11</w:t>
            </w:r>
          </w:p>
        </w:tc>
        <w:tc>
          <w:tcPr>
            <w:tcW w:w="907" w:type="dxa"/>
            <w:tcBorders>
              <w:bottom w:val="single" w:sz="4" w:space="0" w:color="auto"/>
            </w:tcBorders>
          </w:tcPr>
          <w:p w14:paraId="45E3A0F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18.12%</w:t>
            </w:r>
          </w:p>
        </w:tc>
        <w:tc>
          <w:tcPr>
            <w:tcW w:w="907" w:type="dxa"/>
            <w:tcBorders>
              <w:bottom w:val="single" w:sz="4" w:space="0" w:color="auto"/>
            </w:tcBorders>
          </w:tcPr>
          <w:p w14:paraId="48A3DE47"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17.00</w:t>
            </w:r>
          </w:p>
        </w:tc>
        <w:tc>
          <w:tcPr>
            <w:tcW w:w="907" w:type="dxa"/>
            <w:tcBorders>
              <w:bottom w:val="single" w:sz="4" w:space="0" w:color="auto"/>
            </w:tcBorders>
          </w:tcPr>
          <w:p w14:paraId="519337D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color w:val="666666"/>
                <w:sz w:val="20"/>
              </w:rPr>
              <w:t>35.17%</w:t>
            </w:r>
          </w:p>
        </w:tc>
      </w:tr>
      <w:tr w:rsidR="006A4F7C" w:rsidRPr="007012EB" w14:paraId="05669324" w14:textId="77777777" w:rsidTr="00DA7E3E">
        <w:tc>
          <w:tcPr>
            <w:tcW w:w="0" w:type="auto"/>
            <w:tcBorders>
              <w:top w:val="single" w:sz="4" w:space="0" w:color="auto"/>
              <w:bottom w:val="single" w:sz="4" w:space="0" w:color="auto"/>
            </w:tcBorders>
            <w:shd w:val="clear" w:color="auto" w:fill="FABF8F" w:themeFill="accent6" w:themeFillTint="99"/>
          </w:tcPr>
          <w:p w14:paraId="11CBCF8D" w14:textId="77777777" w:rsidR="006A4F7C" w:rsidRPr="007012EB" w:rsidRDefault="006A4F7C" w:rsidP="00DA7E3E">
            <w:pPr>
              <w:pStyle w:val="Normal1"/>
              <w:jc w:val="left"/>
              <w:rPr>
                <w:rFonts w:asciiTheme="majorHAnsi" w:hAnsiTheme="majorHAnsi" w:cstheme="majorHAnsi"/>
                <w:b/>
                <w:sz w:val="20"/>
              </w:rPr>
            </w:pPr>
            <w:r w:rsidRPr="007012EB">
              <w:rPr>
                <w:rFonts w:asciiTheme="majorHAnsi" w:hAnsiTheme="majorHAnsi" w:cstheme="majorHAnsi"/>
                <w:b/>
                <w:sz w:val="20"/>
              </w:rPr>
              <w:t>GENES</w:t>
            </w:r>
          </w:p>
        </w:tc>
        <w:tc>
          <w:tcPr>
            <w:tcW w:w="907" w:type="dxa"/>
            <w:tcBorders>
              <w:top w:val="single" w:sz="4" w:space="0" w:color="auto"/>
              <w:bottom w:val="single" w:sz="4" w:space="0" w:color="auto"/>
            </w:tcBorders>
            <w:shd w:val="clear" w:color="auto" w:fill="FABF8F" w:themeFill="accent6" w:themeFillTint="99"/>
          </w:tcPr>
          <w:p w14:paraId="52E61483"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 families</w:t>
            </w:r>
          </w:p>
        </w:tc>
        <w:tc>
          <w:tcPr>
            <w:tcW w:w="907" w:type="dxa"/>
            <w:tcBorders>
              <w:top w:val="single" w:sz="4" w:space="0" w:color="auto"/>
              <w:bottom w:val="single" w:sz="4" w:space="0" w:color="auto"/>
            </w:tcBorders>
            <w:shd w:val="clear" w:color="auto" w:fill="FABF8F" w:themeFill="accent6" w:themeFillTint="99"/>
          </w:tcPr>
          <w:p w14:paraId="5FADB995"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 genes</w:t>
            </w:r>
          </w:p>
        </w:tc>
        <w:tc>
          <w:tcPr>
            <w:tcW w:w="907" w:type="dxa"/>
            <w:tcBorders>
              <w:top w:val="single" w:sz="4" w:space="0" w:color="auto"/>
              <w:bottom w:val="single" w:sz="4" w:space="0" w:color="auto"/>
            </w:tcBorders>
            <w:shd w:val="clear" w:color="auto" w:fill="FABF8F" w:themeFill="accent6" w:themeFillTint="99"/>
          </w:tcPr>
          <w:p w14:paraId="26B57AB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 families</w:t>
            </w:r>
          </w:p>
        </w:tc>
        <w:tc>
          <w:tcPr>
            <w:tcW w:w="907" w:type="dxa"/>
            <w:tcBorders>
              <w:top w:val="single" w:sz="4" w:space="0" w:color="auto"/>
              <w:bottom w:val="single" w:sz="4" w:space="0" w:color="auto"/>
            </w:tcBorders>
            <w:shd w:val="clear" w:color="auto" w:fill="FABF8F" w:themeFill="accent6" w:themeFillTint="99"/>
          </w:tcPr>
          <w:p w14:paraId="1B31CCC6"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 genes</w:t>
            </w:r>
          </w:p>
        </w:tc>
        <w:tc>
          <w:tcPr>
            <w:tcW w:w="907" w:type="dxa"/>
            <w:tcBorders>
              <w:top w:val="single" w:sz="4" w:space="0" w:color="auto"/>
              <w:bottom w:val="single" w:sz="4" w:space="0" w:color="auto"/>
            </w:tcBorders>
            <w:shd w:val="clear" w:color="auto" w:fill="FABF8F" w:themeFill="accent6" w:themeFillTint="99"/>
          </w:tcPr>
          <w:p w14:paraId="608978EE" w14:textId="77777777" w:rsidR="006A4F7C" w:rsidRPr="007012EB" w:rsidRDefault="006A4F7C" w:rsidP="00DA7E3E">
            <w:pPr>
              <w:pStyle w:val="Normal1"/>
              <w:jc w:val="center"/>
              <w:rPr>
                <w:rFonts w:asciiTheme="majorHAnsi" w:hAnsiTheme="majorHAnsi" w:cstheme="majorHAnsi"/>
                <w:sz w:val="20"/>
              </w:rPr>
            </w:pPr>
            <w:r w:rsidRPr="007012EB">
              <w:rPr>
                <w:rFonts w:asciiTheme="majorHAnsi" w:hAnsiTheme="majorHAnsi" w:cstheme="majorHAnsi"/>
                <w:sz w:val="20"/>
              </w:rPr>
              <w:t>#families</w:t>
            </w:r>
          </w:p>
        </w:tc>
        <w:tc>
          <w:tcPr>
            <w:tcW w:w="907" w:type="dxa"/>
            <w:tcBorders>
              <w:top w:val="single" w:sz="4" w:space="0" w:color="auto"/>
              <w:bottom w:val="single" w:sz="4" w:space="0" w:color="auto"/>
            </w:tcBorders>
            <w:shd w:val="clear" w:color="auto" w:fill="FABF8F" w:themeFill="accent6" w:themeFillTint="99"/>
          </w:tcPr>
          <w:p w14:paraId="14F13AB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#genes</w:t>
            </w:r>
          </w:p>
        </w:tc>
      </w:tr>
      <w:tr w:rsidR="006A4F7C" w:rsidRPr="007012EB" w14:paraId="73929154" w14:textId="77777777" w:rsidTr="00DA7E3E">
        <w:tc>
          <w:tcPr>
            <w:tcW w:w="0" w:type="auto"/>
            <w:tcBorders>
              <w:top w:val="single" w:sz="4" w:space="0" w:color="auto"/>
              <w:left w:val="nil"/>
              <w:bottom w:val="single" w:sz="12" w:space="0" w:color="FFFFFF"/>
              <w:right w:val="nil"/>
            </w:tcBorders>
          </w:tcPr>
          <w:p w14:paraId="4B278DF1"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number of genes</w:t>
            </w:r>
          </w:p>
        </w:tc>
        <w:tc>
          <w:tcPr>
            <w:tcW w:w="907" w:type="dxa"/>
            <w:tcBorders>
              <w:top w:val="single" w:sz="4" w:space="0" w:color="auto"/>
              <w:left w:val="nil"/>
              <w:bottom w:val="single" w:sz="12" w:space="0" w:color="FFFFFF"/>
              <w:right w:val="nil"/>
            </w:tcBorders>
          </w:tcPr>
          <w:p w14:paraId="477D236D" w14:textId="77777777" w:rsidR="006A4F7C" w:rsidRPr="007012EB" w:rsidRDefault="006A4F7C" w:rsidP="00DA7E3E">
            <w:pPr>
              <w:pStyle w:val="Normal1"/>
              <w:jc w:val="center"/>
              <w:rPr>
                <w:rFonts w:asciiTheme="majorHAnsi" w:hAnsiTheme="majorHAnsi" w:cstheme="majorHAnsi"/>
                <w:sz w:val="20"/>
              </w:rPr>
            </w:pPr>
            <w:r w:rsidRPr="007012EB">
              <w:rPr>
                <w:rFonts w:asciiTheme="majorHAnsi" w:eastAsia="Arial" w:hAnsiTheme="majorHAnsi" w:cstheme="majorHAnsi"/>
                <w:sz w:val="20"/>
              </w:rPr>
              <w:t>11,705</w:t>
            </w:r>
          </w:p>
        </w:tc>
        <w:tc>
          <w:tcPr>
            <w:tcW w:w="907" w:type="dxa"/>
            <w:tcBorders>
              <w:top w:val="single" w:sz="4" w:space="0" w:color="auto"/>
              <w:left w:val="nil"/>
              <w:bottom w:val="single" w:sz="12" w:space="0" w:color="FFFFFF"/>
              <w:right w:val="nil"/>
            </w:tcBorders>
          </w:tcPr>
          <w:p w14:paraId="26C4F460"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19,901</w:t>
            </w:r>
          </w:p>
        </w:tc>
        <w:tc>
          <w:tcPr>
            <w:tcW w:w="907" w:type="dxa"/>
            <w:tcBorders>
              <w:top w:val="single" w:sz="4" w:space="0" w:color="auto"/>
              <w:left w:val="nil"/>
              <w:bottom w:val="single" w:sz="12" w:space="0" w:color="FFFFFF"/>
              <w:right w:val="nil"/>
            </w:tcBorders>
          </w:tcPr>
          <w:p w14:paraId="6CDFD04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9,029</w:t>
            </w:r>
          </w:p>
        </w:tc>
        <w:tc>
          <w:tcPr>
            <w:tcW w:w="907" w:type="dxa"/>
            <w:tcBorders>
              <w:top w:val="single" w:sz="4" w:space="0" w:color="auto"/>
              <w:left w:val="nil"/>
              <w:bottom w:val="single" w:sz="12" w:space="0" w:color="FFFFFF"/>
              <w:right w:val="nil"/>
            </w:tcBorders>
          </w:tcPr>
          <w:p w14:paraId="61471A7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13,917</w:t>
            </w:r>
          </w:p>
        </w:tc>
        <w:tc>
          <w:tcPr>
            <w:tcW w:w="907" w:type="dxa"/>
            <w:tcBorders>
              <w:top w:val="single" w:sz="4" w:space="0" w:color="auto"/>
              <w:left w:val="nil"/>
              <w:bottom w:val="single" w:sz="12" w:space="0" w:color="FFFFFF"/>
              <w:right w:val="nil"/>
            </w:tcBorders>
          </w:tcPr>
          <w:p w14:paraId="7FCF8193"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2,676</w:t>
            </w:r>
          </w:p>
        </w:tc>
        <w:tc>
          <w:tcPr>
            <w:tcW w:w="907" w:type="dxa"/>
            <w:tcBorders>
              <w:top w:val="single" w:sz="4" w:space="0" w:color="auto"/>
              <w:left w:val="nil"/>
              <w:bottom w:val="single" w:sz="12" w:space="0" w:color="FFFFFF"/>
              <w:right w:val="nil"/>
            </w:tcBorders>
          </w:tcPr>
          <w:p w14:paraId="56AADAA3"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5,984</w:t>
            </w:r>
          </w:p>
        </w:tc>
      </w:tr>
      <w:tr w:rsidR="006A4F7C" w:rsidRPr="007012EB" w14:paraId="46E70D09" w14:textId="77777777" w:rsidTr="00DA7E3E">
        <w:tc>
          <w:tcPr>
            <w:tcW w:w="0" w:type="auto"/>
            <w:tcBorders>
              <w:top w:val="single" w:sz="12" w:space="0" w:color="FFFFFF"/>
              <w:left w:val="nil"/>
              <w:bottom w:val="single" w:sz="4" w:space="0" w:color="FFFFFF" w:themeColor="background1"/>
              <w:right w:val="nil"/>
            </w:tcBorders>
          </w:tcPr>
          <w:p w14:paraId="58DE35DB"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number of proteins (including isoforms)</w:t>
            </w:r>
          </w:p>
        </w:tc>
        <w:tc>
          <w:tcPr>
            <w:tcW w:w="907" w:type="dxa"/>
            <w:tcBorders>
              <w:top w:val="single" w:sz="12" w:space="0" w:color="FFFFFF"/>
              <w:left w:val="nil"/>
              <w:bottom w:val="single" w:sz="4" w:space="0" w:color="FFFFFF" w:themeColor="background1"/>
              <w:right w:val="nil"/>
            </w:tcBorders>
          </w:tcPr>
          <w:p w14:paraId="5FC4F397"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12" w:space="0" w:color="FFFFFF"/>
              <w:left w:val="nil"/>
              <w:bottom w:val="single" w:sz="4" w:space="0" w:color="FFFFFF" w:themeColor="background1"/>
              <w:right w:val="nil"/>
            </w:tcBorders>
          </w:tcPr>
          <w:p w14:paraId="21C1CA50"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20,815</w:t>
            </w:r>
          </w:p>
        </w:tc>
        <w:tc>
          <w:tcPr>
            <w:tcW w:w="907" w:type="dxa"/>
            <w:tcBorders>
              <w:top w:val="single" w:sz="12" w:space="0" w:color="FFFFFF"/>
              <w:left w:val="nil"/>
              <w:bottom w:val="single" w:sz="4" w:space="0" w:color="FFFFFF" w:themeColor="background1"/>
              <w:right w:val="nil"/>
            </w:tcBorders>
          </w:tcPr>
          <w:p w14:paraId="227B2C77"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12" w:space="0" w:color="FFFFFF"/>
              <w:left w:val="nil"/>
              <w:bottom w:val="single" w:sz="4" w:space="0" w:color="FFFFFF" w:themeColor="background1"/>
              <w:right w:val="nil"/>
            </w:tcBorders>
          </w:tcPr>
          <w:p w14:paraId="6A659D0E"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14,538</w:t>
            </w:r>
          </w:p>
        </w:tc>
        <w:tc>
          <w:tcPr>
            <w:tcW w:w="907" w:type="dxa"/>
            <w:tcBorders>
              <w:top w:val="single" w:sz="12" w:space="0" w:color="FFFFFF"/>
              <w:left w:val="nil"/>
              <w:bottom w:val="single" w:sz="4" w:space="0" w:color="FFFFFF" w:themeColor="background1"/>
              <w:right w:val="nil"/>
            </w:tcBorders>
          </w:tcPr>
          <w:p w14:paraId="57471B65"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12" w:space="0" w:color="FFFFFF"/>
              <w:left w:val="nil"/>
              <w:bottom w:val="single" w:sz="4" w:space="0" w:color="FFFFFF" w:themeColor="background1"/>
              <w:right w:val="nil"/>
            </w:tcBorders>
          </w:tcPr>
          <w:p w14:paraId="5DF2CE73"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6,277</w:t>
            </w:r>
          </w:p>
        </w:tc>
      </w:tr>
      <w:tr w:rsidR="006A4F7C" w:rsidRPr="007012EB" w14:paraId="6A6C5B4E" w14:textId="77777777" w:rsidTr="00DA7E3E">
        <w:tc>
          <w:tcPr>
            <w:tcW w:w="0" w:type="auto"/>
            <w:tcBorders>
              <w:top w:val="single" w:sz="4" w:space="0" w:color="FFFFFF" w:themeColor="background1"/>
              <w:left w:val="nil"/>
              <w:bottom w:val="single" w:sz="4" w:space="0" w:color="FFFFFF" w:themeColor="background1"/>
              <w:right w:val="nil"/>
            </w:tcBorders>
          </w:tcPr>
          <w:p w14:paraId="28EBE465"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species-specific singletons</w:t>
            </w:r>
          </w:p>
        </w:tc>
        <w:tc>
          <w:tcPr>
            <w:tcW w:w="907" w:type="dxa"/>
            <w:tcBorders>
              <w:top w:val="single" w:sz="4" w:space="0" w:color="FFFFFF" w:themeColor="background1"/>
              <w:left w:val="nil"/>
              <w:bottom w:val="single" w:sz="4" w:space="0" w:color="FFFFFF" w:themeColor="background1"/>
              <w:right w:val="nil"/>
            </w:tcBorders>
          </w:tcPr>
          <w:p w14:paraId="7CA5AD2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4,364</w:t>
            </w:r>
          </w:p>
        </w:tc>
        <w:tc>
          <w:tcPr>
            <w:tcW w:w="907" w:type="dxa"/>
            <w:tcBorders>
              <w:top w:val="single" w:sz="4" w:space="0" w:color="FFFFFF" w:themeColor="background1"/>
              <w:left w:val="nil"/>
              <w:bottom w:val="single" w:sz="4" w:space="0" w:color="FFFFFF" w:themeColor="background1"/>
              <w:right w:val="nil"/>
            </w:tcBorders>
          </w:tcPr>
          <w:p w14:paraId="7AF1001E"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4,364</w:t>
            </w:r>
          </w:p>
        </w:tc>
        <w:tc>
          <w:tcPr>
            <w:tcW w:w="907" w:type="dxa"/>
            <w:tcBorders>
              <w:top w:val="single" w:sz="4" w:space="0" w:color="FFFFFF" w:themeColor="background1"/>
              <w:left w:val="nil"/>
              <w:bottom w:val="single" w:sz="4" w:space="0" w:color="FFFFFF" w:themeColor="background1"/>
              <w:right w:val="nil"/>
            </w:tcBorders>
          </w:tcPr>
          <w:p w14:paraId="0A9E736A"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1,995</w:t>
            </w:r>
          </w:p>
        </w:tc>
        <w:tc>
          <w:tcPr>
            <w:tcW w:w="907" w:type="dxa"/>
            <w:tcBorders>
              <w:top w:val="single" w:sz="4" w:space="0" w:color="FFFFFF" w:themeColor="background1"/>
              <w:left w:val="nil"/>
              <w:bottom w:val="single" w:sz="4" w:space="0" w:color="FFFFFF" w:themeColor="background1"/>
              <w:right w:val="nil"/>
            </w:tcBorders>
          </w:tcPr>
          <w:p w14:paraId="7BBE6E5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1,995</w:t>
            </w:r>
          </w:p>
        </w:tc>
        <w:tc>
          <w:tcPr>
            <w:tcW w:w="907" w:type="dxa"/>
            <w:tcBorders>
              <w:top w:val="single" w:sz="4" w:space="0" w:color="FFFFFF" w:themeColor="background1"/>
              <w:left w:val="nil"/>
              <w:bottom w:val="single" w:sz="4" w:space="0" w:color="FFFFFF" w:themeColor="background1"/>
              <w:right w:val="nil"/>
            </w:tcBorders>
          </w:tcPr>
          <w:p w14:paraId="539CE337"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2,369</w:t>
            </w:r>
          </w:p>
        </w:tc>
        <w:tc>
          <w:tcPr>
            <w:tcW w:w="907" w:type="dxa"/>
            <w:tcBorders>
              <w:top w:val="single" w:sz="4" w:space="0" w:color="FFFFFF" w:themeColor="background1"/>
              <w:left w:val="nil"/>
              <w:bottom w:val="single" w:sz="4" w:space="0" w:color="FFFFFF" w:themeColor="background1"/>
              <w:right w:val="nil"/>
            </w:tcBorders>
          </w:tcPr>
          <w:p w14:paraId="44C59184"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2,369</w:t>
            </w:r>
          </w:p>
        </w:tc>
      </w:tr>
      <w:tr w:rsidR="006A4F7C" w:rsidRPr="007012EB" w14:paraId="1CD08255" w14:textId="77777777" w:rsidTr="00DA7E3E">
        <w:tc>
          <w:tcPr>
            <w:tcW w:w="0" w:type="auto"/>
            <w:tcBorders>
              <w:top w:val="single" w:sz="4" w:space="0" w:color="FFFFFF" w:themeColor="background1"/>
              <w:left w:val="nil"/>
              <w:bottom w:val="single" w:sz="4" w:space="0" w:color="FFFFFF" w:themeColor="background1"/>
              <w:right w:val="nil"/>
            </w:tcBorders>
          </w:tcPr>
          <w:p w14:paraId="59F79DD2"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 xml:space="preserve">species-specific gene families </w:t>
            </w:r>
          </w:p>
        </w:tc>
        <w:tc>
          <w:tcPr>
            <w:tcW w:w="907" w:type="dxa"/>
            <w:tcBorders>
              <w:top w:val="single" w:sz="4" w:space="0" w:color="FFFFFF" w:themeColor="background1"/>
              <w:left w:val="nil"/>
              <w:bottom w:val="single" w:sz="4" w:space="0" w:color="FFFFFF" w:themeColor="background1"/>
              <w:right w:val="nil"/>
            </w:tcBorders>
          </w:tcPr>
          <w:p w14:paraId="0B6E5D01"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45</w:t>
            </w:r>
          </w:p>
        </w:tc>
        <w:tc>
          <w:tcPr>
            <w:tcW w:w="907" w:type="dxa"/>
            <w:tcBorders>
              <w:top w:val="single" w:sz="4" w:space="0" w:color="FFFFFF" w:themeColor="background1"/>
              <w:left w:val="nil"/>
              <w:bottom w:val="single" w:sz="4" w:space="0" w:color="FFFFFF" w:themeColor="background1"/>
              <w:right w:val="nil"/>
            </w:tcBorders>
          </w:tcPr>
          <w:p w14:paraId="23F2AF6E"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258</w:t>
            </w:r>
          </w:p>
        </w:tc>
        <w:tc>
          <w:tcPr>
            <w:tcW w:w="907" w:type="dxa"/>
            <w:tcBorders>
              <w:top w:val="single" w:sz="4" w:space="0" w:color="FFFFFF" w:themeColor="background1"/>
              <w:left w:val="nil"/>
              <w:bottom w:val="single" w:sz="4" w:space="0" w:color="FFFFFF" w:themeColor="background1"/>
              <w:right w:val="nil"/>
            </w:tcBorders>
          </w:tcPr>
          <w:p w14:paraId="3040CE0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20</w:t>
            </w:r>
          </w:p>
        </w:tc>
        <w:tc>
          <w:tcPr>
            <w:tcW w:w="907" w:type="dxa"/>
            <w:tcBorders>
              <w:top w:val="single" w:sz="4" w:space="0" w:color="FFFFFF" w:themeColor="background1"/>
              <w:left w:val="nil"/>
              <w:bottom w:val="single" w:sz="4" w:space="0" w:color="FFFFFF" w:themeColor="background1"/>
              <w:right w:val="nil"/>
            </w:tcBorders>
          </w:tcPr>
          <w:p w14:paraId="412DA050"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123</w:t>
            </w:r>
          </w:p>
        </w:tc>
        <w:tc>
          <w:tcPr>
            <w:tcW w:w="907" w:type="dxa"/>
            <w:tcBorders>
              <w:top w:val="single" w:sz="4" w:space="0" w:color="FFFFFF" w:themeColor="background1"/>
              <w:left w:val="nil"/>
              <w:bottom w:val="single" w:sz="4" w:space="0" w:color="FFFFFF" w:themeColor="background1"/>
              <w:right w:val="nil"/>
            </w:tcBorders>
          </w:tcPr>
          <w:p w14:paraId="0E6C03DE"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25</w:t>
            </w:r>
          </w:p>
        </w:tc>
        <w:tc>
          <w:tcPr>
            <w:tcW w:w="907" w:type="dxa"/>
            <w:tcBorders>
              <w:top w:val="single" w:sz="4" w:space="0" w:color="FFFFFF" w:themeColor="background1"/>
              <w:left w:val="nil"/>
              <w:bottom w:val="single" w:sz="4" w:space="0" w:color="FFFFFF" w:themeColor="background1"/>
              <w:right w:val="nil"/>
            </w:tcBorders>
          </w:tcPr>
          <w:p w14:paraId="60DD1737"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135</w:t>
            </w:r>
          </w:p>
        </w:tc>
      </w:tr>
      <w:tr w:rsidR="006A4F7C" w:rsidRPr="007012EB" w14:paraId="7A23FAA4" w14:textId="77777777" w:rsidTr="00DA7E3E">
        <w:tc>
          <w:tcPr>
            <w:tcW w:w="0" w:type="auto"/>
            <w:tcBorders>
              <w:top w:val="single" w:sz="4" w:space="0" w:color="FFFFFF" w:themeColor="background1"/>
              <w:left w:val="nil"/>
              <w:bottom w:val="single" w:sz="4" w:space="0" w:color="FFFFFF" w:themeColor="background1"/>
              <w:right w:val="nil"/>
            </w:tcBorders>
          </w:tcPr>
          <w:p w14:paraId="0624B932"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shared gene families</w:t>
            </w:r>
          </w:p>
        </w:tc>
        <w:tc>
          <w:tcPr>
            <w:tcW w:w="907" w:type="dxa"/>
            <w:tcBorders>
              <w:top w:val="single" w:sz="4" w:space="0" w:color="FFFFFF" w:themeColor="background1"/>
              <w:left w:val="nil"/>
              <w:bottom w:val="single" w:sz="4" w:space="0" w:color="FFFFFF" w:themeColor="background1"/>
              <w:right w:val="nil"/>
            </w:tcBorders>
          </w:tcPr>
          <w:p w14:paraId="49E15D20"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7,296</w:t>
            </w:r>
          </w:p>
        </w:tc>
        <w:tc>
          <w:tcPr>
            <w:tcW w:w="907" w:type="dxa"/>
            <w:tcBorders>
              <w:top w:val="single" w:sz="4" w:space="0" w:color="FFFFFF" w:themeColor="background1"/>
              <w:left w:val="nil"/>
              <w:bottom w:val="single" w:sz="4" w:space="0" w:color="FFFFFF" w:themeColor="background1"/>
              <w:right w:val="nil"/>
            </w:tcBorders>
          </w:tcPr>
          <w:p w14:paraId="65BE63AC"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15,279</w:t>
            </w:r>
          </w:p>
        </w:tc>
        <w:tc>
          <w:tcPr>
            <w:tcW w:w="907" w:type="dxa"/>
            <w:tcBorders>
              <w:top w:val="single" w:sz="4" w:space="0" w:color="FFFFFF" w:themeColor="background1"/>
              <w:left w:val="nil"/>
              <w:bottom w:val="single" w:sz="4" w:space="0" w:color="FFFFFF" w:themeColor="background1"/>
              <w:right w:val="nil"/>
            </w:tcBorders>
          </w:tcPr>
          <w:p w14:paraId="5402AF86"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7,014</w:t>
            </w:r>
          </w:p>
        </w:tc>
        <w:tc>
          <w:tcPr>
            <w:tcW w:w="907" w:type="dxa"/>
            <w:tcBorders>
              <w:top w:val="single" w:sz="4" w:space="0" w:color="FFFFFF" w:themeColor="background1"/>
              <w:left w:val="nil"/>
              <w:bottom w:val="single" w:sz="4" w:space="0" w:color="FFFFFF" w:themeColor="background1"/>
              <w:right w:val="nil"/>
            </w:tcBorders>
          </w:tcPr>
          <w:p w14:paraId="0614930E"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11,799</w:t>
            </w:r>
          </w:p>
        </w:tc>
        <w:tc>
          <w:tcPr>
            <w:tcW w:w="907" w:type="dxa"/>
            <w:tcBorders>
              <w:top w:val="single" w:sz="4" w:space="0" w:color="FFFFFF" w:themeColor="background1"/>
              <w:left w:val="nil"/>
              <w:bottom w:val="single" w:sz="4" w:space="0" w:color="FFFFFF" w:themeColor="background1"/>
              <w:right w:val="nil"/>
            </w:tcBorders>
          </w:tcPr>
          <w:p w14:paraId="5E5A3EB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258</w:t>
            </w:r>
          </w:p>
        </w:tc>
        <w:tc>
          <w:tcPr>
            <w:tcW w:w="907" w:type="dxa"/>
            <w:tcBorders>
              <w:top w:val="single" w:sz="4" w:space="0" w:color="FFFFFF" w:themeColor="background1"/>
              <w:left w:val="nil"/>
              <w:bottom w:val="single" w:sz="4" w:space="0" w:color="FFFFFF" w:themeColor="background1"/>
              <w:right w:val="nil"/>
            </w:tcBorders>
          </w:tcPr>
          <w:p w14:paraId="472539B7"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3,480</w:t>
            </w:r>
          </w:p>
        </w:tc>
      </w:tr>
      <w:tr w:rsidR="006A4F7C" w:rsidRPr="007012EB" w14:paraId="080E8EEB" w14:textId="77777777" w:rsidTr="00DA7E3E">
        <w:tc>
          <w:tcPr>
            <w:tcW w:w="0" w:type="auto"/>
            <w:tcBorders>
              <w:top w:val="single" w:sz="4" w:space="0" w:color="FFFFFF" w:themeColor="background1"/>
              <w:left w:val="nil"/>
              <w:bottom w:val="single" w:sz="4" w:space="0" w:color="FFFFFF" w:themeColor="background1"/>
              <w:right w:val="nil"/>
            </w:tcBorders>
          </w:tcPr>
          <w:p w14:paraId="51536BA0"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uniquely retained ancestral genes *</w:t>
            </w:r>
          </w:p>
        </w:tc>
        <w:tc>
          <w:tcPr>
            <w:tcW w:w="907" w:type="dxa"/>
            <w:tcBorders>
              <w:top w:val="single" w:sz="4" w:space="0" w:color="FFFFFF" w:themeColor="background1"/>
              <w:left w:val="nil"/>
              <w:bottom w:val="single" w:sz="4" w:space="0" w:color="FFFFFF" w:themeColor="background1"/>
              <w:right w:val="nil"/>
            </w:tcBorders>
          </w:tcPr>
          <w:p w14:paraId="0854B152"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471</w:t>
            </w:r>
          </w:p>
        </w:tc>
        <w:tc>
          <w:tcPr>
            <w:tcW w:w="907" w:type="dxa"/>
            <w:tcBorders>
              <w:top w:val="single" w:sz="4" w:space="0" w:color="FFFFFF" w:themeColor="background1"/>
              <w:left w:val="nil"/>
              <w:bottom w:val="single" w:sz="4" w:space="0" w:color="FFFFFF" w:themeColor="background1"/>
              <w:right w:val="nil"/>
            </w:tcBorders>
          </w:tcPr>
          <w:p w14:paraId="34234240"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999</w:t>
            </w:r>
          </w:p>
        </w:tc>
        <w:tc>
          <w:tcPr>
            <w:tcW w:w="907" w:type="dxa"/>
            <w:tcBorders>
              <w:top w:val="single" w:sz="4" w:space="0" w:color="FFFFFF" w:themeColor="background1"/>
              <w:left w:val="nil"/>
              <w:bottom w:val="single" w:sz="4" w:space="0" w:color="FFFFFF" w:themeColor="background1"/>
              <w:right w:val="nil"/>
            </w:tcBorders>
          </w:tcPr>
          <w:p w14:paraId="47B15236"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189</w:t>
            </w:r>
          </w:p>
        </w:tc>
        <w:tc>
          <w:tcPr>
            <w:tcW w:w="907" w:type="dxa"/>
            <w:tcBorders>
              <w:top w:val="single" w:sz="4" w:space="0" w:color="FFFFFF" w:themeColor="background1"/>
              <w:left w:val="nil"/>
              <w:bottom w:val="single" w:sz="4" w:space="0" w:color="FFFFFF" w:themeColor="background1"/>
              <w:right w:val="nil"/>
            </w:tcBorders>
          </w:tcPr>
          <w:p w14:paraId="78ABCDF6"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311</w:t>
            </w:r>
          </w:p>
        </w:tc>
        <w:tc>
          <w:tcPr>
            <w:tcW w:w="907" w:type="dxa"/>
            <w:tcBorders>
              <w:top w:val="single" w:sz="4" w:space="0" w:color="FFFFFF" w:themeColor="background1"/>
              <w:left w:val="nil"/>
              <w:bottom w:val="single" w:sz="4" w:space="0" w:color="FFFFFF" w:themeColor="background1"/>
              <w:right w:val="nil"/>
            </w:tcBorders>
          </w:tcPr>
          <w:p w14:paraId="7209493B"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282</w:t>
            </w:r>
          </w:p>
        </w:tc>
        <w:tc>
          <w:tcPr>
            <w:tcW w:w="907" w:type="dxa"/>
            <w:tcBorders>
              <w:top w:val="single" w:sz="4" w:space="0" w:color="FFFFFF" w:themeColor="background1"/>
              <w:left w:val="nil"/>
              <w:bottom w:val="single" w:sz="4" w:space="0" w:color="FFFFFF" w:themeColor="background1"/>
              <w:right w:val="nil"/>
            </w:tcBorders>
          </w:tcPr>
          <w:p w14:paraId="694B47CE"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688</w:t>
            </w:r>
          </w:p>
        </w:tc>
      </w:tr>
      <w:tr w:rsidR="006A4F7C" w:rsidRPr="007012EB" w14:paraId="3ED931E6" w14:textId="77777777" w:rsidTr="00DA7E3E">
        <w:tc>
          <w:tcPr>
            <w:tcW w:w="0" w:type="auto"/>
            <w:tcBorders>
              <w:top w:val="single" w:sz="4" w:space="0" w:color="FFFFFF" w:themeColor="background1"/>
              <w:left w:val="nil"/>
              <w:bottom w:val="single" w:sz="4" w:space="0" w:color="FFFFFF" w:themeColor="background1"/>
              <w:right w:val="nil"/>
            </w:tcBorders>
          </w:tcPr>
          <w:p w14:paraId="318D821F"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genes with BLAST matches to SwissProt</w:t>
            </w:r>
          </w:p>
        </w:tc>
        <w:tc>
          <w:tcPr>
            <w:tcW w:w="907" w:type="dxa"/>
            <w:tcBorders>
              <w:top w:val="single" w:sz="4" w:space="0" w:color="FFFFFF" w:themeColor="background1"/>
              <w:left w:val="nil"/>
              <w:bottom w:val="single" w:sz="4" w:space="0" w:color="FFFFFF" w:themeColor="background1"/>
              <w:right w:val="nil"/>
            </w:tcBorders>
          </w:tcPr>
          <w:p w14:paraId="1CC5B44F"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4" w:space="0" w:color="FFFFFF" w:themeColor="background1"/>
              <w:left w:val="nil"/>
              <w:bottom w:val="single" w:sz="4" w:space="0" w:color="FFFFFF" w:themeColor="background1"/>
              <w:right w:val="nil"/>
            </w:tcBorders>
          </w:tcPr>
          <w:p w14:paraId="67A2F464"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8,337</w:t>
            </w:r>
          </w:p>
        </w:tc>
        <w:tc>
          <w:tcPr>
            <w:tcW w:w="907" w:type="dxa"/>
            <w:tcBorders>
              <w:top w:val="single" w:sz="4" w:space="0" w:color="FFFFFF" w:themeColor="background1"/>
              <w:left w:val="nil"/>
              <w:bottom w:val="single" w:sz="4" w:space="0" w:color="FFFFFF" w:themeColor="background1"/>
              <w:right w:val="nil"/>
            </w:tcBorders>
          </w:tcPr>
          <w:p w14:paraId="71869B48"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4" w:space="0" w:color="FFFFFF" w:themeColor="background1"/>
              <w:left w:val="nil"/>
              <w:bottom w:val="single" w:sz="4" w:space="0" w:color="FFFFFF" w:themeColor="background1"/>
              <w:right w:val="nil"/>
            </w:tcBorders>
          </w:tcPr>
          <w:p w14:paraId="54001C21"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6,978</w:t>
            </w:r>
          </w:p>
        </w:tc>
        <w:tc>
          <w:tcPr>
            <w:tcW w:w="907" w:type="dxa"/>
            <w:tcBorders>
              <w:top w:val="single" w:sz="4" w:space="0" w:color="FFFFFF" w:themeColor="background1"/>
              <w:left w:val="nil"/>
              <w:bottom w:val="single" w:sz="4" w:space="0" w:color="FFFFFF" w:themeColor="background1"/>
              <w:right w:val="nil"/>
            </w:tcBorders>
          </w:tcPr>
          <w:p w14:paraId="23440B50" w14:textId="77777777" w:rsidR="006A4F7C" w:rsidRPr="007012EB" w:rsidRDefault="006A4F7C" w:rsidP="00DA7E3E">
            <w:pPr>
              <w:rPr>
                <w:rFonts w:asciiTheme="majorHAnsi" w:hAnsiTheme="majorHAnsi" w:cstheme="majorHAnsi"/>
                <w:sz w:val="20"/>
              </w:rPr>
            </w:pPr>
          </w:p>
        </w:tc>
        <w:tc>
          <w:tcPr>
            <w:tcW w:w="907" w:type="dxa"/>
            <w:tcBorders>
              <w:top w:val="single" w:sz="4" w:space="0" w:color="FFFFFF" w:themeColor="background1"/>
              <w:left w:val="nil"/>
              <w:bottom w:val="single" w:sz="4" w:space="0" w:color="FFFFFF" w:themeColor="background1"/>
              <w:right w:val="nil"/>
            </w:tcBorders>
          </w:tcPr>
          <w:p w14:paraId="0472B011" w14:textId="77777777" w:rsidR="006A4F7C" w:rsidRPr="007012EB" w:rsidRDefault="006A4F7C" w:rsidP="00DA7E3E">
            <w:pPr>
              <w:pStyle w:val="Normal1"/>
              <w:jc w:val="right"/>
              <w:rPr>
                <w:rFonts w:asciiTheme="majorHAnsi" w:hAnsiTheme="majorHAnsi" w:cstheme="majorHAnsi"/>
                <w:sz w:val="20"/>
              </w:rPr>
            </w:pPr>
          </w:p>
        </w:tc>
      </w:tr>
      <w:tr w:rsidR="006A4F7C" w:rsidRPr="007012EB" w14:paraId="59C89263" w14:textId="77777777" w:rsidTr="00DA7E3E">
        <w:tc>
          <w:tcPr>
            <w:tcW w:w="0" w:type="auto"/>
            <w:tcBorders>
              <w:top w:val="single" w:sz="4" w:space="0" w:color="FFFFFF" w:themeColor="background1"/>
              <w:left w:val="nil"/>
              <w:bottom w:val="single" w:sz="4" w:space="0" w:color="FFFFFF" w:themeColor="background1"/>
              <w:right w:val="nil"/>
            </w:tcBorders>
          </w:tcPr>
          <w:p w14:paraId="2D5C2776"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genes with BLAST matches to TrEMBL</w:t>
            </w:r>
          </w:p>
        </w:tc>
        <w:tc>
          <w:tcPr>
            <w:tcW w:w="907" w:type="dxa"/>
            <w:tcBorders>
              <w:top w:val="single" w:sz="4" w:space="0" w:color="FFFFFF" w:themeColor="background1"/>
              <w:left w:val="nil"/>
              <w:bottom w:val="single" w:sz="4" w:space="0" w:color="FFFFFF" w:themeColor="background1"/>
              <w:right w:val="nil"/>
            </w:tcBorders>
          </w:tcPr>
          <w:p w14:paraId="4362AAB7"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4" w:space="0" w:color="FFFFFF" w:themeColor="background1"/>
              <w:left w:val="nil"/>
              <w:bottom w:val="single" w:sz="4" w:space="0" w:color="FFFFFF" w:themeColor="background1"/>
              <w:right w:val="nil"/>
            </w:tcBorders>
          </w:tcPr>
          <w:p w14:paraId="3B3C07F2"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10,202</w:t>
            </w:r>
          </w:p>
        </w:tc>
        <w:tc>
          <w:tcPr>
            <w:tcW w:w="907" w:type="dxa"/>
            <w:tcBorders>
              <w:top w:val="single" w:sz="4" w:space="0" w:color="FFFFFF" w:themeColor="background1"/>
              <w:left w:val="nil"/>
              <w:bottom w:val="single" w:sz="4" w:space="0" w:color="FFFFFF" w:themeColor="background1"/>
              <w:right w:val="nil"/>
            </w:tcBorders>
          </w:tcPr>
          <w:p w14:paraId="0909A41C"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4" w:space="0" w:color="FFFFFF" w:themeColor="background1"/>
              <w:left w:val="nil"/>
              <w:bottom w:val="single" w:sz="4" w:space="0" w:color="FFFFFF" w:themeColor="background1"/>
              <w:right w:val="nil"/>
            </w:tcBorders>
          </w:tcPr>
          <w:p w14:paraId="51E98DC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8,359</w:t>
            </w:r>
          </w:p>
        </w:tc>
        <w:tc>
          <w:tcPr>
            <w:tcW w:w="907" w:type="dxa"/>
            <w:tcBorders>
              <w:top w:val="single" w:sz="4" w:space="0" w:color="FFFFFF" w:themeColor="background1"/>
              <w:left w:val="nil"/>
              <w:bottom w:val="single" w:sz="4" w:space="0" w:color="FFFFFF" w:themeColor="background1"/>
              <w:right w:val="nil"/>
            </w:tcBorders>
          </w:tcPr>
          <w:p w14:paraId="07F1E431" w14:textId="77777777" w:rsidR="006A4F7C" w:rsidRPr="007012EB" w:rsidRDefault="006A4F7C" w:rsidP="00DA7E3E">
            <w:pPr>
              <w:pStyle w:val="Normal1"/>
              <w:rPr>
                <w:rFonts w:asciiTheme="majorHAnsi" w:hAnsiTheme="majorHAnsi" w:cstheme="majorHAnsi"/>
                <w:sz w:val="20"/>
              </w:rPr>
            </w:pPr>
          </w:p>
        </w:tc>
        <w:tc>
          <w:tcPr>
            <w:tcW w:w="907" w:type="dxa"/>
            <w:tcBorders>
              <w:top w:val="single" w:sz="4" w:space="0" w:color="FFFFFF" w:themeColor="background1"/>
              <w:left w:val="nil"/>
              <w:bottom w:val="single" w:sz="4" w:space="0" w:color="FFFFFF" w:themeColor="background1"/>
              <w:right w:val="nil"/>
            </w:tcBorders>
          </w:tcPr>
          <w:p w14:paraId="65CBE2CC" w14:textId="77777777" w:rsidR="006A4F7C" w:rsidRPr="007012EB" w:rsidRDefault="006A4F7C" w:rsidP="00DA7E3E">
            <w:pPr>
              <w:pStyle w:val="Normal1"/>
              <w:jc w:val="right"/>
              <w:rPr>
                <w:rFonts w:asciiTheme="majorHAnsi" w:hAnsiTheme="majorHAnsi" w:cstheme="majorHAnsi"/>
                <w:sz w:val="20"/>
              </w:rPr>
            </w:pPr>
          </w:p>
        </w:tc>
      </w:tr>
      <w:tr w:rsidR="006A4F7C" w:rsidRPr="007012EB" w14:paraId="294A4FAC" w14:textId="77777777" w:rsidTr="00DA7E3E">
        <w:tc>
          <w:tcPr>
            <w:tcW w:w="0" w:type="auto"/>
            <w:tcBorders>
              <w:top w:val="single" w:sz="4" w:space="0" w:color="FFFFFF" w:themeColor="background1"/>
              <w:left w:val="nil"/>
              <w:bottom w:val="single" w:sz="4" w:space="0" w:color="FFFFFF" w:themeColor="background1"/>
              <w:right w:val="nil"/>
            </w:tcBorders>
          </w:tcPr>
          <w:p w14:paraId="7EA4B77A"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genes with InterPro domain matches</w:t>
            </w:r>
          </w:p>
        </w:tc>
        <w:tc>
          <w:tcPr>
            <w:tcW w:w="907" w:type="dxa"/>
            <w:tcBorders>
              <w:top w:val="single" w:sz="4" w:space="0" w:color="FFFFFF" w:themeColor="background1"/>
              <w:left w:val="nil"/>
              <w:bottom w:val="single" w:sz="4" w:space="0" w:color="FFFFFF" w:themeColor="background1"/>
              <w:right w:val="nil"/>
            </w:tcBorders>
          </w:tcPr>
          <w:p w14:paraId="101FC985"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4" w:space="0" w:color="FFFFFF" w:themeColor="background1"/>
              <w:left w:val="nil"/>
              <w:bottom w:val="single" w:sz="4" w:space="0" w:color="FFFFFF" w:themeColor="background1"/>
              <w:right w:val="nil"/>
            </w:tcBorders>
          </w:tcPr>
          <w:p w14:paraId="2E82B315"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11,227</w:t>
            </w:r>
          </w:p>
        </w:tc>
        <w:tc>
          <w:tcPr>
            <w:tcW w:w="907" w:type="dxa"/>
            <w:tcBorders>
              <w:top w:val="single" w:sz="4" w:space="0" w:color="FFFFFF" w:themeColor="background1"/>
              <w:left w:val="nil"/>
              <w:bottom w:val="single" w:sz="4" w:space="0" w:color="FFFFFF" w:themeColor="background1"/>
              <w:right w:val="nil"/>
            </w:tcBorders>
          </w:tcPr>
          <w:p w14:paraId="671CF635"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4" w:space="0" w:color="FFFFFF" w:themeColor="background1"/>
              <w:left w:val="nil"/>
              <w:bottom w:val="single" w:sz="4" w:space="0" w:color="FFFFFF" w:themeColor="background1"/>
              <w:right w:val="nil"/>
            </w:tcBorders>
          </w:tcPr>
          <w:p w14:paraId="5D1E3754"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8,633</w:t>
            </w:r>
          </w:p>
        </w:tc>
        <w:tc>
          <w:tcPr>
            <w:tcW w:w="907" w:type="dxa"/>
            <w:tcBorders>
              <w:top w:val="single" w:sz="4" w:space="0" w:color="FFFFFF" w:themeColor="background1"/>
              <w:left w:val="nil"/>
              <w:bottom w:val="single" w:sz="4" w:space="0" w:color="FFFFFF" w:themeColor="background1"/>
              <w:right w:val="nil"/>
            </w:tcBorders>
          </w:tcPr>
          <w:p w14:paraId="6B3D76D1"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4" w:space="0" w:color="FFFFFF" w:themeColor="background1"/>
              <w:left w:val="nil"/>
              <w:bottom w:val="single" w:sz="4" w:space="0" w:color="FFFFFF" w:themeColor="background1"/>
              <w:right w:val="nil"/>
            </w:tcBorders>
          </w:tcPr>
          <w:p w14:paraId="30041FF2" w14:textId="77777777" w:rsidR="006A4F7C" w:rsidRPr="007012EB" w:rsidRDefault="006A4F7C" w:rsidP="00DA7E3E">
            <w:pPr>
              <w:pStyle w:val="Normal1"/>
              <w:jc w:val="right"/>
              <w:rPr>
                <w:rFonts w:asciiTheme="majorHAnsi" w:hAnsiTheme="majorHAnsi" w:cstheme="majorHAnsi"/>
                <w:sz w:val="20"/>
              </w:rPr>
            </w:pPr>
          </w:p>
        </w:tc>
      </w:tr>
      <w:tr w:rsidR="006A4F7C" w:rsidRPr="007012EB" w14:paraId="53607F8D" w14:textId="77777777" w:rsidTr="00614FB1">
        <w:tc>
          <w:tcPr>
            <w:tcW w:w="0" w:type="auto"/>
            <w:tcBorders>
              <w:top w:val="single" w:sz="4" w:space="0" w:color="FFFFFF" w:themeColor="background1"/>
              <w:left w:val="nil"/>
              <w:right w:val="nil"/>
            </w:tcBorders>
          </w:tcPr>
          <w:p w14:paraId="22DF3B46"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genes with Gene Ontology terms</w:t>
            </w:r>
          </w:p>
        </w:tc>
        <w:tc>
          <w:tcPr>
            <w:tcW w:w="907" w:type="dxa"/>
            <w:tcBorders>
              <w:top w:val="single" w:sz="4" w:space="0" w:color="FFFFFF" w:themeColor="background1"/>
              <w:left w:val="nil"/>
              <w:right w:val="nil"/>
            </w:tcBorders>
          </w:tcPr>
          <w:p w14:paraId="68F1B256"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4" w:space="0" w:color="FFFFFF" w:themeColor="background1"/>
              <w:left w:val="nil"/>
              <w:right w:val="nil"/>
            </w:tcBorders>
          </w:tcPr>
          <w:p w14:paraId="1B537924"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7,804</w:t>
            </w:r>
          </w:p>
        </w:tc>
        <w:tc>
          <w:tcPr>
            <w:tcW w:w="907" w:type="dxa"/>
            <w:tcBorders>
              <w:top w:val="single" w:sz="4" w:space="0" w:color="FFFFFF" w:themeColor="background1"/>
              <w:left w:val="nil"/>
              <w:right w:val="nil"/>
            </w:tcBorders>
          </w:tcPr>
          <w:p w14:paraId="6C5B2321"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4" w:space="0" w:color="FFFFFF" w:themeColor="background1"/>
              <w:left w:val="nil"/>
              <w:right w:val="nil"/>
            </w:tcBorders>
          </w:tcPr>
          <w:p w14:paraId="7F5FAD02"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6,030</w:t>
            </w:r>
          </w:p>
        </w:tc>
        <w:tc>
          <w:tcPr>
            <w:tcW w:w="907" w:type="dxa"/>
            <w:tcBorders>
              <w:top w:val="single" w:sz="4" w:space="0" w:color="FFFFFF" w:themeColor="background1"/>
              <w:left w:val="nil"/>
              <w:right w:val="nil"/>
            </w:tcBorders>
          </w:tcPr>
          <w:p w14:paraId="147D2808" w14:textId="77777777" w:rsidR="006A4F7C" w:rsidRPr="007012EB" w:rsidRDefault="006A4F7C" w:rsidP="00DA7E3E">
            <w:pPr>
              <w:pStyle w:val="Normal1"/>
              <w:jc w:val="right"/>
              <w:rPr>
                <w:rFonts w:asciiTheme="majorHAnsi" w:hAnsiTheme="majorHAnsi" w:cstheme="majorHAnsi"/>
                <w:sz w:val="20"/>
              </w:rPr>
            </w:pPr>
          </w:p>
        </w:tc>
        <w:tc>
          <w:tcPr>
            <w:tcW w:w="907" w:type="dxa"/>
            <w:tcBorders>
              <w:top w:val="single" w:sz="4" w:space="0" w:color="FFFFFF" w:themeColor="background1"/>
              <w:left w:val="nil"/>
              <w:right w:val="nil"/>
            </w:tcBorders>
          </w:tcPr>
          <w:p w14:paraId="20756997" w14:textId="77777777" w:rsidR="006A4F7C" w:rsidRPr="007012EB" w:rsidRDefault="006A4F7C" w:rsidP="00DA7E3E">
            <w:pPr>
              <w:pStyle w:val="Normal1"/>
              <w:jc w:val="right"/>
              <w:rPr>
                <w:rFonts w:asciiTheme="majorHAnsi" w:hAnsiTheme="majorHAnsi" w:cstheme="majorHAnsi"/>
                <w:sz w:val="20"/>
              </w:rPr>
            </w:pPr>
          </w:p>
        </w:tc>
      </w:tr>
      <w:tr w:rsidR="00614FB1" w:rsidRPr="007012EB" w14:paraId="4C99E459" w14:textId="77777777" w:rsidTr="00614FB1">
        <w:tblPrEx>
          <w:tblW w:w="0" w:type="auto"/>
          <w:tblInd w:w="0" w:type="dxa"/>
          <w:tblLook w:val="0600" w:firstRow="0" w:lastRow="0" w:firstColumn="0" w:lastColumn="0" w:noHBand="1" w:noVBand="1"/>
          <w:tblPrExChange w:id="145" w:author="Yuki Yoshida" w:date="2017-05-24T11:06:00Z">
            <w:tblPrEx>
              <w:tblW w:w="0" w:type="auto"/>
              <w:tblInd w:w="0" w:type="dxa"/>
              <w:tblLook w:val="0600" w:firstRow="0" w:lastRow="0" w:firstColumn="0" w:lastColumn="0" w:noHBand="1" w:noVBand="1"/>
            </w:tblPrEx>
          </w:tblPrExChange>
        </w:tblPrEx>
        <w:trPr>
          <w:ins w:id="146" w:author="Yuki Yoshida" w:date="2017-05-24T11:05:00Z"/>
          <w:trPrChange w:id="147" w:author="Yuki Yoshida" w:date="2017-05-24T11:06:00Z">
            <w:trPr>
              <w:gridAfter w:val="0"/>
            </w:trPr>
          </w:trPrChange>
        </w:trPr>
        <w:tc>
          <w:tcPr>
            <w:tcW w:w="0" w:type="auto"/>
            <w:tcBorders>
              <w:left w:val="nil"/>
              <w:bottom w:val="single" w:sz="12" w:space="0" w:color="000000"/>
              <w:right w:val="nil"/>
            </w:tcBorders>
            <w:shd w:val="clear" w:color="auto" w:fill="FFFFFF" w:themeFill="background1"/>
            <w:tcPrChange w:id="148" w:author="Yuki Yoshida" w:date="2017-05-24T11:06:00Z">
              <w:tcPr>
                <w:tcW w:w="0" w:type="auto"/>
                <w:gridSpan w:val="2"/>
                <w:tcBorders>
                  <w:left w:val="nil"/>
                  <w:bottom w:val="single" w:sz="12" w:space="0" w:color="000000"/>
                  <w:right w:val="nil"/>
                </w:tcBorders>
              </w:tcPr>
            </w:tcPrChange>
          </w:tcPr>
          <w:p w14:paraId="362281D5" w14:textId="29A7CC55" w:rsidR="00614FB1" w:rsidRPr="007012EB" w:rsidRDefault="00614FB1" w:rsidP="00DA7E3E">
            <w:pPr>
              <w:pStyle w:val="Normal1"/>
              <w:jc w:val="left"/>
              <w:rPr>
                <w:ins w:id="149" w:author="Yuki Yoshida" w:date="2017-05-24T11:05:00Z"/>
                <w:rFonts w:asciiTheme="majorHAnsi" w:hAnsiTheme="majorHAnsi" w:cstheme="majorHAnsi"/>
                <w:sz w:val="20"/>
              </w:rPr>
            </w:pPr>
            <w:ins w:id="150" w:author="Yuki Yoshida" w:date="2017-05-24T11:05:00Z">
              <w:r>
                <w:rPr>
                  <w:rFonts w:asciiTheme="majorHAnsi" w:hAnsiTheme="majorHAnsi" w:cstheme="majorHAnsi"/>
                  <w:sz w:val="20"/>
                </w:rPr>
                <w:t>Eukaryote BUSCO completeness (%)</w:t>
              </w:r>
            </w:ins>
          </w:p>
        </w:tc>
        <w:tc>
          <w:tcPr>
            <w:tcW w:w="907" w:type="dxa"/>
            <w:tcBorders>
              <w:left w:val="nil"/>
              <w:bottom w:val="single" w:sz="12" w:space="0" w:color="000000"/>
              <w:right w:val="nil"/>
            </w:tcBorders>
            <w:shd w:val="clear" w:color="auto" w:fill="FFFFFF" w:themeFill="background1"/>
            <w:tcPrChange w:id="151" w:author="Yuki Yoshida" w:date="2017-05-24T11:06:00Z">
              <w:tcPr>
                <w:tcW w:w="907" w:type="dxa"/>
                <w:gridSpan w:val="2"/>
                <w:tcBorders>
                  <w:left w:val="nil"/>
                  <w:bottom w:val="single" w:sz="12" w:space="0" w:color="000000"/>
                  <w:right w:val="nil"/>
                </w:tcBorders>
              </w:tcPr>
            </w:tcPrChange>
          </w:tcPr>
          <w:p w14:paraId="64DBA477" w14:textId="77777777" w:rsidR="00614FB1" w:rsidRPr="007012EB" w:rsidRDefault="00614FB1" w:rsidP="00DA7E3E">
            <w:pPr>
              <w:pStyle w:val="Normal1"/>
              <w:jc w:val="right"/>
              <w:rPr>
                <w:ins w:id="152" w:author="Yuki Yoshida" w:date="2017-05-24T11:05:00Z"/>
                <w:rFonts w:asciiTheme="majorHAnsi" w:hAnsiTheme="majorHAnsi" w:cstheme="majorHAnsi"/>
                <w:sz w:val="20"/>
              </w:rPr>
            </w:pPr>
          </w:p>
        </w:tc>
        <w:tc>
          <w:tcPr>
            <w:tcW w:w="907" w:type="dxa"/>
            <w:tcBorders>
              <w:left w:val="nil"/>
              <w:bottom w:val="single" w:sz="12" w:space="0" w:color="000000"/>
              <w:right w:val="nil"/>
            </w:tcBorders>
            <w:shd w:val="clear" w:color="auto" w:fill="FFFFFF" w:themeFill="background1"/>
            <w:tcPrChange w:id="153" w:author="Yuki Yoshida" w:date="2017-05-24T11:06:00Z">
              <w:tcPr>
                <w:tcW w:w="907" w:type="dxa"/>
                <w:gridSpan w:val="2"/>
                <w:tcBorders>
                  <w:left w:val="nil"/>
                  <w:bottom w:val="single" w:sz="12" w:space="0" w:color="000000"/>
                  <w:right w:val="nil"/>
                </w:tcBorders>
              </w:tcPr>
            </w:tcPrChange>
          </w:tcPr>
          <w:p w14:paraId="59414C22" w14:textId="028B1593" w:rsidR="00614FB1" w:rsidRPr="007012EB" w:rsidRDefault="004E0383" w:rsidP="00DA7E3E">
            <w:pPr>
              <w:pStyle w:val="Normal1"/>
              <w:jc w:val="right"/>
              <w:rPr>
                <w:ins w:id="154" w:author="Yuki Yoshida" w:date="2017-05-24T11:05:00Z"/>
                <w:rFonts w:asciiTheme="majorHAnsi" w:eastAsia="Arial" w:hAnsiTheme="majorHAnsi" w:cstheme="majorHAnsi"/>
                <w:sz w:val="20"/>
              </w:rPr>
            </w:pPr>
            <w:ins w:id="155" w:author="Yuki Yoshida" w:date="2017-05-24T11:34:00Z">
              <w:r>
                <w:rPr>
                  <w:rFonts w:asciiTheme="majorHAnsi" w:eastAsia="Arial" w:hAnsiTheme="majorHAnsi" w:cstheme="majorHAnsi"/>
                  <w:sz w:val="20"/>
                </w:rPr>
                <w:t>98.1</w:t>
              </w:r>
            </w:ins>
          </w:p>
        </w:tc>
        <w:tc>
          <w:tcPr>
            <w:tcW w:w="907" w:type="dxa"/>
            <w:tcBorders>
              <w:left w:val="nil"/>
              <w:bottom w:val="single" w:sz="12" w:space="0" w:color="000000"/>
              <w:right w:val="nil"/>
            </w:tcBorders>
            <w:shd w:val="clear" w:color="auto" w:fill="FFFFFF" w:themeFill="background1"/>
            <w:tcPrChange w:id="156" w:author="Yuki Yoshida" w:date="2017-05-24T11:06:00Z">
              <w:tcPr>
                <w:tcW w:w="907" w:type="dxa"/>
                <w:gridSpan w:val="2"/>
                <w:tcBorders>
                  <w:left w:val="nil"/>
                  <w:bottom w:val="single" w:sz="12" w:space="0" w:color="000000"/>
                  <w:right w:val="nil"/>
                </w:tcBorders>
              </w:tcPr>
            </w:tcPrChange>
          </w:tcPr>
          <w:p w14:paraId="3912AB90" w14:textId="77777777" w:rsidR="00614FB1" w:rsidRPr="007012EB" w:rsidRDefault="00614FB1" w:rsidP="00DA7E3E">
            <w:pPr>
              <w:pStyle w:val="Normal1"/>
              <w:jc w:val="right"/>
              <w:rPr>
                <w:ins w:id="157" w:author="Yuki Yoshida" w:date="2017-05-24T11:05:00Z"/>
                <w:rFonts w:asciiTheme="majorHAnsi" w:hAnsiTheme="majorHAnsi" w:cstheme="majorHAnsi"/>
                <w:sz w:val="20"/>
              </w:rPr>
            </w:pPr>
          </w:p>
        </w:tc>
        <w:tc>
          <w:tcPr>
            <w:tcW w:w="907" w:type="dxa"/>
            <w:tcBorders>
              <w:left w:val="nil"/>
              <w:bottom w:val="single" w:sz="12" w:space="0" w:color="000000"/>
              <w:right w:val="nil"/>
            </w:tcBorders>
            <w:shd w:val="clear" w:color="auto" w:fill="FFFFFF" w:themeFill="background1"/>
            <w:tcPrChange w:id="158" w:author="Yuki Yoshida" w:date="2017-05-24T11:06:00Z">
              <w:tcPr>
                <w:tcW w:w="907" w:type="dxa"/>
                <w:gridSpan w:val="2"/>
                <w:tcBorders>
                  <w:left w:val="nil"/>
                  <w:bottom w:val="single" w:sz="12" w:space="0" w:color="000000"/>
                  <w:right w:val="nil"/>
                </w:tcBorders>
              </w:tcPr>
            </w:tcPrChange>
          </w:tcPr>
          <w:p w14:paraId="1C4C8CC8" w14:textId="75452D9E" w:rsidR="00614FB1" w:rsidRPr="007012EB" w:rsidRDefault="004E0383" w:rsidP="00DA7E3E">
            <w:pPr>
              <w:pStyle w:val="Normal1"/>
              <w:jc w:val="right"/>
              <w:rPr>
                <w:ins w:id="159" w:author="Yuki Yoshida" w:date="2017-05-24T11:05:00Z"/>
                <w:rFonts w:asciiTheme="majorHAnsi" w:eastAsia="Arial" w:hAnsiTheme="majorHAnsi" w:cstheme="majorHAnsi"/>
                <w:sz w:val="20"/>
              </w:rPr>
            </w:pPr>
            <w:ins w:id="160" w:author="Yuki Yoshida" w:date="2017-05-24T11:35:00Z">
              <w:r>
                <w:rPr>
                  <w:rFonts w:asciiTheme="majorHAnsi" w:eastAsia="Arial" w:hAnsiTheme="majorHAnsi" w:cstheme="majorHAnsi"/>
                  <w:sz w:val="20"/>
                </w:rPr>
                <w:t>97.0</w:t>
              </w:r>
            </w:ins>
          </w:p>
        </w:tc>
        <w:tc>
          <w:tcPr>
            <w:tcW w:w="907" w:type="dxa"/>
            <w:tcBorders>
              <w:left w:val="nil"/>
              <w:bottom w:val="single" w:sz="12" w:space="0" w:color="000000"/>
              <w:right w:val="nil"/>
            </w:tcBorders>
            <w:shd w:val="clear" w:color="auto" w:fill="FFFFFF" w:themeFill="background1"/>
            <w:tcPrChange w:id="161" w:author="Yuki Yoshida" w:date="2017-05-24T11:06:00Z">
              <w:tcPr>
                <w:tcW w:w="907" w:type="dxa"/>
                <w:gridSpan w:val="2"/>
                <w:tcBorders>
                  <w:left w:val="nil"/>
                  <w:bottom w:val="single" w:sz="12" w:space="0" w:color="000000"/>
                  <w:right w:val="nil"/>
                </w:tcBorders>
              </w:tcPr>
            </w:tcPrChange>
          </w:tcPr>
          <w:p w14:paraId="3FC1837D" w14:textId="77777777" w:rsidR="00614FB1" w:rsidRPr="007012EB" w:rsidRDefault="00614FB1" w:rsidP="00DA7E3E">
            <w:pPr>
              <w:pStyle w:val="Normal1"/>
              <w:jc w:val="right"/>
              <w:rPr>
                <w:ins w:id="162" w:author="Yuki Yoshida" w:date="2017-05-24T11:05:00Z"/>
                <w:rFonts w:asciiTheme="majorHAnsi" w:hAnsiTheme="majorHAnsi" w:cstheme="majorHAnsi"/>
                <w:sz w:val="20"/>
              </w:rPr>
            </w:pPr>
          </w:p>
        </w:tc>
        <w:tc>
          <w:tcPr>
            <w:tcW w:w="907" w:type="dxa"/>
            <w:tcBorders>
              <w:left w:val="nil"/>
              <w:bottom w:val="single" w:sz="12" w:space="0" w:color="000000"/>
              <w:right w:val="nil"/>
            </w:tcBorders>
            <w:shd w:val="clear" w:color="auto" w:fill="FFFFFF" w:themeFill="background1"/>
            <w:tcPrChange w:id="163" w:author="Yuki Yoshida" w:date="2017-05-24T11:06:00Z">
              <w:tcPr>
                <w:tcW w:w="907" w:type="dxa"/>
                <w:gridSpan w:val="2"/>
                <w:tcBorders>
                  <w:left w:val="nil"/>
                  <w:bottom w:val="single" w:sz="12" w:space="0" w:color="000000"/>
                  <w:right w:val="nil"/>
                </w:tcBorders>
              </w:tcPr>
            </w:tcPrChange>
          </w:tcPr>
          <w:p w14:paraId="7DDE1A0A" w14:textId="77777777" w:rsidR="00614FB1" w:rsidRPr="007012EB" w:rsidRDefault="00614FB1" w:rsidP="00DA7E3E">
            <w:pPr>
              <w:pStyle w:val="Normal1"/>
              <w:jc w:val="right"/>
              <w:rPr>
                <w:ins w:id="164" w:author="Yuki Yoshida" w:date="2017-05-24T11:05:00Z"/>
                <w:rFonts w:asciiTheme="majorHAnsi" w:hAnsiTheme="majorHAnsi" w:cstheme="majorHAnsi"/>
                <w:sz w:val="20"/>
              </w:rPr>
            </w:pPr>
          </w:p>
        </w:tc>
      </w:tr>
      <w:tr w:rsidR="006A4F7C" w:rsidRPr="007012EB" w14:paraId="06F2D720" w14:textId="77777777" w:rsidTr="00614FB1">
        <w:tc>
          <w:tcPr>
            <w:tcW w:w="0" w:type="auto"/>
            <w:tcBorders>
              <w:top w:val="single" w:sz="4" w:space="0" w:color="auto"/>
              <w:left w:val="nil"/>
              <w:bottom w:val="single" w:sz="4" w:space="0" w:color="auto"/>
              <w:right w:val="nil"/>
            </w:tcBorders>
            <w:shd w:val="clear" w:color="auto" w:fill="FABF8F" w:themeFill="accent6" w:themeFillTint="99"/>
          </w:tcPr>
          <w:p w14:paraId="380A18D1"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All genes</w:t>
            </w:r>
          </w:p>
        </w:tc>
        <w:tc>
          <w:tcPr>
            <w:tcW w:w="907" w:type="dxa"/>
            <w:tcBorders>
              <w:top w:val="single" w:sz="4" w:space="0" w:color="auto"/>
              <w:left w:val="nil"/>
              <w:bottom w:val="single" w:sz="4" w:space="0" w:color="auto"/>
              <w:right w:val="nil"/>
            </w:tcBorders>
            <w:shd w:val="clear" w:color="auto" w:fill="FABF8F" w:themeFill="accent6" w:themeFillTint="99"/>
          </w:tcPr>
          <w:p w14:paraId="7666E68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mean</w:t>
            </w:r>
          </w:p>
        </w:tc>
        <w:tc>
          <w:tcPr>
            <w:tcW w:w="907" w:type="dxa"/>
            <w:tcBorders>
              <w:top w:val="single" w:sz="4" w:space="0" w:color="auto"/>
              <w:left w:val="nil"/>
              <w:bottom w:val="single" w:sz="4" w:space="0" w:color="auto"/>
              <w:right w:val="nil"/>
            </w:tcBorders>
            <w:shd w:val="clear" w:color="auto" w:fill="FABF8F" w:themeFill="accent6" w:themeFillTint="99"/>
          </w:tcPr>
          <w:p w14:paraId="64A70317"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median</w:t>
            </w:r>
          </w:p>
        </w:tc>
        <w:tc>
          <w:tcPr>
            <w:tcW w:w="907" w:type="dxa"/>
            <w:tcBorders>
              <w:top w:val="single" w:sz="4" w:space="0" w:color="auto"/>
              <w:left w:val="nil"/>
              <w:bottom w:val="single" w:sz="4" w:space="0" w:color="auto"/>
              <w:right w:val="nil"/>
            </w:tcBorders>
            <w:shd w:val="clear" w:color="auto" w:fill="FABF8F" w:themeFill="accent6" w:themeFillTint="99"/>
          </w:tcPr>
          <w:p w14:paraId="762E63CA"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mean</w:t>
            </w:r>
          </w:p>
        </w:tc>
        <w:tc>
          <w:tcPr>
            <w:tcW w:w="907" w:type="dxa"/>
            <w:tcBorders>
              <w:top w:val="single" w:sz="4" w:space="0" w:color="auto"/>
              <w:left w:val="nil"/>
              <w:bottom w:val="single" w:sz="4" w:space="0" w:color="auto"/>
              <w:right w:val="nil"/>
            </w:tcBorders>
            <w:shd w:val="clear" w:color="auto" w:fill="FABF8F" w:themeFill="accent6" w:themeFillTint="99"/>
          </w:tcPr>
          <w:p w14:paraId="6CB745C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median</w:t>
            </w:r>
          </w:p>
        </w:tc>
        <w:tc>
          <w:tcPr>
            <w:tcW w:w="907" w:type="dxa"/>
            <w:tcBorders>
              <w:top w:val="single" w:sz="4" w:space="0" w:color="auto"/>
              <w:left w:val="nil"/>
              <w:bottom w:val="single" w:sz="4" w:space="0" w:color="auto"/>
              <w:right w:val="nil"/>
            </w:tcBorders>
            <w:shd w:val="clear" w:color="auto" w:fill="FABF8F" w:themeFill="accent6" w:themeFillTint="99"/>
          </w:tcPr>
          <w:p w14:paraId="4DFDA868"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ratio of means</w:t>
            </w:r>
          </w:p>
        </w:tc>
        <w:tc>
          <w:tcPr>
            <w:tcW w:w="907" w:type="dxa"/>
            <w:tcBorders>
              <w:top w:val="single" w:sz="4" w:space="0" w:color="auto"/>
              <w:left w:val="nil"/>
              <w:bottom w:val="single" w:sz="4" w:space="0" w:color="auto"/>
              <w:right w:val="nil"/>
            </w:tcBorders>
            <w:shd w:val="clear" w:color="auto" w:fill="FABF8F" w:themeFill="accent6" w:themeFillTint="99"/>
          </w:tcPr>
          <w:p w14:paraId="17327D05"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ratio of medians</w:t>
            </w:r>
          </w:p>
        </w:tc>
      </w:tr>
      <w:tr w:rsidR="006A4F7C" w:rsidRPr="007012EB" w14:paraId="3EF6116F" w14:textId="77777777" w:rsidTr="00DA7E3E">
        <w:tc>
          <w:tcPr>
            <w:tcW w:w="0" w:type="auto"/>
            <w:tcBorders>
              <w:top w:val="single" w:sz="4" w:space="0" w:color="auto"/>
              <w:left w:val="nil"/>
              <w:bottom w:val="single" w:sz="4" w:space="0" w:color="FFFFFF" w:themeColor="background1"/>
              <w:right w:val="nil"/>
            </w:tcBorders>
          </w:tcPr>
          <w:p w14:paraId="2D33A3D8"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gene length (bp)</w:t>
            </w:r>
          </w:p>
        </w:tc>
        <w:tc>
          <w:tcPr>
            <w:tcW w:w="907" w:type="dxa"/>
            <w:tcBorders>
              <w:top w:val="single" w:sz="4" w:space="0" w:color="auto"/>
              <w:left w:val="nil"/>
              <w:bottom w:val="single" w:sz="4" w:space="0" w:color="FFFFFF" w:themeColor="background1"/>
              <w:right w:val="nil"/>
            </w:tcBorders>
          </w:tcPr>
          <w:p w14:paraId="3121584E"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2966</w:t>
            </w:r>
          </w:p>
        </w:tc>
        <w:tc>
          <w:tcPr>
            <w:tcW w:w="907" w:type="dxa"/>
            <w:tcBorders>
              <w:top w:val="single" w:sz="4" w:space="0" w:color="auto"/>
              <w:left w:val="nil"/>
              <w:bottom w:val="single" w:sz="4" w:space="0" w:color="FFFFFF" w:themeColor="background1"/>
              <w:right w:val="nil"/>
            </w:tcBorders>
          </w:tcPr>
          <w:p w14:paraId="67458312"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2131</w:t>
            </w:r>
          </w:p>
        </w:tc>
        <w:tc>
          <w:tcPr>
            <w:tcW w:w="907" w:type="dxa"/>
            <w:tcBorders>
              <w:top w:val="single" w:sz="4" w:space="0" w:color="auto"/>
              <w:left w:val="nil"/>
              <w:bottom w:val="single" w:sz="4" w:space="0" w:color="FFFFFF" w:themeColor="background1"/>
              <w:right w:val="nil"/>
            </w:tcBorders>
          </w:tcPr>
          <w:p w14:paraId="70C24877"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2295</w:t>
            </w:r>
          </w:p>
        </w:tc>
        <w:tc>
          <w:tcPr>
            <w:tcW w:w="907" w:type="dxa"/>
            <w:tcBorders>
              <w:top w:val="single" w:sz="4" w:space="0" w:color="auto"/>
              <w:left w:val="nil"/>
              <w:bottom w:val="single" w:sz="4" w:space="0" w:color="FFFFFF" w:themeColor="background1"/>
              <w:right w:val="nil"/>
            </w:tcBorders>
          </w:tcPr>
          <w:p w14:paraId="6862F1E4"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1641</w:t>
            </w:r>
          </w:p>
        </w:tc>
        <w:tc>
          <w:tcPr>
            <w:tcW w:w="907" w:type="dxa"/>
            <w:tcBorders>
              <w:top w:val="single" w:sz="4" w:space="0" w:color="auto"/>
              <w:left w:val="nil"/>
              <w:bottom w:val="single" w:sz="4" w:space="0" w:color="FFFFFF" w:themeColor="background1"/>
              <w:right w:val="nil"/>
            </w:tcBorders>
          </w:tcPr>
          <w:p w14:paraId="36E6B0F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1.29</w:t>
            </w:r>
          </w:p>
        </w:tc>
        <w:tc>
          <w:tcPr>
            <w:tcW w:w="907" w:type="dxa"/>
            <w:tcBorders>
              <w:top w:val="single" w:sz="4" w:space="0" w:color="auto"/>
              <w:left w:val="nil"/>
              <w:bottom w:val="single" w:sz="4" w:space="0" w:color="FFFFFF" w:themeColor="background1"/>
              <w:right w:val="nil"/>
            </w:tcBorders>
          </w:tcPr>
          <w:p w14:paraId="4B20A8BC"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1.30</w:t>
            </w:r>
          </w:p>
        </w:tc>
      </w:tr>
      <w:tr w:rsidR="006A4F7C" w:rsidRPr="007012EB" w14:paraId="3C279DBD" w14:textId="77777777" w:rsidTr="00DA7E3E">
        <w:tc>
          <w:tcPr>
            <w:tcW w:w="0" w:type="auto"/>
            <w:tcBorders>
              <w:top w:val="single" w:sz="4" w:space="0" w:color="FFFFFF" w:themeColor="background1"/>
              <w:left w:val="nil"/>
              <w:bottom w:val="single" w:sz="4" w:space="0" w:color="FFFFFF" w:themeColor="background1"/>
              <w:right w:val="nil"/>
            </w:tcBorders>
          </w:tcPr>
          <w:p w14:paraId="0107A0B3"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exon span (bp)</w:t>
            </w:r>
          </w:p>
        </w:tc>
        <w:tc>
          <w:tcPr>
            <w:tcW w:w="907" w:type="dxa"/>
            <w:tcBorders>
              <w:top w:val="single" w:sz="4" w:space="0" w:color="FFFFFF" w:themeColor="background1"/>
              <w:left w:val="nil"/>
              <w:bottom w:val="single" w:sz="4" w:space="0" w:color="FFFFFF" w:themeColor="background1"/>
              <w:right w:val="nil"/>
            </w:tcBorders>
          </w:tcPr>
          <w:p w14:paraId="1CACB08C"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1269</w:t>
            </w:r>
          </w:p>
        </w:tc>
        <w:tc>
          <w:tcPr>
            <w:tcW w:w="907" w:type="dxa"/>
            <w:tcBorders>
              <w:top w:val="single" w:sz="4" w:space="0" w:color="FFFFFF" w:themeColor="background1"/>
              <w:left w:val="nil"/>
              <w:bottom w:val="single" w:sz="4" w:space="0" w:color="FFFFFF" w:themeColor="background1"/>
              <w:right w:val="nil"/>
            </w:tcBorders>
          </w:tcPr>
          <w:p w14:paraId="27FDA335"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978</w:t>
            </w:r>
          </w:p>
        </w:tc>
        <w:tc>
          <w:tcPr>
            <w:tcW w:w="907" w:type="dxa"/>
            <w:tcBorders>
              <w:top w:val="single" w:sz="4" w:space="0" w:color="FFFFFF" w:themeColor="background1"/>
              <w:left w:val="nil"/>
              <w:bottom w:val="single" w:sz="4" w:space="0" w:color="FFFFFF" w:themeColor="background1"/>
              <w:right w:val="nil"/>
            </w:tcBorders>
          </w:tcPr>
          <w:p w14:paraId="486AFE02"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1405</w:t>
            </w:r>
          </w:p>
        </w:tc>
        <w:tc>
          <w:tcPr>
            <w:tcW w:w="907" w:type="dxa"/>
            <w:tcBorders>
              <w:top w:val="single" w:sz="4" w:space="0" w:color="FFFFFF" w:themeColor="background1"/>
              <w:left w:val="nil"/>
              <w:bottom w:val="single" w:sz="4" w:space="0" w:color="FFFFFF" w:themeColor="background1"/>
              <w:right w:val="nil"/>
            </w:tcBorders>
          </w:tcPr>
          <w:p w14:paraId="4B9F7B70"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1074</w:t>
            </w:r>
          </w:p>
        </w:tc>
        <w:tc>
          <w:tcPr>
            <w:tcW w:w="907" w:type="dxa"/>
            <w:tcBorders>
              <w:top w:val="single" w:sz="4" w:space="0" w:color="FFFFFF" w:themeColor="background1"/>
              <w:left w:val="nil"/>
              <w:bottom w:val="single" w:sz="4" w:space="0" w:color="FFFFFF" w:themeColor="background1"/>
              <w:right w:val="nil"/>
            </w:tcBorders>
          </w:tcPr>
          <w:p w14:paraId="404F5EA4"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0.90</w:t>
            </w:r>
          </w:p>
        </w:tc>
        <w:tc>
          <w:tcPr>
            <w:tcW w:w="907" w:type="dxa"/>
            <w:tcBorders>
              <w:top w:val="single" w:sz="4" w:space="0" w:color="FFFFFF" w:themeColor="background1"/>
              <w:left w:val="nil"/>
              <w:bottom w:val="single" w:sz="4" w:space="0" w:color="FFFFFF" w:themeColor="background1"/>
              <w:right w:val="nil"/>
            </w:tcBorders>
          </w:tcPr>
          <w:p w14:paraId="3FEE8315"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0.91</w:t>
            </w:r>
          </w:p>
        </w:tc>
      </w:tr>
      <w:tr w:rsidR="006A4F7C" w:rsidRPr="007012EB" w14:paraId="2B17222D" w14:textId="77777777" w:rsidTr="00DA7E3E">
        <w:tc>
          <w:tcPr>
            <w:tcW w:w="0" w:type="auto"/>
            <w:tcBorders>
              <w:top w:val="single" w:sz="4" w:space="0" w:color="FFFFFF" w:themeColor="background1"/>
              <w:left w:val="nil"/>
              <w:bottom w:val="single" w:sz="4" w:space="0" w:color="FFFFFF" w:themeColor="background1"/>
              <w:right w:val="nil"/>
            </w:tcBorders>
          </w:tcPr>
          <w:p w14:paraId="56DB1EB8"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exon count (#)</w:t>
            </w:r>
          </w:p>
        </w:tc>
        <w:tc>
          <w:tcPr>
            <w:tcW w:w="907" w:type="dxa"/>
            <w:tcBorders>
              <w:top w:val="single" w:sz="4" w:space="0" w:color="FFFFFF" w:themeColor="background1"/>
              <w:left w:val="nil"/>
              <w:bottom w:val="single" w:sz="4" w:space="0" w:color="FFFFFF" w:themeColor="background1"/>
              <w:right w:val="nil"/>
            </w:tcBorders>
          </w:tcPr>
          <w:p w14:paraId="2F36687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5.94</w:t>
            </w:r>
          </w:p>
        </w:tc>
        <w:tc>
          <w:tcPr>
            <w:tcW w:w="907" w:type="dxa"/>
            <w:tcBorders>
              <w:top w:val="single" w:sz="4" w:space="0" w:color="FFFFFF" w:themeColor="background1"/>
              <w:left w:val="nil"/>
              <w:bottom w:val="single" w:sz="4" w:space="0" w:color="FFFFFF" w:themeColor="background1"/>
              <w:right w:val="nil"/>
            </w:tcBorders>
          </w:tcPr>
          <w:p w14:paraId="55534F9C"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4</w:t>
            </w:r>
          </w:p>
        </w:tc>
        <w:tc>
          <w:tcPr>
            <w:tcW w:w="907" w:type="dxa"/>
            <w:tcBorders>
              <w:top w:val="single" w:sz="4" w:space="0" w:color="FFFFFF" w:themeColor="background1"/>
              <w:left w:val="nil"/>
              <w:bottom w:val="single" w:sz="4" w:space="0" w:color="FFFFFF" w:themeColor="background1"/>
              <w:right w:val="nil"/>
            </w:tcBorders>
          </w:tcPr>
          <w:p w14:paraId="78220975"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6.02</w:t>
            </w:r>
          </w:p>
        </w:tc>
        <w:tc>
          <w:tcPr>
            <w:tcW w:w="907" w:type="dxa"/>
            <w:tcBorders>
              <w:top w:val="single" w:sz="4" w:space="0" w:color="FFFFFF" w:themeColor="background1"/>
              <w:left w:val="nil"/>
              <w:bottom w:val="single" w:sz="4" w:space="0" w:color="FFFFFF" w:themeColor="background1"/>
              <w:right w:val="nil"/>
            </w:tcBorders>
          </w:tcPr>
          <w:p w14:paraId="4CD1BC06"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4</w:t>
            </w:r>
          </w:p>
        </w:tc>
        <w:tc>
          <w:tcPr>
            <w:tcW w:w="907" w:type="dxa"/>
            <w:tcBorders>
              <w:top w:val="single" w:sz="4" w:space="0" w:color="FFFFFF" w:themeColor="background1"/>
              <w:left w:val="nil"/>
              <w:bottom w:val="single" w:sz="4" w:space="0" w:color="FFFFFF" w:themeColor="background1"/>
              <w:right w:val="nil"/>
            </w:tcBorders>
          </w:tcPr>
          <w:p w14:paraId="25270906"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0.99</w:t>
            </w:r>
          </w:p>
        </w:tc>
        <w:tc>
          <w:tcPr>
            <w:tcW w:w="907" w:type="dxa"/>
            <w:tcBorders>
              <w:top w:val="single" w:sz="4" w:space="0" w:color="FFFFFF" w:themeColor="background1"/>
              <w:left w:val="nil"/>
              <w:bottom w:val="single" w:sz="4" w:space="0" w:color="FFFFFF" w:themeColor="background1"/>
              <w:right w:val="nil"/>
            </w:tcBorders>
          </w:tcPr>
          <w:p w14:paraId="6591F2A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1.00</w:t>
            </w:r>
          </w:p>
        </w:tc>
      </w:tr>
      <w:tr w:rsidR="006A4F7C" w:rsidRPr="007012EB" w14:paraId="40020FA4" w14:textId="77777777" w:rsidTr="00DA7E3E">
        <w:tc>
          <w:tcPr>
            <w:tcW w:w="0" w:type="auto"/>
            <w:tcBorders>
              <w:top w:val="single" w:sz="4" w:space="0" w:color="FFFFFF" w:themeColor="background1"/>
              <w:left w:val="nil"/>
              <w:bottom w:val="single" w:sz="4" w:space="0" w:color="FFFFFF" w:themeColor="background1"/>
              <w:right w:val="nil"/>
            </w:tcBorders>
          </w:tcPr>
          <w:p w14:paraId="3186D797"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intron span (bp)</w:t>
            </w:r>
          </w:p>
        </w:tc>
        <w:tc>
          <w:tcPr>
            <w:tcW w:w="907" w:type="dxa"/>
            <w:tcBorders>
              <w:top w:val="single" w:sz="4" w:space="0" w:color="FFFFFF" w:themeColor="background1"/>
              <w:left w:val="nil"/>
              <w:bottom w:val="single" w:sz="4" w:space="0" w:color="FFFFFF" w:themeColor="background1"/>
              <w:right w:val="nil"/>
            </w:tcBorders>
          </w:tcPr>
          <w:p w14:paraId="1D097B06"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1697</w:t>
            </w:r>
          </w:p>
        </w:tc>
        <w:tc>
          <w:tcPr>
            <w:tcW w:w="907" w:type="dxa"/>
            <w:tcBorders>
              <w:top w:val="single" w:sz="4" w:space="0" w:color="FFFFFF" w:themeColor="background1"/>
              <w:left w:val="nil"/>
              <w:bottom w:val="single" w:sz="4" w:space="0" w:color="FFFFFF" w:themeColor="background1"/>
              <w:right w:val="nil"/>
            </w:tcBorders>
          </w:tcPr>
          <w:p w14:paraId="0FC14D61"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1109</w:t>
            </w:r>
          </w:p>
        </w:tc>
        <w:tc>
          <w:tcPr>
            <w:tcW w:w="907" w:type="dxa"/>
            <w:tcBorders>
              <w:top w:val="single" w:sz="4" w:space="0" w:color="FFFFFF" w:themeColor="background1"/>
              <w:left w:val="nil"/>
              <w:bottom w:val="single" w:sz="4" w:space="0" w:color="FFFFFF" w:themeColor="background1"/>
              <w:right w:val="nil"/>
            </w:tcBorders>
          </w:tcPr>
          <w:p w14:paraId="05C23E8F"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889</w:t>
            </w:r>
          </w:p>
        </w:tc>
        <w:tc>
          <w:tcPr>
            <w:tcW w:w="907" w:type="dxa"/>
            <w:tcBorders>
              <w:top w:val="single" w:sz="4" w:space="0" w:color="FFFFFF" w:themeColor="background1"/>
              <w:left w:val="nil"/>
              <w:bottom w:val="single" w:sz="4" w:space="0" w:color="FFFFFF" w:themeColor="background1"/>
              <w:right w:val="nil"/>
            </w:tcBorders>
          </w:tcPr>
          <w:p w14:paraId="07E6AFE5"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520</w:t>
            </w:r>
          </w:p>
        </w:tc>
        <w:tc>
          <w:tcPr>
            <w:tcW w:w="907" w:type="dxa"/>
            <w:tcBorders>
              <w:top w:val="single" w:sz="4" w:space="0" w:color="FFFFFF" w:themeColor="background1"/>
              <w:left w:val="nil"/>
              <w:bottom w:val="single" w:sz="4" w:space="0" w:color="FFFFFF" w:themeColor="background1"/>
              <w:right w:val="nil"/>
            </w:tcBorders>
          </w:tcPr>
          <w:p w14:paraId="37F6A3A8"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1.91</w:t>
            </w:r>
          </w:p>
        </w:tc>
        <w:tc>
          <w:tcPr>
            <w:tcW w:w="907" w:type="dxa"/>
            <w:tcBorders>
              <w:top w:val="single" w:sz="4" w:space="0" w:color="FFFFFF" w:themeColor="background1"/>
              <w:left w:val="nil"/>
              <w:bottom w:val="single" w:sz="4" w:space="0" w:color="FFFFFF" w:themeColor="background1"/>
              <w:right w:val="nil"/>
            </w:tcBorders>
          </w:tcPr>
          <w:p w14:paraId="0BF1381B"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2.13</w:t>
            </w:r>
          </w:p>
        </w:tc>
      </w:tr>
      <w:tr w:rsidR="006A4F7C" w:rsidRPr="007012EB" w14:paraId="172CF47A" w14:textId="77777777" w:rsidTr="00DA7E3E">
        <w:tc>
          <w:tcPr>
            <w:tcW w:w="0" w:type="auto"/>
            <w:tcBorders>
              <w:top w:val="single" w:sz="4" w:space="0" w:color="FFFFFF" w:themeColor="background1"/>
              <w:left w:val="nil"/>
              <w:bottom w:val="single" w:sz="12" w:space="0" w:color="000000"/>
              <w:right w:val="nil"/>
            </w:tcBorders>
          </w:tcPr>
          <w:p w14:paraId="2A1EEA62"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intron count (#)</w:t>
            </w:r>
          </w:p>
        </w:tc>
        <w:tc>
          <w:tcPr>
            <w:tcW w:w="907" w:type="dxa"/>
            <w:tcBorders>
              <w:top w:val="single" w:sz="4" w:space="0" w:color="FFFFFF" w:themeColor="background1"/>
              <w:left w:val="nil"/>
              <w:bottom w:val="single" w:sz="12" w:space="0" w:color="000000"/>
              <w:right w:val="nil"/>
            </w:tcBorders>
          </w:tcPr>
          <w:p w14:paraId="7F128957"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4.94</w:t>
            </w:r>
          </w:p>
        </w:tc>
        <w:tc>
          <w:tcPr>
            <w:tcW w:w="907" w:type="dxa"/>
            <w:tcBorders>
              <w:top w:val="single" w:sz="4" w:space="0" w:color="FFFFFF" w:themeColor="background1"/>
              <w:left w:val="nil"/>
              <w:bottom w:val="single" w:sz="12" w:space="0" w:color="000000"/>
              <w:right w:val="nil"/>
            </w:tcBorders>
          </w:tcPr>
          <w:p w14:paraId="052BC35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3</w:t>
            </w:r>
          </w:p>
        </w:tc>
        <w:tc>
          <w:tcPr>
            <w:tcW w:w="907" w:type="dxa"/>
            <w:tcBorders>
              <w:top w:val="single" w:sz="4" w:space="0" w:color="FFFFFF" w:themeColor="background1"/>
              <w:left w:val="nil"/>
              <w:bottom w:val="single" w:sz="12" w:space="0" w:color="000000"/>
              <w:right w:val="nil"/>
            </w:tcBorders>
          </w:tcPr>
          <w:p w14:paraId="7AF1E0CE"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5.02</w:t>
            </w:r>
          </w:p>
        </w:tc>
        <w:tc>
          <w:tcPr>
            <w:tcW w:w="907" w:type="dxa"/>
            <w:tcBorders>
              <w:top w:val="single" w:sz="4" w:space="0" w:color="FFFFFF" w:themeColor="background1"/>
              <w:left w:val="nil"/>
              <w:bottom w:val="single" w:sz="12" w:space="0" w:color="000000"/>
              <w:right w:val="nil"/>
            </w:tcBorders>
          </w:tcPr>
          <w:p w14:paraId="2C4A36DF"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3</w:t>
            </w:r>
          </w:p>
        </w:tc>
        <w:tc>
          <w:tcPr>
            <w:tcW w:w="907" w:type="dxa"/>
            <w:tcBorders>
              <w:top w:val="single" w:sz="4" w:space="0" w:color="FFFFFF" w:themeColor="background1"/>
              <w:left w:val="nil"/>
              <w:bottom w:val="single" w:sz="12" w:space="0" w:color="000000"/>
              <w:right w:val="nil"/>
            </w:tcBorders>
          </w:tcPr>
          <w:p w14:paraId="3627E28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0.98</w:t>
            </w:r>
          </w:p>
        </w:tc>
        <w:tc>
          <w:tcPr>
            <w:tcW w:w="907" w:type="dxa"/>
            <w:tcBorders>
              <w:top w:val="single" w:sz="4" w:space="0" w:color="FFFFFF" w:themeColor="background1"/>
              <w:left w:val="nil"/>
              <w:bottom w:val="single" w:sz="12" w:space="0" w:color="000000"/>
              <w:right w:val="nil"/>
            </w:tcBorders>
          </w:tcPr>
          <w:p w14:paraId="332B1763"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1.00</w:t>
            </w:r>
          </w:p>
        </w:tc>
      </w:tr>
      <w:tr w:rsidR="006A4F7C" w:rsidRPr="007012EB" w14:paraId="143A674A" w14:textId="77777777" w:rsidTr="00DA7E3E">
        <w:tc>
          <w:tcPr>
            <w:tcW w:w="0" w:type="auto"/>
            <w:tcBorders>
              <w:top w:val="single" w:sz="12" w:space="0" w:color="FFFFFF"/>
              <w:left w:val="nil"/>
              <w:bottom w:val="single" w:sz="4" w:space="0" w:color="auto"/>
              <w:right w:val="nil"/>
            </w:tcBorders>
            <w:shd w:val="clear" w:color="auto" w:fill="FABF8F" w:themeFill="accent6" w:themeFillTint="99"/>
          </w:tcPr>
          <w:p w14:paraId="32ABB90C" w14:textId="77777777" w:rsidR="006A4F7C" w:rsidRPr="007012EB" w:rsidRDefault="006A4F7C" w:rsidP="00DA7E3E">
            <w:pPr>
              <w:pStyle w:val="Normal1"/>
              <w:tabs>
                <w:tab w:val="center" w:pos="1812"/>
              </w:tabs>
              <w:jc w:val="left"/>
              <w:rPr>
                <w:rFonts w:asciiTheme="majorHAnsi" w:hAnsiTheme="majorHAnsi" w:cstheme="majorHAnsi"/>
                <w:sz w:val="20"/>
              </w:rPr>
            </w:pPr>
            <w:r w:rsidRPr="007012EB">
              <w:rPr>
                <w:rFonts w:asciiTheme="majorHAnsi" w:hAnsiTheme="majorHAnsi" w:cstheme="majorHAnsi"/>
                <w:sz w:val="20"/>
              </w:rPr>
              <w:t>Single-copy Orthologues **</w:t>
            </w:r>
          </w:p>
        </w:tc>
        <w:tc>
          <w:tcPr>
            <w:tcW w:w="907" w:type="dxa"/>
            <w:tcBorders>
              <w:top w:val="single" w:sz="12" w:space="0" w:color="FFFFFF"/>
              <w:left w:val="nil"/>
              <w:bottom w:val="single" w:sz="4" w:space="0" w:color="auto"/>
              <w:right w:val="nil"/>
            </w:tcBorders>
            <w:shd w:val="clear" w:color="auto" w:fill="FABF8F" w:themeFill="accent6" w:themeFillTint="99"/>
          </w:tcPr>
          <w:p w14:paraId="00E6DB34"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mean</w:t>
            </w:r>
          </w:p>
        </w:tc>
        <w:tc>
          <w:tcPr>
            <w:tcW w:w="907" w:type="dxa"/>
            <w:tcBorders>
              <w:top w:val="single" w:sz="12" w:space="0" w:color="FFFFFF"/>
              <w:left w:val="nil"/>
              <w:bottom w:val="single" w:sz="4" w:space="0" w:color="auto"/>
              <w:right w:val="nil"/>
            </w:tcBorders>
            <w:shd w:val="clear" w:color="auto" w:fill="FABF8F" w:themeFill="accent6" w:themeFillTint="99"/>
          </w:tcPr>
          <w:p w14:paraId="33740533"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median</w:t>
            </w:r>
          </w:p>
        </w:tc>
        <w:tc>
          <w:tcPr>
            <w:tcW w:w="907" w:type="dxa"/>
            <w:tcBorders>
              <w:top w:val="single" w:sz="12" w:space="0" w:color="FFFFFF"/>
              <w:left w:val="nil"/>
              <w:bottom w:val="single" w:sz="4" w:space="0" w:color="auto"/>
              <w:right w:val="nil"/>
            </w:tcBorders>
            <w:shd w:val="clear" w:color="auto" w:fill="FABF8F" w:themeFill="accent6" w:themeFillTint="99"/>
          </w:tcPr>
          <w:p w14:paraId="04F84EEC"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mean</w:t>
            </w:r>
          </w:p>
        </w:tc>
        <w:tc>
          <w:tcPr>
            <w:tcW w:w="907" w:type="dxa"/>
            <w:tcBorders>
              <w:top w:val="single" w:sz="12" w:space="0" w:color="FFFFFF"/>
              <w:left w:val="nil"/>
              <w:bottom w:val="single" w:sz="4" w:space="0" w:color="auto"/>
              <w:right w:val="nil"/>
            </w:tcBorders>
            <w:shd w:val="clear" w:color="auto" w:fill="FABF8F" w:themeFill="accent6" w:themeFillTint="99"/>
          </w:tcPr>
          <w:p w14:paraId="44F8671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median</w:t>
            </w:r>
          </w:p>
        </w:tc>
        <w:tc>
          <w:tcPr>
            <w:tcW w:w="907" w:type="dxa"/>
            <w:tcBorders>
              <w:top w:val="single" w:sz="12" w:space="0" w:color="FFFFFF"/>
              <w:left w:val="nil"/>
              <w:bottom w:val="single" w:sz="4" w:space="0" w:color="auto"/>
              <w:right w:val="nil"/>
            </w:tcBorders>
            <w:shd w:val="clear" w:color="auto" w:fill="FABF8F" w:themeFill="accent6" w:themeFillTint="99"/>
          </w:tcPr>
          <w:p w14:paraId="0898047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ratio of means</w:t>
            </w:r>
          </w:p>
        </w:tc>
        <w:tc>
          <w:tcPr>
            <w:tcW w:w="907" w:type="dxa"/>
            <w:tcBorders>
              <w:top w:val="single" w:sz="12" w:space="0" w:color="FFFFFF"/>
              <w:left w:val="nil"/>
              <w:bottom w:val="single" w:sz="4" w:space="0" w:color="auto"/>
              <w:right w:val="nil"/>
            </w:tcBorders>
            <w:shd w:val="clear" w:color="auto" w:fill="FABF8F" w:themeFill="accent6" w:themeFillTint="99"/>
          </w:tcPr>
          <w:p w14:paraId="4AF0D57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hAnsiTheme="majorHAnsi" w:cstheme="majorHAnsi"/>
                <w:sz w:val="20"/>
              </w:rPr>
              <w:t>ratio of medians</w:t>
            </w:r>
          </w:p>
        </w:tc>
      </w:tr>
      <w:tr w:rsidR="006A4F7C" w:rsidRPr="007012EB" w14:paraId="2EC4EC6B" w14:textId="77777777" w:rsidTr="00DA7E3E">
        <w:tc>
          <w:tcPr>
            <w:tcW w:w="0" w:type="auto"/>
            <w:tcBorders>
              <w:top w:val="single" w:sz="4" w:space="0" w:color="auto"/>
              <w:left w:val="nil"/>
              <w:bottom w:val="single" w:sz="4" w:space="0" w:color="FFFFFF" w:themeColor="background1"/>
              <w:right w:val="nil"/>
            </w:tcBorders>
          </w:tcPr>
          <w:p w14:paraId="1F993DAE"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gene length (bp)</w:t>
            </w:r>
          </w:p>
        </w:tc>
        <w:tc>
          <w:tcPr>
            <w:tcW w:w="907" w:type="dxa"/>
            <w:tcBorders>
              <w:top w:val="single" w:sz="4" w:space="0" w:color="auto"/>
              <w:left w:val="nil"/>
              <w:bottom w:val="single" w:sz="4" w:space="0" w:color="FFFFFF" w:themeColor="background1"/>
              <w:right w:val="nil"/>
            </w:tcBorders>
          </w:tcPr>
          <w:p w14:paraId="54DFEDB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3716</w:t>
            </w:r>
          </w:p>
        </w:tc>
        <w:tc>
          <w:tcPr>
            <w:tcW w:w="907" w:type="dxa"/>
            <w:tcBorders>
              <w:top w:val="single" w:sz="4" w:space="0" w:color="auto"/>
              <w:left w:val="nil"/>
              <w:bottom w:val="single" w:sz="4" w:space="0" w:color="FFFFFF" w:themeColor="background1"/>
              <w:right w:val="nil"/>
            </w:tcBorders>
          </w:tcPr>
          <w:p w14:paraId="2DB047F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2776</w:t>
            </w:r>
          </w:p>
        </w:tc>
        <w:tc>
          <w:tcPr>
            <w:tcW w:w="907" w:type="dxa"/>
            <w:tcBorders>
              <w:top w:val="single" w:sz="4" w:space="0" w:color="auto"/>
              <w:left w:val="nil"/>
              <w:bottom w:val="single" w:sz="4" w:space="0" w:color="FFFFFF" w:themeColor="background1"/>
              <w:right w:val="nil"/>
            </w:tcBorders>
          </w:tcPr>
          <w:p w14:paraId="5EC5ECE7"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2579</w:t>
            </w:r>
          </w:p>
        </w:tc>
        <w:tc>
          <w:tcPr>
            <w:tcW w:w="907" w:type="dxa"/>
            <w:tcBorders>
              <w:top w:val="single" w:sz="4" w:space="0" w:color="auto"/>
              <w:left w:val="nil"/>
              <w:bottom w:val="single" w:sz="4" w:space="0" w:color="FFFFFF" w:themeColor="background1"/>
              <w:right w:val="nil"/>
            </w:tcBorders>
          </w:tcPr>
          <w:p w14:paraId="6A1E44C3"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1929</w:t>
            </w:r>
          </w:p>
        </w:tc>
        <w:tc>
          <w:tcPr>
            <w:tcW w:w="907" w:type="dxa"/>
            <w:tcBorders>
              <w:top w:val="single" w:sz="4" w:space="0" w:color="auto"/>
              <w:left w:val="nil"/>
              <w:bottom w:val="single" w:sz="4" w:space="0" w:color="FFFFFF" w:themeColor="background1"/>
              <w:right w:val="nil"/>
            </w:tcBorders>
          </w:tcPr>
          <w:p w14:paraId="2640EDCB"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1.44</w:t>
            </w:r>
          </w:p>
        </w:tc>
        <w:tc>
          <w:tcPr>
            <w:tcW w:w="907" w:type="dxa"/>
            <w:tcBorders>
              <w:top w:val="single" w:sz="4" w:space="0" w:color="auto"/>
              <w:left w:val="nil"/>
              <w:bottom w:val="single" w:sz="4" w:space="0" w:color="FFFFFF" w:themeColor="background1"/>
              <w:right w:val="nil"/>
            </w:tcBorders>
          </w:tcPr>
          <w:p w14:paraId="23EF4F60"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1.44</w:t>
            </w:r>
          </w:p>
        </w:tc>
      </w:tr>
      <w:tr w:rsidR="006A4F7C" w:rsidRPr="007012EB" w14:paraId="51CF6F69" w14:textId="77777777" w:rsidTr="00DA7E3E">
        <w:tc>
          <w:tcPr>
            <w:tcW w:w="0" w:type="auto"/>
            <w:tcBorders>
              <w:top w:val="single" w:sz="4" w:space="0" w:color="FFFFFF" w:themeColor="background1"/>
              <w:left w:val="nil"/>
              <w:bottom w:val="single" w:sz="4" w:space="0" w:color="FFFFFF" w:themeColor="background1"/>
              <w:right w:val="nil"/>
            </w:tcBorders>
          </w:tcPr>
          <w:p w14:paraId="53AE96D7"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lastRenderedPageBreak/>
              <w:t>exon span (bp)</w:t>
            </w:r>
          </w:p>
        </w:tc>
        <w:tc>
          <w:tcPr>
            <w:tcW w:w="907" w:type="dxa"/>
            <w:tcBorders>
              <w:top w:val="single" w:sz="4" w:space="0" w:color="FFFFFF" w:themeColor="background1"/>
              <w:left w:val="nil"/>
              <w:bottom w:val="single" w:sz="4" w:space="0" w:color="FFFFFF" w:themeColor="background1"/>
              <w:right w:val="nil"/>
            </w:tcBorders>
          </w:tcPr>
          <w:p w14:paraId="6BDDAB5E"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1615</w:t>
            </w:r>
          </w:p>
        </w:tc>
        <w:tc>
          <w:tcPr>
            <w:tcW w:w="907" w:type="dxa"/>
            <w:tcBorders>
              <w:top w:val="single" w:sz="4" w:space="0" w:color="FFFFFF" w:themeColor="background1"/>
              <w:left w:val="nil"/>
              <w:bottom w:val="single" w:sz="4" w:space="0" w:color="FFFFFF" w:themeColor="background1"/>
              <w:right w:val="nil"/>
            </w:tcBorders>
          </w:tcPr>
          <w:p w14:paraId="32041941"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1278</w:t>
            </w:r>
          </w:p>
        </w:tc>
        <w:tc>
          <w:tcPr>
            <w:tcW w:w="907" w:type="dxa"/>
            <w:tcBorders>
              <w:top w:val="single" w:sz="4" w:space="0" w:color="FFFFFF" w:themeColor="background1"/>
              <w:left w:val="nil"/>
              <w:bottom w:val="single" w:sz="4" w:space="0" w:color="FFFFFF" w:themeColor="background1"/>
              <w:right w:val="nil"/>
            </w:tcBorders>
          </w:tcPr>
          <w:p w14:paraId="62499FD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1581</w:t>
            </w:r>
          </w:p>
        </w:tc>
        <w:tc>
          <w:tcPr>
            <w:tcW w:w="907" w:type="dxa"/>
            <w:tcBorders>
              <w:top w:val="single" w:sz="4" w:space="0" w:color="FFFFFF" w:themeColor="background1"/>
              <w:left w:val="nil"/>
              <w:bottom w:val="single" w:sz="4" w:space="0" w:color="FFFFFF" w:themeColor="background1"/>
              <w:right w:val="nil"/>
            </w:tcBorders>
          </w:tcPr>
          <w:p w14:paraId="3D86C58A"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1253</w:t>
            </w:r>
          </w:p>
        </w:tc>
        <w:tc>
          <w:tcPr>
            <w:tcW w:w="907" w:type="dxa"/>
            <w:tcBorders>
              <w:top w:val="single" w:sz="4" w:space="0" w:color="FFFFFF" w:themeColor="background1"/>
              <w:left w:val="nil"/>
              <w:bottom w:val="single" w:sz="4" w:space="0" w:color="FFFFFF" w:themeColor="background1"/>
              <w:right w:val="nil"/>
            </w:tcBorders>
          </w:tcPr>
          <w:p w14:paraId="76551A51"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1.02</w:t>
            </w:r>
          </w:p>
        </w:tc>
        <w:tc>
          <w:tcPr>
            <w:tcW w:w="907" w:type="dxa"/>
            <w:tcBorders>
              <w:top w:val="single" w:sz="4" w:space="0" w:color="FFFFFF" w:themeColor="background1"/>
              <w:left w:val="nil"/>
              <w:bottom w:val="single" w:sz="4" w:space="0" w:color="FFFFFF" w:themeColor="background1"/>
              <w:right w:val="nil"/>
            </w:tcBorders>
          </w:tcPr>
          <w:p w14:paraId="39DF97C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1.02</w:t>
            </w:r>
          </w:p>
        </w:tc>
      </w:tr>
      <w:tr w:rsidR="006A4F7C" w:rsidRPr="007012EB" w14:paraId="1D42D9BB" w14:textId="77777777" w:rsidTr="00DA7E3E">
        <w:tc>
          <w:tcPr>
            <w:tcW w:w="0" w:type="auto"/>
            <w:tcBorders>
              <w:top w:val="single" w:sz="4" w:space="0" w:color="FFFFFF" w:themeColor="background1"/>
              <w:left w:val="nil"/>
              <w:bottom w:val="single" w:sz="4" w:space="0" w:color="FFFFFF" w:themeColor="background1"/>
              <w:right w:val="nil"/>
            </w:tcBorders>
          </w:tcPr>
          <w:p w14:paraId="1DF1E41E"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exon count (#)</w:t>
            </w:r>
          </w:p>
        </w:tc>
        <w:tc>
          <w:tcPr>
            <w:tcW w:w="907" w:type="dxa"/>
            <w:tcBorders>
              <w:top w:val="single" w:sz="4" w:space="0" w:color="FFFFFF" w:themeColor="background1"/>
              <w:left w:val="nil"/>
              <w:bottom w:val="single" w:sz="4" w:space="0" w:color="FFFFFF" w:themeColor="background1"/>
              <w:right w:val="nil"/>
            </w:tcBorders>
          </w:tcPr>
          <w:p w14:paraId="63C9059F"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7.64</w:t>
            </w:r>
          </w:p>
        </w:tc>
        <w:tc>
          <w:tcPr>
            <w:tcW w:w="907" w:type="dxa"/>
            <w:tcBorders>
              <w:top w:val="single" w:sz="4" w:space="0" w:color="FFFFFF" w:themeColor="background1"/>
              <w:left w:val="nil"/>
              <w:bottom w:val="single" w:sz="4" w:space="0" w:color="FFFFFF" w:themeColor="background1"/>
              <w:right w:val="nil"/>
            </w:tcBorders>
          </w:tcPr>
          <w:p w14:paraId="31E9A3D7"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6</w:t>
            </w:r>
          </w:p>
        </w:tc>
        <w:tc>
          <w:tcPr>
            <w:tcW w:w="907" w:type="dxa"/>
            <w:tcBorders>
              <w:top w:val="single" w:sz="4" w:space="0" w:color="FFFFFF" w:themeColor="background1"/>
              <w:left w:val="nil"/>
              <w:bottom w:val="single" w:sz="4" w:space="0" w:color="FFFFFF" w:themeColor="background1"/>
              <w:right w:val="nil"/>
            </w:tcBorders>
          </w:tcPr>
          <w:p w14:paraId="6B3F4B57"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6.96</w:t>
            </w:r>
          </w:p>
        </w:tc>
        <w:tc>
          <w:tcPr>
            <w:tcW w:w="907" w:type="dxa"/>
            <w:tcBorders>
              <w:top w:val="single" w:sz="4" w:space="0" w:color="FFFFFF" w:themeColor="background1"/>
              <w:left w:val="nil"/>
              <w:bottom w:val="single" w:sz="4" w:space="0" w:color="FFFFFF" w:themeColor="background1"/>
              <w:right w:val="nil"/>
            </w:tcBorders>
          </w:tcPr>
          <w:p w14:paraId="763A3972"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6</w:t>
            </w:r>
          </w:p>
        </w:tc>
        <w:tc>
          <w:tcPr>
            <w:tcW w:w="907" w:type="dxa"/>
            <w:tcBorders>
              <w:top w:val="single" w:sz="4" w:space="0" w:color="FFFFFF" w:themeColor="background1"/>
              <w:left w:val="nil"/>
              <w:bottom w:val="single" w:sz="4" w:space="0" w:color="FFFFFF" w:themeColor="background1"/>
              <w:right w:val="nil"/>
            </w:tcBorders>
          </w:tcPr>
          <w:p w14:paraId="32BAB989"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1.10</w:t>
            </w:r>
          </w:p>
        </w:tc>
        <w:tc>
          <w:tcPr>
            <w:tcW w:w="907" w:type="dxa"/>
            <w:tcBorders>
              <w:top w:val="single" w:sz="4" w:space="0" w:color="FFFFFF" w:themeColor="background1"/>
              <w:left w:val="nil"/>
              <w:bottom w:val="single" w:sz="4" w:space="0" w:color="FFFFFF" w:themeColor="background1"/>
              <w:right w:val="nil"/>
            </w:tcBorders>
          </w:tcPr>
          <w:p w14:paraId="406C7EA2"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1.00</w:t>
            </w:r>
          </w:p>
        </w:tc>
      </w:tr>
      <w:tr w:rsidR="006A4F7C" w:rsidRPr="007012EB" w14:paraId="7384E6B7" w14:textId="77777777" w:rsidTr="00DA7E3E">
        <w:tc>
          <w:tcPr>
            <w:tcW w:w="0" w:type="auto"/>
            <w:tcBorders>
              <w:top w:val="single" w:sz="4" w:space="0" w:color="FFFFFF" w:themeColor="background1"/>
              <w:left w:val="nil"/>
              <w:bottom w:val="single" w:sz="4" w:space="0" w:color="FFFFFF" w:themeColor="background1"/>
              <w:right w:val="nil"/>
            </w:tcBorders>
          </w:tcPr>
          <w:p w14:paraId="28A79C59"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intron span (bp)</w:t>
            </w:r>
          </w:p>
        </w:tc>
        <w:tc>
          <w:tcPr>
            <w:tcW w:w="907" w:type="dxa"/>
            <w:tcBorders>
              <w:top w:val="single" w:sz="4" w:space="0" w:color="FFFFFF" w:themeColor="background1"/>
              <w:left w:val="nil"/>
              <w:bottom w:val="single" w:sz="4" w:space="0" w:color="FFFFFF" w:themeColor="background1"/>
              <w:right w:val="nil"/>
            </w:tcBorders>
          </w:tcPr>
          <w:p w14:paraId="4125CBC3"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2101</w:t>
            </w:r>
          </w:p>
        </w:tc>
        <w:tc>
          <w:tcPr>
            <w:tcW w:w="907" w:type="dxa"/>
            <w:tcBorders>
              <w:top w:val="single" w:sz="4" w:space="0" w:color="FFFFFF" w:themeColor="background1"/>
              <w:left w:val="nil"/>
              <w:bottom w:val="single" w:sz="4" w:space="0" w:color="FFFFFF" w:themeColor="background1"/>
              <w:right w:val="nil"/>
            </w:tcBorders>
          </w:tcPr>
          <w:p w14:paraId="6206D1FA"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1475</w:t>
            </w:r>
          </w:p>
        </w:tc>
        <w:tc>
          <w:tcPr>
            <w:tcW w:w="907" w:type="dxa"/>
            <w:tcBorders>
              <w:top w:val="single" w:sz="4" w:space="0" w:color="FFFFFF" w:themeColor="background1"/>
              <w:left w:val="nil"/>
              <w:bottom w:val="single" w:sz="4" w:space="0" w:color="FFFFFF" w:themeColor="background1"/>
              <w:right w:val="nil"/>
            </w:tcBorders>
          </w:tcPr>
          <w:p w14:paraId="3AB2515E"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998</w:t>
            </w:r>
          </w:p>
        </w:tc>
        <w:tc>
          <w:tcPr>
            <w:tcW w:w="907" w:type="dxa"/>
            <w:tcBorders>
              <w:top w:val="single" w:sz="4" w:space="0" w:color="FFFFFF" w:themeColor="background1"/>
              <w:left w:val="nil"/>
              <w:bottom w:val="single" w:sz="4" w:space="0" w:color="FFFFFF" w:themeColor="background1"/>
              <w:right w:val="nil"/>
            </w:tcBorders>
          </w:tcPr>
          <w:p w14:paraId="65E84C0D"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635</w:t>
            </w:r>
          </w:p>
        </w:tc>
        <w:tc>
          <w:tcPr>
            <w:tcW w:w="907" w:type="dxa"/>
            <w:tcBorders>
              <w:top w:val="single" w:sz="4" w:space="0" w:color="FFFFFF" w:themeColor="background1"/>
              <w:left w:val="nil"/>
              <w:bottom w:val="single" w:sz="4" w:space="0" w:color="FFFFFF" w:themeColor="background1"/>
              <w:right w:val="nil"/>
            </w:tcBorders>
          </w:tcPr>
          <w:p w14:paraId="1BBA84D0"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2.11</w:t>
            </w:r>
          </w:p>
        </w:tc>
        <w:tc>
          <w:tcPr>
            <w:tcW w:w="907" w:type="dxa"/>
            <w:tcBorders>
              <w:top w:val="single" w:sz="4" w:space="0" w:color="FFFFFF" w:themeColor="background1"/>
              <w:left w:val="nil"/>
              <w:bottom w:val="single" w:sz="4" w:space="0" w:color="FFFFFF" w:themeColor="background1"/>
              <w:right w:val="nil"/>
            </w:tcBorders>
          </w:tcPr>
          <w:p w14:paraId="5D85DD3A"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2.32</w:t>
            </w:r>
          </w:p>
        </w:tc>
      </w:tr>
      <w:tr w:rsidR="006A4F7C" w:rsidRPr="007012EB" w14:paraId="688BB15E" w14:textId="77777777" w:rsidTr="00DA7E3E">
        <w:tc>
          <w:tcPr>
            <w:tcW w:w="0" w:type="auto"/>
            <w:tcBorders>
              <w:top w:val="single" w:sz="4" w:space="0" w:color="FFFFFF" w:themeColor="background1"/>
              <w:left w:val="nil"/>
              <w:bottom w:val="single" w:sz="12" w:space="0" w:color="000000"/>
              <w:right w:val="nil"/>
            </w:tcBorders>
          </w:tcPr>
          <w:p w14:paraId="4C93E2DB" w14:textId="77777777" w:rsidR="006A4F7C" w:rsidRPr="007012EB" w:rsidRDefault="006A4F7C" w:rsidP="00DA7E3E">
            <w:pPr>
              <w:pStyle w:val="Normal1"/>
              <w:jc w:val="left"/>
              <w:rPr>
                <w:rFonts w:asciiTheme="majorHAnsi" w:hAnsiTheme="majorHAnsi" w:cstheme="majorHAnsi"/>
                <w:sz w:val="20"/>
              </w:rPr>
            </w:pPr>
            <w:r w:rsidRPr="007012EB">
              <w:rPr>
                <w:rFonts w:asciiTheme="majorHAnsi" w:hAnsiTheme="majorHAnsi" w:cstheme="majorHAnsi"/>
                <w:sz w:val="20"/>
              </w:rPr>
              <w:t>intron count (#)</w:t>
            </w:r>
          </w:p>
        </w:tc>
        <w:tc>
          <w:tcPr>
            <w:tcW w:w="907" w:type="dxa"/>
            <w:tcBorders>
              <w:top w:val="single" w:sz="4" w:space="0" w:color="FFFFFF" w:themeColor="background1"/>
              <w:left w:val="nil"/>
              <w:bottom w:val="single" w:sz="12" w:space="0" w:color="000000"/>
              <w:right w:val="nil"/>
            </w:tcBorders>
          </w:tcPr>
          <w:p w14:paraId="6072C672"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3716</w:t>
            </w:r>
          </w:p>
        </w:tc>
        <w:tc>
          <w:tcPr>
            <w:tcW w:w="907" w:type="dxa"/>
            <w:tcBorders>
              <w:top w:val="single" w:sz="4" w:space="0" w:color="FFFFFF" w:themeColor="background1"/>
              <w:left w:val="nil"/>
              <w:bottom w:val="single" w:sz="12" w:space="0" w:color="000000"/>
              <w:right w:val="nil"/>
            </w:tcBorders>
          </w:tcPr>
          <w:p w14:paraId="2E33E9EB"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2776</w:t>
            </w:r>
          </w:p>
        </w:tc>
        <w:tc>
          <w:tcPr>
            <w:tcW w:w="907" w:type="dxa"/>
            <w:tcBorders>
              <w:top w:val="single" w:sz="4" w:space="0" w:color="FFFFFF" w:themeColor="background1"/>
              <w:left w:val="nil"/>
              <w:bottom w:val="single" w:sz="12" w:space="0" w:color="000000"/>
              <w:right w:val="nil"/>
            </w:tcBorders>
          </w:tcPr>
          <w:p w14:paraId="18A1A26F"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2579</w:t>
            </w:r>
          </w:p>
        </w:tc>
        <w:tc>
          <w:tcPr>
            <w:tcW w:w="907" w:type="dxa"/>
            <w:tcBorders>
              <w:top w:val="single" w:sz="4" w:space="0" w:color="FFFFFF" w:themeColor="background1"/>
              <w:left w:val="nil"/>
              <w:bottom w:val="single" w:sz="12" w:space="0" w:color="000000"/>
              <w:right w:val="nil"/>
            </w:tcBorders>
          </w:tcPr>
          <w:p w14:paraId="0BE1296F"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1929</w:t>
            </w:r>
          </w:p>
        </w:tc>
        <w:tc>
          <w:tcPr>
            <w:tcW w:w="907" w:type="dxa"/>
            <w:tcBorders>
              <w:top w:val="single" w:sz="4" w:space="0" w:color="FFFFFF" w:themeColor="background1"/>
              <w:left w:val="nil"/>
              <w:bottom w:val="single" w:sz="12" w:space="0" w:color="000000"/>
              <w:right w:val="nil"/>
            </w:tcBorders>
          </w:tcPr>
          <w:p w14:paraId="57FF4823"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1.44</w:t>
            </w:r>
          </w:p>
        </w:tc>
        <w:tc>
          <w:tcPr>
            <w:tcW w:w="907" w:type="dxa"/>
            <w:tcBorders>
              <w:top w:val="single" w:sz="4" w:space="0" w:color="FFFFFF" w:themeColor="background1"/>
              <w:left w:val="nil"/>
              <w:bottom w:val="single" w:sz="12" w:space="0" w:color="000000"/>
              <w:right w:val="nil"/>
            </w:tcBorders>
          </w:tcPr>
          <w:p w14:paraId="777F451F" w14:textId="77777777" w:rsidR="006A4F7C" w:rsidRPr="007012EB" w:rsidRDefault="006A4F7C" w:rsidP="00DA7E3E">
            <w:pPr>
              <w:pStyle w:val="Normal1"/>
              <w:jc w:val="right"/>
              <w:rPr>
                <w:rFonts w:asciiTheme="majorHAnsi" w:hAnsiTheme="majorHAnsi" w:cstheme="majorHAnsi"/>
                <w:sz w:val="20"/>
              </w:rPr>
            </w:pPr>
            <w:r w:rsidRPr="007012EB">
              <w:rPr>
                <w:rFonts w:asciiTheme="majorHAnsi" w:eastAsia="Arial" w:hAnsiTheme="majorHAnsi" w:cstheme="majorHAnsi"/>
                <w:sz w:val="20"/>
              </w:rPr>
              <w:t>1.44</w:t>
            </w:r>
          </w:p>
        </w:tc>
      </w:tr>
    </w:tbl>
    <w:p w14:paraId="23C141F7" w14:textId="77777777" w:rsidR="006A4F7C" w:rsidRDefault="006A4F7C" w:rsidP="006A4F7C">
      <w:pPr>
        <w:pStyle w:val="Normal1"/>
        <w:rPr>
          <w:ins w:id="165" w:author="Yuki Yoshida" w:date="2017-05-11T15:22:00Z"/>
        </w:rPr>
      </w:pPr>
    </w:p>
    <w:p w14:paraId="4FD06F3F" w14:textId="3B932641" w:rsidR="00D224F7" w:rsidRPr="007012EB" w:rsidDel="00D224F7" w:rsidRDefault="00D224F7" w:rsidP="006A4F7C">
      <w:pPr>
        <w:pStyle w:val="Normal1"/>
        <w:rPr>
          <w:del w:id="166" w:author="Yuki Yoshida" w:date="2017-05-11T15:22:00Z"/>
        </w:rPr>
      </w:pPr>
    </w:p>
    <w:p w14:paraId="480C56E7" w14:textId="77777777" w:rsidR="006A4F7C" w:rsidRPr="007012EB" w:rsidDel="00D224F7" w:rsidRDefault="006A4F7C" w:rsidP="006A4F7C">
      <w:pPr>
        <w:rPr>
          <w:del w:id="167" w:author="Yuki Yoshida" w:date="2017-05-11T15:22:00Z"/>
          <w:rFonts w:ascii="Times" w:eastAsia="Times New Roman" w:hAnsi="Times" w:cs="Times New Roman"/>
          <w:color w:val="auto"/>
          <w:sz w:val="20"/>
          <w:szCs w:val="20"/>
        </w:rPr>
      </w:pPr>
      <w:del w:id="168" w:author="Yuki Yoshida" w:date="2017-05-11T15:22:00Z">
        <w:r w:rsidRPr="007012EB" w:rsidDel="00D224F7">
          <w:br w:type="page"/>
        </w:r>
      </w:del>
    </w:p>
    <w:p w14:paraId="362ADE12" w14:textId="77777777" w:rsidR="006A4F7C" w:rsidRDefault="006A4F7C">
      <w:pPr>
        <w:pPrChange w:id="169" w:author="Yuki Yoshida" w:date="2017-05-11T15:22:00Z">
          <w:pPr>
            <w:pStyle w:val="Normal1"/>
          </w:pPr>
        </w:pPrChange>
      </w:pPr>
    </w:p>
    <w:p w14:paraId="2F31F09D" w14:textId="77777777" w:rsidR="006A4F7C" w:rsidRPr="007012EB" w:rsidRDefault="006A4F7C" w:rsidP="005E79BA">
      <w:pPr>
        <w:pStyle w:val="Normal1"/>
      </w:pPr>
    </w:p>
    <w:p w14:paraId="1385B504" w14:textId="35C27A72" w:rsidR="009D22D2" w:rsidRPr="007012EB" w:rsidRDefault="00294925" w:rsidP="006F5B21">
      <w:pPr>
        <w:pStyle w:val="Normal1"/>
      </w:pPr>
      <w:r w:rsidRPr="007012EB">
        <w:t xml:space="preserve">The </w:t>
      </w:r>
      <w:r w:rsidRPr="007012EB">
        <w:rPr>
          <w:i/>
        </w:rPr>
        <w:t xml:space="preserve">H. dujardini </w:t>
      </w:r>
      <w:r w:rsidRPr="007012EB">
        <w:t xml:space="preserve">nHd.3.0 genome assembly is available on a dedicated ENSEMBL </w:t>
      </w:r>
      <w:r w:rsidR="00CB77F7" w:rsidRPr="007012EB">
        <w:fldChar w:fldCharType="begin">
          <w:fldData xml:space="preserve">PEVuZE5vdGU+PENpdGU+PEF1dGhvcj5Ba2VuPC9BdXRob3I+PFllYXI+MjAxNzwvWWVhcj48UmVj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</w:fldData>
        </w:fldChar>
      </w:r>
      <w:r w:rsidR="004E0383">
        <w:instrText xml:space="preserve"> ADDIN EN.CITE </w:instrText>
      </w:r>
      <w:r w:rsidR="004E0383">
        <w:fldChar w:fldCharType="begin">
          <w:fldData xml:space="preserve">PEVuZE5vdGU+PENpdGU+PEF1dGhvcj5Ba2VuPC9BdXRob3I+PFllYXI+MjAxNzwvWWVhcj48UmVj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</w:fldData>
        </w:fldChar>
      </w:r>
      <w:r w:rsidR="004E0383">
        <w:instrText xml:space="preserve"> ADDIN EN.CITE.DATA </w:instrText>
      </w:r>
      <w:r w:rsidR="004E0383">
        <w:fldChar w:fldCharType="end"/>
      </w:r>
      <w:r w:rsidR="00CB77F7" w:rsidRPr="007012EB">
        <w:fldChar w:fldCharType="separate"/>
      </w:r>
      <w:r w:rsidR="004E0383">
        <w:rPr>
          <w:noProof/>
        </w:rPr>
        <w:t>[56]</w:t>
      </w:r>
      <w:r w:rsidR="00CB77F7" w:rsidRPr="007012EB">
        <w:fldChar w:fldCharType="end"/>
      </w:r>
      <w:r w:rsidRPr="007012EB">
        <w:t xml:space="preserve"> server, </w:t>
      </w:r>
      <w:hyperlink r:id="rId11">
        <w:r w:rsidRPr="007012EB">
          <w:rPr>
            <w:color w:val="1155CC"/>
            <w:u w:val="single"/>
          </w:rPr>
          <w:t>http://ensembl.tardigrades.org</w:t>
        </w:r>
      </w:hyperlink>
      <w:r w:rsidRPr="007012EB">
        <w:t xml:space="preserve">, where it can be compared with previous assemblies of </w:t>
      </w:r>
      <w:r w:rsidRPr="007012EB">
        <w:rPr>
          <w:i/>
        </w:rPr>
        <w:t>H. dujardini</w:t>
      </w:r>
      <w:r w:rsidRPr="007012EB">
        <w:t xml:space="preserve"> and with the </w:t>
      </w:r>
      <w:r w:rsidRPr="007012EB">
        <w:rPr>
          <w:i/>
        </w:rPr>
        <w:t>R. varieornatus</w:t>
      </w:r>
      <w:r w:rsidRPr="007012EB">
        <w:t xml:space="preserve"> assembly. The ENSEMBL database interface includes an </w:t>
      </w:r>
      <w:r w:rsidR="00121D7B" w:rsidRPr="007012EB">
        <w:t>application-programming</w:t>
      </w:r>
      <w:r w:rsidRPr="007012EB">
        <w:t xml:space="preserve"> interface (API) for scripted querying</w:t>
      </w:r>
      <w:r w:rsidR="00E415B5" w:rsidRPr="007012EB">
        <w:t xml:space="preserve"> </w:t>
      </w:r>
      <w:r w:rsidR="00217524" w:rsidRPr="007012EB">
        <w:fldChar w:fldCharType="begin">
          <w:fldData xml:space="preserve">PEVuZE5vdGU+PENpdGU+PEF1dGhvcj5ZYXRlczwvQXV0aG9yPjxZZWFyPjIwMTU8L1llYXI+PFJl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</w:fldData>
        </w:fldChar>
      </w:r>
      <w:r w:rsidR="004E0383">
        <w:instrText xml:space="preserve"> ADDIN EN.CITE </w:instrText>
      </w:r>
      <w:r w:rsidR="004E0383">
        <w:fldChar w:fldCharType="begin">
          <w:fldData xml:space="preserve">PEVuZE5vdGU+PENpdGU+PEF1dGhvcj5ZYXRlczwvQXV0aG9yPjxZZWFyPjIwMTU8L1llYXI+PFJl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</w:fldData>
        </w:fldChar>
      </w:r>
      <w:r w:rsidR="004E0383">
        <w:instrText xml:space="preserve"> ADDIN EN.CITE.DATA </w:instrText>
      </w:r>
      <w:r w:rsidR="004E0383">
        <w:fldChar w:fldCharType="end"/>
      </w:r>
      <w:r w:rsidR="00217524" w:rsidRPr="007012EB">
        <w:fldChar w:fldCharType="separate"/>
      </w:r>
      <w:r w:rsidR="004E0383">
        <w:rPr>
          <w:noProof/>
        </w:rPr>
        <w:t>[57]</w:t>
      </w:r>
      <w:r w:rsidR="00217524" w:rsidRPr="007012EB">
        <w:fldChar w:fldCharType="end"/>
      </w:r>
      <w:r w:rsidR="00E415B5" w:rsidRPr="007012EB">
        <w:t>.</w:t>
      </w:r>
      <w:r w:rsidRPr="007012EB">
        <w:t xml:space="preserve"> All data files (including supplementary data files and other analyses) are available from </w:t>
      </w:r>
      <w:hyperlink r:id="rId12">
        <w:r w:rsidRPr="007012EB">
          <w:rPr>
            <w:color w:val="1155CC"/>
            <w:u w:val="single"/>
          </w:rPr>
          <w:t>http://download.tardigrades.org</w:t>
        </w:r>
      </w:hyperlink>
      <w:r w:rsidRPr="007012EB">
        <w:t xml:space="preserve">, and a dedicated BLAST server is available at </w:t>
      </w:r>
      <w:hyperlink r:id="rId13">
        <w:r w:rsidRPr="007012EB">
          <w:rPr>
            <w:color w:val="1155CC"/>
            <w:u w:val="single"/>
          </w:rPr>
          <w:t>http://blast.tardigrades.org</w:t>
        </w:r>
      </w:hyperlink>
      <w:r w:rsidRPr="007012EB">
        <w:t xml:space="preserve">. All raw data files have been deposited in INSDC </w:t>
      </w:r>
      <w:r w:rsidR="005E38C2" w:rsidRPr="007012EB">
        <w:t>databases (NCBI and SRA</w:t>
      </w:r>
      <w:r w:rsidR="007A2F15" w:rsidRPr="007012EB">
        <w:t xml:space="preserve">, Supplementary Table </w:t>
      </w:r>
      <w:r w:rsidR="007A2F15" w:rsidRPr="002039D3">
        <w:t>S1</w:t>
      </w:r>
      <w:r w:rsidR="005E38C2" w:rsidRPr="007012EB">
        <w:t>) and the</w:t>
      </w:r>
      <w:r w:rsidRPr="007012EB">
        <w:t xml:space="preserve"> assembly</w:t>
      </w:r>
      <w:r w:rsidR="005E38C2" w:rsidRPr="007012EB">
        <w:t xml:space="preserve"> (nHd3.1)</w:t>
      </w:r>
      <w:r w:rsidRPr="007012EB">
        <w:t xml:space="preserve"> has been submitted to NCBI</w:t>
      </w:r>
      <w:r w:rsidR="007A2F15" w:rsidRPr="007012EB">
        <w:t xml:space="preserve"> under the accession ID MTYJ00000000</w:t>
      </w:r>
      <w:r w:rsidRPr="007012EB">
        <w:t>.</w:t>
      </w:r>
      <w:r w:rsidR="005E38C2" w:rsidRPr="007012EB">
        <w:t xml:space="preserve"> </w:t>
      </w:r>
    </w:p>
    <w:p w14:paraId="0B7E058A" w14:textId="77777777" w:rsidR="009D22D2" w:rsidRPr="007012EB" w:rsidRDefault="00294925" w:rsidP="005E79BA">
      <w:pPr>
        <w:pStyle w:val="Normal1"/>
      </w:pPr>
      <w:r w:rsidRPr="007012EB">
        <w:br w:type="page"/>
      </w:r>
      <w:bookmarkStart w:id="170" w:name="_a7uqkv65q8tc" w:colFirst="0" w:colLast="0"/>
      <w:bookmarkEnd w:id="170"/>
    </w:p>
    <w:p w14:paraId="7CA7439D" w14:textId="77777777" w:rsidR="009D22D2" w:rsidRPr="007012EB" w:rsidRDefault="00294925" w:rsidP="005E79BA">
      <w:pPr>
        <w:pStyle w:val="2"/>
      </w:pPr>
      <w:bookmarkStart w:id="171" w:name="_9atbrf51v8jp" w:colFirst="0" w:colLast="0"/>
      <w:bookmarkStart w:id="172" w:name="_s68m5q5n0ivt" w:colFirst="0" w:colLast="0"/>
      <w:bookmarkStart w:id="173" w:name="OLE_LINK17"/>
      <w:bookmarkStart w:id="174" w:name="OLE_LINK18"/>
      <w:bookmarkEnd w:id="171"/>
      <w:bookmarkEnd w:id="172"/>
      <w:r w:rsidRPr="007012EB">
        <w:lastRenderedPageBreak/>
        <w:t xml:space="preserve">COMPARISONS WITH </w:t>
      </w:r>
      <w:r w:rsidRPr="007012EB">
        <w:rPr>
          <w:i/>
        </w:rPr>
        <w:t>RAMAZZOTTIUS VARIEORNATUS</w:t>
      </w:r>
    </w:p>
    <w:bookmarkEnd w:id="173"/>
    <w:bookmarkEnd w:id="174"/>
    <w:p w14:paraId="37D9DEFD" w14:textId="6C48035C" w:rsidR="009D22D2" w:rsidRPr="007012EB" w:rsidRDefault="009D22D2" w:rsidP="005E79BA">
      <w:pPr>
        <w:pStyle w:val="Normal1"/>
      </w:pPr>
    </w:p>
    <w:p w14:paraId="04F038F4" w14:textId="2EC53034" w:rsidR="0016744B" w:rsidRPr="007012EB" w:rsidRDefault="00294925" w:rsidP="00587468">
      <w:pPr>
        <w:pStyle w:val="Normal1"/>
      </w:pPr>
      <w:r w:rsidRPr="007012EB">
        <w:t xml:space="preserve">We compared this high-quality assembly of </w:t>
      </w:r>
      <w:r w:rsidRPr="007012EB">
        <w:rPr>
          <w:i/>
        </w:rPr>
        <w:t>H. d</w:t>
      </w:r>
      <w:r w:rsidRPr="00B271A7">
        <w:rPr>
          <w:i/>
          <w:color w:val="auto"/>
          <w:rPrChange w:id="175" w:author="Yuki Yoshida" w:date="2017-05-26T12:09:00Z">
            <w:rPr>
              <w:i/>
            </w:rPr>
          </w:rPrChange>
        </w:rPr>
        <w:t>ujardini</w:t>
      </w:r>
      <w:r w:rsidRPr="00B271A7">
        <w:rPr>
          <w:color w:val="auto"/>
          <w:rPrChange w:id="176" w:author="Yuki Yoshida" w:date="2017-05-26T12:09:00Z">
            <w:rPr/>
          </w:rPrChange>
        </w:rPr>
        <w:t xml:space="preserve"> to that of </w:t>
      </w:r>
      <w:r w:rsidRPr="00B271A7">
        <w:rPr>
          <w:i/>
          <w:color w:val="auto"/>
          <w:rPrChange w:id="177" w:author="Yuki Yoshida" w:date="2017-05-26T12:09:00Z">
            <w:rPr>
              <w:i/>
            </w:rPr>
          </w:rPrChange>
        </w:rPr>
        <w:t xml:space="preserve">R. </w:t>
      </w:r>
      <w:r w:rsidR="00121D7B" w:rsidRPr="00B271A7">
        <w:rPr>
          <w:i/>
          <w:color w:val="auto"/>
          <w:rPrChange w:id="178" w:author="Yuki Yoshida" w:date="2017-05-26T12:09:00Z">
            <w:rPr>
              <w:i/>
            </w:rPr>
          </w:rPrChange>
        </w:rPr>
        <w:t>varieornatus</w:t>
      </w:r>
      <w:r w:rsidR="00080AB6" w:rsidRPr="00B271A7">
        <w:rPr>
          <w:i/>
          <w:color w:val="auto"/>
          <w:rPrChange w:id="179" w:author="Yuki Yoshida" w:date="2017-05-26T12:09:00Z">
            <w:rPr>
              <w:i/>
            </w:rPr>
          </w:rPrChange>
        </w:rPr>
        <w:t xml:space="preserve"> </w:t>
      </w:r>
      <w:r w:rsidR="00217524" w:rsidRPr="00B271A7">
        <w:rPr>
          <w:color w:val="auto"/>
          <w:rPrChange w:id="180" w:author="Yuki Yoshida" w:date="2017-05-26T12:09:00Z">
            <w:rPr/>
          </w:rPrChange>
        </w:rPr>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B271A7">
        <w:rPr>
          <w:color w:val="auto"/>
          <w:rPrChange w:id="181" w:author="Yuki Yoshida" w:date="2017-05-26T12:09:00Z">
            <w:rPr/>
          </w:rPrChange>
        </w:rPr>
        <w:instrText xml:space="preserve"> ADDIN EN.CITE </w:instrText>
      </w:r>
      <w:r w:rsidR="00C75F29" w:rsidRPr="00B271A7">
        <w:rPr>
          <w:color w:val="auto"/>
          <w:rPrChange w:id="182" w:author="Yuki Yoshida" w:date="2017-05-26T12:09:00Z">
            <w:rPr/>
          </w:rPrChange>
        </w:rPr>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B271A7">
        <w:rPr>
          <w:color w:val="auto"/>
          <w:rPrChange w:id="183" w:author="Yuki Yoshida" w:date="2017-05-26T12:09:00Z">
            <w:rPr/>
          </w:rPrChange>
        </w:rPr>
        <w:instrText xml:space="preserve"> ADDIN EN.CITE.DATA </w:instrText>
      </w:r>
      <w:r w:rsidR="00C75F29" w:rsidRPr="00B271A7">
        <w:rPr>
          <w:color w:val="auto"/>
          <w:rPrChange w:id="184" w:author="Yuki Yoshida" w:date="2017-05-26T12:09:00Z">
            <w:rPr/>
          </w:rPrChange>
        </w:rPr>
      </w:r>
      <w:r w:rsidR="00C75F29" w:rsidRPr="00B271A7">
        <w:rPr>
          <w:color w:val="auto"/>
          <w:rPrChange w:id="185" w:author="Yuki Yoshida" w:date="2017-05-26T12:09:00Z">
            <w:rPr/>
          </w:rPrChange>
        </w:rPr>
        <w:fldChar w:fldCharType="end"/>
      </w:r>
      <w:r w:rsidR="00217524" w:rsidRPr="00B271A7">
        <w:rPr>
          <w:color w:val="auto"/>
          <w:rPrChange w:id="186" w:author="Yuki Yoshida" w:date="2017-05-26T12:09:00Z">
            <w:rPr/>
          </w:rPrChange>
        </w:rPr>
      </w:r>
      <w:r w:rsidR="00217524" w:rsidRPr="00B271A7">
        <w:rPr>
          <w:color w:val="auto"/>
          <w:rPrChange w:id="187" w:author="Yuki Yoshida" w:date="2017-05-26T12:09:00Z">
            <w:rPr/>
          </w:rPrChange>
        </w:rPr>
        <w:fldChar w:fldCharType="separate"/>
      </w:r>
      <w:r w:rsidR="00C75F29" w:rsidRPr="00B271A7">
        <w:rPr>
          <w:noProof/>
          <w:color w:val="auto"/>
          <w:rPrChange w:id="188" w:author="Yuki Yoshida" w:date="2017-05-26T12:09:00Z">
            <w:rPr>
              <w:noProof/>
            </w:rPr>
          </w:rPrChange>
        </w:rPr>
        <w:t>[22]</w:t>
      </w:r>
      <w:r w:rsidR="00217524" w:rsidRPr="00B271A7">
        <w:rPr>
          <w:color w:val="auto"/>
          <w:rPrChange w:id="189" w:author="Yuki Yoshida" w:date="2017-05-26T12:09:00Z">
            <w:rPr/>
          </w:rPrChange>
        </w:rPr>
        <w:fldChar w:fldCharType="end"/>
      </w:r>
      <w:r w:rsidRPr="00B271A7">
        <w:rPr>
          <w:color w:val="auto"/>
          <w:rPrChange w:id="190" w:author="Yuki Yoshida" w:date="2017-05-26T12:09:00Z">
            <w:rPr/>
          </w:rPrChange>
        </w:rPr>
        <w:t xml:space="preserve">. In initial </w:t>
      </w:r>
      <w:r w:rsidR="00BF342D" w:rsidRPr="00B271A7">
        <w:rPr>
          <w:color w:val="auto"/>
          <w:rPrChange w:id="191" w:author="Yuki Yoshida" w:date="2017-05-26T12:09:00Z">
            <w:rPr/>
          </w:rPrChange>
        </w:rPr>
        <w:t>comparisons,</w:t>
      </w:r>
      <w:r w:rsidRPr="00B271A7">
        <w:rPr>
          <w:color w:val="auto"/>
          <w:rPrChange w:id="192" w:author="Yuki Yoshida" w:date="2017-05-26T12:09:00Z">
            <w:rPr/>
          </w:rPrChange>
        </w:rPr>
        <w:t xml:space="preserve"> we noted that </w:t>
      </w:r>
      <w:r w:rsidRPr="00B271A7">
        <w:rPr>
          <w:i/>
          <w:color w:val="auto"/>
          <w:rPrChange w:id="193" w:author="Yuki Yoshida" w:date="2017-05-26T12:09:00Z">
            <w:rPr>
              <w:i/>
            </w:rPr>
          </w:rPrChange>
        </w:rPr>
        <w:t>R. varieornatus</w:t>
      </w:r>
      <w:r w:rsidRPr="00B271A7">
        <w:rPr>
          <w:color w:val="auto"/>
          <w:rPrChange w:id="194" w:author="Yuki Yoshida" w:date="2017-05-26T12:09:00Z">
            <w:rPr/>
          </w:rPrChange>
        </w:rPr>
        <w:t xml:space="preserve"> had </w:t>
      </w:r>
      <w:r w:rsidR="006A5CF0" w:rsidRPr="00B271A7">
        <w:rPr>
          <w:color w:val="auto"/>
          <w:rPrChange w:id="195" w:author="Yuki Yoshida" w:date="2017-05-26T12:09:00Z">
            <w:rPr/>
          </w:rPrChange>
        </w:rPr>
        <w:t xml:space="preserve">many </w:t>
      </w:r>
      <w:r w:rsidRPr="00B271A7">
        <w:rPr>
          <w:color w:val="auto"/>
          <w:rPrChange w:id="196" w:author="Yuki Yoshida" w:date="2017-05-26T12:09:00Z">
            <w:rPr/>
          </w:rPrChange>
        </w:rPr>
        <w:t xml:space="preserve">single-exon loci that had no </w:t>
      </w:r>
      <w:r w:rsidRPr="00B271A7">
        <w:rPr>
          <w:i/>
          <w:color w:val="auto"/>
          <w:rPrChange w:id="197" w:author="Yuki Yoshida" w:date="2017-05-26T12:09:00Z">
            <w:rPr>
              <w:i/>
            </w:rPr>
          </w:rPrChange>
        </w:rPr>
        <w:t xml:space="preserve">H. dujardini </w:t>
      </w:r>
      <w:r w:rsidRPr="00B271A7">
        <w:rPr>
          <w:color w:val="auto"/>
          <w:rPrChange w:id="198" w:author="Yuki Yoshida" w:date="2017-05-26T12:09:00Z">
            <w:rPr/>
          </w:rPrChange>
        </w:rPr>
        <w:t xml:space="preserve">(or other) homologues. Reasoning that this might be a technical artifact, we updated gene models for </w:t>
      </w:r>
      <w:r w:rsidRPr="00B271A7">
        <w:rPr>
          <w:i/>
          <w:color w:val="auto"/>
          <w:rPrChange w:id="199" w:author="Yuki Yoshida" w:date="2017-05-26T12:09:00Z">
            <w:rPr>
              <w:i/>
            </w:rPr>
          </w:rPrChange>
        </w:rPr>
        <w:t xml:space="preserve">R. varieornatus </w:t>
      </w:r>
      <w:r w:rsidRPr="00B271A7">
        <w:rPr>
          <w:color w:val="auto"/>
          <w:rPrChange w:id="200" w:author="Yuki Yoshida" w:date="2017-05-26T12:09:00Z">
            <w:rPr/>
          </w:rPrChange>
        </w:rPr>
        <w:t xml:space="preserve">using BRAKER </w:t>
      </w:r>
      <w:r w:rsidR="00217524" w:rsidRPr="00B271A7">
        <w:rPr>
          <w:color w:val="auto"/>
          <w:rPrChange w:id="201" w:author="Yuki Yoshida" w:date="2017-05-26T12:09:00Z">
            <w:rPr/>
          </w:rPrChange>
        </w:rPr>
        <w:fldChar w:fldCharType="begin"/>
      </w:r>
      <w:r w:rsidR="004E0383" w:rsidRPr="00B271A7">
        <w:rPr>
          <w:color w:val="auto"/>
          <w:rPrChange w:id="202" w:author="Yuki Yoshida" w:date="2017-05-26T12:09:00Z">
            <w:rPr/>
          </w:rPrChange>
        </w:rPr>
        <w:instrText xml:space="preserve"> ADDIN EN.CITE &lt;EndNote&gt;&lt;Cite&gt;&lt;Author&gt;Hoff&lt;/Author&gt;&lt;Year&gt;2016&lt;/Year&gt;&lt;RecNum&gt;1139&lt;/RecNum&gt;&lt;DisplayText&gt;[54]&lt;/DisplayText&gt;&lt;record&gt;&lt;rec-number&gt;1139&lt;/rec-number&gt;&lt;foreign-keys&gt;&lt;key app="EN" db-id="wpsap0rf8sw9wfefxxhvwee72vsdzzer5se9" timestamp="1473911468"&gt;1139&lt;/key&gt;&lt;key app="ENWeb" db-id=""&gt;0&lt;/key&gt;&lt;/foreign-keys&gt;&lt;ref-type name="Journal Article"&gt;17&lt;/ref-type&gt;&lt;contributors&gt;&lt;authors&gt;&lt;author&gt;Hoff, K. J.&lt;/author&gt;&lt;author&gt;Lange, S.&lt;/author&gt;&lt;author&gt;Lomsadze, A.&lt;/author&gt;&lt;author&gt;Borodovsky, M.&lt;/author&gt;&lt;author&gt;Stanke, M.&lt;/author&gt;&lt;/authors&gt;&lt;/contributors&gt;&lt;auth-address&gt;Ernst Moritz Arndt Universitat Greifswald, Institute for Mathematics and Computer Science, 17487 Greifswald, Germany.&amp;#xD;Joint Georgia Tech and Emory University Wallace H Coulter Department of Biomedical Engineering, Atlanta, GA 30332, USA and.&amp;#xD;School of Computational Science and Engineering, Atlanta, GA 30332, USA, Joint Georgia Tech and Emory University Wallace H Coulter Department of Biomedical Engineering, Atlanta, GA 30332, USA and Moscow Institute of Physics and Technology, Dolgoprudny, Moscow Region, Russia.&lt;/auth-address&gt;&lt;titles&gt;&lt;title&gt;BRAKER1: Unsupervised RNA-Seq-Based Genome Annotation with GeneMark-ET and AUGUSTUS&lt;/title&gt;&lt;secondary-title&gt;Bioinformatics&lt;/secondary-title&gt;&lt;/titles&gt;&lt;pages&gt;767-9&lt;/pages&gt;&lt;volume&gt;32&lt;/volume&gt;&lt;number&gt;5&lt;/number&gt;&lt;dates&gt;&lt;year&gt;2016&lt;/year&gt;&lt;pub-dates&gt;&lt;date&gt;Mar 01&lt;/date&gt;&lt;/pub-dates&gt;&lt;/dates&gt;&lt;isbn&gt;1367-4811 (Electronic)&amp;#xD;1367-4803 (Linking)&lt;/isbn&gt;&lt;accession-num&gt;26559507&lt;/accession-num&gt;&lt;urls&gt;&lt;related-urls&gt;&lt;url&gt;https://www.ncbi.nlm.nih.gov/pubmed/26559507&lt;/url&gt;&lt;/related-urls&gt;&lt;/urls&gt;&lt;electronic-resource-num&gt;10.1093/bioinformatics/btv661&lt;/electronic-resource-num&gt;&lt;/record&gt;&lt;/Cite&gt;&lt;/EndNote&gt;</w:instrText>
      </w:r>
      <w:r w:rsidR="00217524" w:rsidRPr="00B271A7">
        <w:rPr>
          <w:color w:val="auto"/>
          <w:rPrChange w:id="203" w:author="Yuki Yoshida" w:date="2017-05-26T12:09:00Z">
            <w:rPr/>
          </w:rPrChange>
        </w:rPr>
        <w:fldChar w:fldCharType="separate"/>
      </w:r>
      <w:r w:rsidR="004E0383" w:rsidRPr="00B271A7">
        <w:rPr>
          <w:noProof/>
          <w:color w:val="auto"/>
          <w:rPrChange w:id="204" w:author="Yuki Yoshida" w:date="2017-05-26T12:09:00Z">
            <w:rPr>
              <w:noProof/>
            </w:rPr>
          </w:rPrChange>
        </w:rPr>
        <w:t>[54]</w:t>
      </w:r>
      <w:r w:rsidR="00217524" w:rsidRPr="00B271A7">
        <w:rPr>
          <w:color w:val="auto"/>
          <w:rPrChange w:id="205" w:author="Yuki Yoshida" w:date="2017-05-26T12:09:00Z">
            <w:rPr/>
          </w:rPrChange>
        </w:rPr>
        <w:fldChar w:fldCharType="end"/>
      </w:r>
      <w:r w:rsidR="007E4FA4" w:rsidRPr="00B271A7">
        <w:rPr>
          <w:color w:val="auto"/>
          <w:rPrChange w:id="206" w:author="Yuki Yoshida" w:date="2017-05-26T12:09:00Z">
            <w:rPr/>
          </w:rPrChange>
        </w:rPr>
        <w:t xml:space="preserve"> with additional comprehensive RNA-Seq of developmental stages</w:t>
      </w:r>
      <w:r w:rsidR="00757CBF" w:rsidRPr="00B271A7">
        <w:rPr>
          <w:color w:val="auto"/>
          <w:rPrChange w:id="207" w:author="Yuki Yoshida" w:date="2017-05-26T12:09:00Z">
            <w:rPr/>
          </w:rPrChange>
        </w:rPr>
        <w:t xml:space="preserve"> (Supplementary Table 1)</w:t>
      </w:r>
      <w:r w:rsidRPr="00B271A7">
        <w:rPr>
          <w:color w:val="auto"/>
          <w:rPrChange w:id="208" w:author="Yuki Yoshida" w:date="2017-05-26T12:09:00Z">
            <w:rPr/>
          </w:rPrChange>
        </w:rPr>
        <w:t>. The new prediction include</w:t>
      </w:r>
      <w:r w:rsidR="00587468" w:rsidRPr="00B271A7">
        <w:rPr>
          <w:color w:val="auto"/>
          <w:rPrChange w:id="209" w:author="Yuki Yoshida" w:date="2017-05-26T12:09:00Z">
            <w:rPr/>
          </w:rPrChange>
        </w:rPr>
        <w:t>d</w:t>
      </w:r>
      <w:r w:rsidRPr="00B271A7">
        <w:rPr>
          <w:color w:val="auto"/>
          <w:rPrChange w:id="210" w:author="Yuki Yoshida" w:date="2017-05-26T12:09:00Z">
            <w:rPr/>
          </w:rPrChange>
        </w:rPr>
        <w:t xml:space="preserve"> 13,917 protein-coding genes (612 isoforms). This lower gene count compared to the original (19,521 genes) </w:t>
      </w:r>
      <w:r w:rsidR="00587468" w:rsidRPr="00B271A7">
        <w:rPr>
          <w:color w:val="auto"/>
          <w:rPrChange w:id="211" w:author="Yuki Yoshida" w:date="2017-05-26T12:09:00Z">
            <w:rPr>
              <w:color w:val="222222"/>
            </w:rPr>
          </w:rPrChange>
        </w:rPr>
        <w:t xml:space="preserve">was </w:t>
      </w:r>
      <w:r w:rsidRPr="00B271A7">
        <w:rPr>
          <w:color w:val="auto"/>
          <w:rPrChange w:id="212" w:author="Yuki Yoshida" w:date="2017-05-26T12:09:00Z">
            <w:rPr>
              <w:color w:val="222222"/>
            </w:rPr>
          </w:rPrChange>
        </w:rPr>
        <w:t xml:space="preserve">largely </w:t>
      </w:r>
      <w:r w:rsidR="00587468" w:rsidRPr="00B271A7">
        <w:rPr>
          <w:color w:val="auto"/>
          <w:rPrChange w:id="213" w:author="Yuki Yoshida" w:date="2017-05-26T12:09:00Z">
            <w:rPr>
              <w:color w:val="222222"/>
            </w:rPr>
          </w:rPrChange>
        </w:rPr>
        <w:t>due to</w:t>
      </w:r>
      <w:r w:rsidRPr="00B271A7">
        <w:rPr>
          <w:color w:val="auto"/>
          <w:rPrChange w:id="214" w:author="Yuki Yoshida" w:date="2017-05-26T12:09:00Z">
            <w:rPr>
              <w:color w:val="222222"/>
            </w:rPr>
          </w:rPrChange>
        </w:rPr>
        <w:t xml:space="preserve"> a reduction in single-exon genes </w:t>
      </w:r>
      <w:r w:rsidR="00587468" w:rsidRPr="00B271A7">
        <w:rPr>
          <w:color w:val="auto"/>
          <w:rPrChange w:id="215" w:author="Yuki Yoshida" w:date="2017-05-26T12:09:00Z">
            <w:rPr>
              <w:color w:val="222222"/>
            </w:rPr>
          </w:rPrChange>
        </w:rPr>
        <w:t>with</w:t>
      </w:r>
      <w:r w:rsidRPr="00B271A7">
        <w:rPr>
          <w:color w:val="auto"/>
          <w:rPrChange w:id="216" w:author="Yuki Yoshida" w:date="2017-05-26T12:09:00Z">
            <w:rPr>
              <w:color w:val="222222"/>
            </w:rPr>
          </w:rPrChange>
        </w:rPr>
        <w:t xml:space="preserve"> no transcript support</w:t>
      </w:r>
      <w:r w:rsidR="006A5CF0" w:rsidRPr="00B271A7">
        <w:rPr>
          <w:color w:val="auto"/>
          <w:rPrChange w:id="217" w:author="Yuki Yoshida" w:date="2017-05-26T12:09:00Z">
            <w:rPr>
              <w:color w:val="222222"/>
            </w:rPr>
          </w:rPrChange>
        </w:rPr>
        <w:t xml:space="preserve"> (</w:t>
      </w:r>
      <w:r w:rsidRPr="00B271A7">
        <w:rPr>
          <w:color w:val="auto"/>
          <w:rPrChange w:id="218" w:author="Yuki Yoshida" w:date="2017-05-26T12:09:00Z">
            <w:rPr>
              <w:color w:val="222222"/>
            </w:rPr>
          </w:rPrChange>
        </w:rPr>
        <w:t>from 5,626 in version 1 to 1,777 in the current annotation</w:t>
      </w:r>
      <w:r w:rsidR="006A5CF0" w:rsidRPr="00B271A7">
        <w:rPr>
          <w:color w:val="auto"/>
          <w:rPrChange w:id="219" w:author="Yuki Yoshida" w:date="2017-05-26T12:09:00Z">
            <w:rPr/>
          </w:rPrChange>
        </w:rPr>
        <w:t>)</w:t>
      </w:r>
      <w:r w:rsidRPr="00B271A7">
        <w:rPr>
          <w:color w:val="auto"/>
          <w:rPrChange w:id="220" w:author="Yuki Yoshida" w:date="2017-05-26T12:09:00Z">
            <w:rPr/>
          </w:rPrChange>
        </w:rPr>
        <w:t xml:space="preserve">. </w:t>
      </w:r>
      <w:r w:rsidR="006A5CF0" w:rsidRPr="00B271A7">
        <w:rPr>
          <w:color w:val="auto"/>
          <w:rPrChange w:id="221" w:author="Yuki Yoshida" w:date="2017-05-26T12:09:00Z">
            <w:rPr/>
          </w:rPrChange>
        </w:rPr>
        <w:t>Most (</w:t>
      </w:r>
      <w:r w:rsidRPr="00B271A7">
        <w:rPr>
          <w:color w:val="auto"/>
          <w:rPrChange w:id="222" w:author="Yuki Yoshida" w:date="2017-05-26T12:09:00Z">
            <w:rPr/>
          </w:rPrChange>
        </w:rPr>
        <w:t>12,752</w:t>
      </w:r>
      <w:r w:rsidR="006A5CF0" w:rsidRPr="00B271A7">
        <w:rPr>
          <w:color w:val="auto"/>
          <w:rPrChange w:id="223" w:author="Yuki Yoshida" w:date="2017-05-26T12:09:00Z">
            <w:rPr/>
          </w:rPrChange>
        </w:rPr>
        <w:t>, 90%)</w:t>
      </w:r>
      <w:r w:rsidRPr="00B271A7">
        <w:rPr>
          <w:color w:val="auto"/>
          <w:rPrChange w:id="224" w:author="Yuki Yoshida" w:date="2017-05-26T12:09:00Z">
            <w:rPr/>
          </w:rPrChange>
        </w:rPr>
        <w:t xml:space="preserve"> of the BRAKER-predicted genes were also found in the original set. In both species, some predicted genes may derive from transposons, as 2,474 </w:t>
      </w:r>
      <w:r w:rsidRPr="00B271A7">
        <w:rPr>
          <w:i/>
          <w:color w:val="auto"/>
          <w:rPrChange w:id="225" w:author="Yuki Yoshida" w:date="2017-05-26T12:09:00Z">
            <w:rPr>
              <w:i/>
            </w:rPr>
          </w:rPrChange>
        </w:rPr>
        <w:t xml:space="preserve">H. dujardini </w:t>
      </w:r>
      <w:r w:rsidRPr="00B271A7">
        <w:rPr>
          <w:color w:val="auto"/>
          <w:rPrChange w:id="226" w:author="Yuki Yoshida" w:date="2017-05-26T12:09:00Z">
            <w:rPr/>
          </w:rPrChange>
        </w:rPr>
        <w:t>and</w:t>
      </w:r>
      <w:r w:rsidRPr="00B271A7">
        <w:rPr>
          <w:i/>
          <w:color w:val="auto"/>
          <w:rPrChange w:id="227" w:author="Yuki Yoshida" w:date="2017-05-26T12:09:00Z">
            <w:rPr>
              <w:i/>
            </w:rPr>
          </w:rPrChange>
        </w:rPr>
        <w:t xml:space="preserve"> </w:t>
      </w:r>
      <w:r w:rsidRPr="00B271A7">
        <w:rPr>
          <w:color w:val="auto"/>
          <w:rPrChange w:id="228" w:author="Yuki Yoshida" w:date="2017-05-26T12:09:00Z">
            <w:rPr/>
          </w:rPrChange>
        </w:rPr>
        <w:t xml:space="preserve">626 </w:t>
      </w:r>
      <w:r w:rsidRPr="00B271A7">
        <w:rPr>
          <w:i/>
          <w:color w:val="auto"/>
          <w:rPrChange w:id="229" w:author="Yuki Yoshida" w:date="2017-05-26T12:09:00Z">
            <w:rPr>
              <w:i/>
            </w:rPr>
          </w:rPrChange>
        </w:rPr>
        <w:t xml:space="preserve">R. varieornatus </w:t>
      </w:r>
      <w:r w:rsidRPr="00B271A7">
        <w:rPr>
          <w:color w:val="auto"/>
          <w:rPrChange w:id="230" w:author="Yuki Yoshida" w:date="2017-05-26T12:09:00Z">
            <w:rPr/>
          </w:rPrChange>
        </w:rPr>
        <w:t>proteins match</w:t>
      </w:r>
      <w:r w:rsidR="00587468" w:rsidRPr="00B271A7">
        <w:rPr>
          <w:color w:val="auto"/>
          <w:rPrChange w:id="231" w:author="Yuki Yoshida" w:date="2017-05-26T12:09:00Z">
            <w:rPr/>
          </w:rPrChange>
        </w:rPr>
        <w:t>ed</w:t>
      </w:r>
      <w:r w:rsidRPr="00B271A7">
        <w:rPr>
          <w:color w:val="auto"/>
          <w:rPrChange w:id="232" w:author="Yuki Yoshida" w:date="2017-05-26T12:09:00Z">
            <w:rPr/>
          </w:rPrChange>
        </w:rPr>
        <w:t xml:space="preserve"> Dfam domains</w:t>
      </w:r>
      <w:r w:rsidR="000D474F" w:rsidRPr="00B271A7">
        <w:rPr>
          <w:color w:val="auto"/>
          <w:rPrChange w:id="233" w:author="Yuki Yoshida" w:date="2017-05-26T12:09:00Z">
            <w:rPr/>
          </w:rPrChange>
        </w:rPr>
        <w:t xml:space="preserve"> </w:t>
      </w:r>
      <w:r w:rsidR="00217524" w:rsidRPr="00B271A7">
        <w:rPr>
          <w:color w:val="auto"/>
          <w:rPrChange w:id="234" w:author="Yuki Yoshida" w:date="2017-05-26T12:09:00Z">
            <w:rPr/>
          </w:rPrChange>
        </w:rPr>
        <w:fldChar w:fldCharType="begin">
          <w:fldData xml:space="preserve">PEVuZE5vdGU+PENpdGU+PEF1dGhvcj5IdWJsZXk8L0F1dGhvcj48WWVhcj4yMDE2PC9ZZWFyPjxS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</w:fldData>
        </w:fldChar>
      </w:r>
      <w:r w:rsidR="004E0383" w:rsidRPr="00B271A7">
        <w:rPr>
          <w:color w:val="auto"/>
          <w:rPrChange w:id="235" w:author="Yuki Yoshida" w:date="2017-05-26T12:09:00Z">
            <w:rPr/>
          </w:rPrChange>
        </w:rPr>
        <w:instrText xml:space="preserve"> ADDIN EN.CITE </w:instrText>
      </w:r>
      <w:r w:rsidR="004E0383" w:rsidRPr="00B271A7">
        <w:rPr>
          <w:color w:val="auto"/>
          <w:rPrChange w:id="236" w:author="Yuki Yoshida" w:date="2017-05-26T12:09:00Z">
            <w:rPr/>
          </w:rPrChange>
        </w:rPr>
        <w:fldChar w:fldCharType="begin">
          <w:fldData xml:space="preserve">PEVuZE5vdGU+PENpdGU+PEF1dGhvcj5IdWJsZXk8L0F1dGhvcj48WWVhcj4yMDE2PC9ZZWFyPjxS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</w:fldData>
        </w:fldChar>
      </w:r>
      <w:r w:rsidR="004E0383" w:rsidRPr="00B271A7">
        <w:rPr>
          <w:color w:val="auto"/>
          <w:rPrChange w:id="237" w:author="Yuki Yoshida" w:date="2017-05-26T12:09:00Z">
            <w:rPr/>
          </w:rPrChange>
        </w:rPr>
        <w:instrText xml:space="preserve"> ADDIN EN.CITE.DATA </w:instrText>
      </w:r>
      <w:r w:rsidR="004E0383" w:rsidRPr="00B271A7">
        <w:rPr>
          <w:color w:val="auto"/>
          <w:rPrChange w:id="238" w:author="Yuki Yoshida" w:date="2017-05-26T12:09:00Z">
            <w:rPr/>
          </w:rPrChange>
        </w:rPr>
      </w:r>
      <w:r w:rsidR="004E0383" w:rsidRPr="00B271A7">
        <w:rPr>
          <w:color w:val="auto"/>
          <w:rPrChange w:id="239" w:author="Yuki Yoshida" w:date="2017-05-26T12:09:00Z">
            <w:rPr/>
          </w:rPrChange>
        </w:rPr>
        <w:fldChar w:fldCharType="end"/>
      </w:r>
      <w:r w:rsidR="00217524" w:rsidRPr="00B271A7">
        <w:rPr>
          <w:color w:val="auto"/>
          <w:rPrChange w:id="240" w:author="Yuki Yoshida" w:date="2017-05-26T12:09:00Z">
            <w:rPr/>
          </w:rPrChange>
        </w:rPr>
      </w:r>
      <w:r w:rsidR="00217524" w:rsidRPr="00B271A7">
        <w:rPr>
          <w:color w:val="auto"/>
          <w:rPrChange w:id="241" w:author="Yuki Yoshida" w:date="2017-05-26T12:09:00Z">
            <w:rPr/>
          </w:rPrChange>
        </w:rPr>
        <w:fldChar w:fldCharType="separate"/>
      </w:r>
      <w:r w:rsidR="004E0383" w:rsidRPr="00B271A7">
        <w:rPr>
          <w:noProof/>
          <w:color w:val="auto"/>
          <w:rPrChange w:id="242" w:author="Yuki Yoshida" w:date="2017-05-26T12:09:00Z">
            <w:rPr>
              <w:noProof/>
            </w:rPr>
          </w:rPrChange>
        </w:rPr>
        <w:t>[58]</w:t>
      </w:r>
      <w:r w:rsidR="00217524" w:rsidRPr="00B271A7">
        <w:rPr>
          <w:color w:val="auto"/>
          <w:rPrChange w:id="243" w:author="Yuki Yoshida" w:date="2017-05-26T12:09:00Z">
            <w:rPr/>
          </w:rPrChange>
        </w:rPr>
        <w:fldChar w:fldCharType="end"/>
      </w:r>
      <w:r w:rsidRPr="00B271A7">
        <w:rPr>
          <w:color w:val="auto"/>
          <w:rPrChange w:id="244" w:author="Yuki Yoshida" w:date="2017-05-26T12:09:00Z">
            <w:rPr/>
          </w:rPrChange>
        </w:rPr>
        <w:t xml:space="preserve">. While several of these putatively transposon-derived predictions have </w:t>
      </w:r>
      <w:r w:rsidRPr="007012EB">
        <w:t xml:space="preserve">a Swiss-Prot </w:t>
      </w:r>
      <w:r w:rsidR="00217524" w:rsidRPr="007012EB">
        <w:fldChar w:fldCharType="begin"/>
      </w:r>
      <w:r w:rsidR="004E0383">
        <w:instrText xml:space="preserve"> ADDIN EN.CITE &lt;EndNote&gt;&lt;Cite&gt;&lt;Author&gt;UniProt&lt;/Author&gt;&lt;Year&gt;2015&lt;/Year&gt;&lt;RecNum&gt;5&lt;/RecNum&gt;&lt;DisplayText&gt;[59]&lt;/DisplayText&gt;&lt;record&gt;&lt;rec-number&gt;5&lt;/rec-number&gt;&lt;foreign-keys&gt;&lt;key app="EN" db-id="wpsap0rf8sw9wfefxxhvwee72vsdzzer5se9" timestamp="1436162877"&gt;5&lt;/key&gt;&lt;/foreign-keys&gt;&lt;ref-type name="Journal Article"&gt;17&lt;/ref-type&gt;&lt;contributors&gt;&lt;authors&gt;&lt;author&gt;UniProt, Consortium&lt;/author&gt;&lt;/authors&gt;&lt;/contributors&gt;&lt;titles&gt;&lt;title&gt;UniProt: a hub for protein information&lt;/title&gt;&lt;secondary-title&gt;Nucleic Acids Res&lt;/secondary-title&gt;&lt;/titles&gt;&lt;pages&gt;D204-12&lt;/pages&gt;&lt;volume&gt;43&lt;/volume&gt;&lt;number&gt;Database issue&lt;/number&gt;&lt;keywords&gt;&lt;keyword&gt;*Databases, Protein&lt;/keyword&gt;&lt;keyword&gt;*Molecular Sequence Annotation&lt;/keyword&gt;&lt;keyword&gt;Proteome&lt;/keyword&gt;&lt;keyword&gt;*Sequence Analysis, Protein&lt;/keyword&gt;&lt;/keywords&gt;&lt;dates&gt;&lt;year&gt;2015&lt;/year&gt;&lt;pub-dates&gt;&lt;date&gt;Jan&lt;/date&gt;&lt;/pub-dates&gt;&lt;/dates&gt;&lt;isbn&gt;1362-4962 (Electronic)&amp;#xD;0305-1048 (Linking)&lt;/isbn&gt;&lt;accession-num&gt;25348405&lt;/accession-num&gt;&lt;urls&gt;&lt;related-urls&gt;&lt;url&gt;https://www.ncbi.nlm.nih.gov/pubmed/25348405&lt;/url&gt;&lt;/related-urls&gt;&lt;/urls&gt;&lt;custom2&gt;PMC4384041&lt;/custom2&gt;&lt;electronic-resource-num&gt;10.1093/nar/gku989&lt;/electronic-resource-num&gt;&lt;/record&gt;&lt;/Cite&gt;&lt;/EndNote&gt;</w:instrText>
      </w:r>
      <w:r w:rsidR="00217524" w:rsidRPr="007012EB">
        <w:fldChar w:fldCharType="separate"/>
      </w:r>
      <w:r w:rsidR="004E0383">
        <w:rPr>
          <w:noProof/>
        </w:rPr>
        <w:t>[59]</w:t>
      </w:r>
      <w:r w:rsidR="00217524" w:rsidRPr="007012EB">
        <w:fldChar w:fldCharType="end"/>
      </w:r>
      <w:r w:rsidR="000D474F" w:rsidRPr="007012EB">
        <w:t xml:space="preserve"> </w:t>
      </w:r>
      <w:r w:rsidRPr="007012EB">
        <w:t>homologue (</w:t>
      </w:r>
      <w:r w:rsidRPr="007012EB">
        <w:rPr>
          <w:i/>
        </w:rPr>
        <w:t>H</w:t>
      </w:r>
      <w:r w:rsidR="000D474F" w:rsidRPr="007012EB">
        <w:rPr>
          <w:i/>
        </w:rPr>
        <w:t xml:space="preserve">. </w:t>
      </w:r>
      <w:r w:rsidRPr="007012EB">
        <w:rPr>
          <w:i/>
        </w:rPr>
        <w:t>d</w:t>
      </w:r>
      <w:r w:rsidR="000D474F" w:rsidRPr="007012EB">
        <w:rPr>
          <w:i/>
        </w:rPr>
        <w:t>ujardini</w:t>
      </w:r>
      <w:r w:rsidR="00BB5572">
        <w:rPr>
          <w:iCs/>
        </w:rPr>
        <w:t>:</w:t>
      </w:r>
      <w:r w:rsidRPr="007012EB">
        <w:t xml:space="preserve"> 915, 3</w:t>
      </w:r>
      <w:r w:rsidR="00BB5572">
        <w:t>7</w:t>
      </w:r>
      <w:r w:rsidRPr="007012EB">
        <w:t>%</w:t>
      </w:r>
      <w:r w:rsidR="006A5CF0">
        <w:t>;</w:t>
      </w:r>
      <w:r w:rsidRPr="007012EB">
        <w:t xml:space="preserve"> </w:t>
      </w:r>
      <w:r w:rsidRPr="007012EB">
        <w:rPr>
          <w:i/>
        </w:rPr>
        <w:t>R</w:t>
      </w:r>
      <w:r w:rsidR="000D474F" w:rsidRPr="007012EB">
        <w:rPr>
          <w:i/>
        </w:rPr>
        <w:t xml:space="preserve">. </w:t>
      </w:r>
      <w:r w:rsidRPr="007012EB">
        <w:rPr>
          <w:i/>
        </w:rPr>
        <w:t>v</w:t>
      </w:r>
      <w:r w:rsidR="000D474F" w:rsidRPr="007012EB">
        <w:rPr>
          <w:i/>
        </w:rPr>
        <w:t>arieornatus</w:t>
      </w:r>
      <w:r w:rsidRPr="007012EB">
        <w:t>:</w:t>
      </w:r>
      <w:r w:rsidR="00BB5572">
        <w:t xml:space="preserve"> </w:t>
      </w:r>
      <w:r w:rsidRPr="007012EB">
        <w:t>274, 4</w:t>
      </w:r>
      <w:r w:rsidR="00BB5572">
        <w:t>4</w:t>
      </w:r>
      <w:r w:rsidRPr="007012EB">
        <w:t xml:space="preserve">%), </w:t>
      </w:r>
      <w:r w:rsidR="00BB5572">
        <w:t>most</w:t>
      </w:r>
      <w:r w:rsidRPr="007012EB">
        <w:t xml:space="preserve"> had very low expression levels. </w:t>
      </w:r>
    </w:p>
    <w:p w14:paraId="583D168B" w14:textId="77777777" w:rsidR="009D22D2" w:rsidRPr="007012EB" w:rsidRDefault="009D22D2" w:rsidP="005E79BA">
      <w:pPr>
        <w:pStyle w:val="Normal1"/>
      </w:pPr>
    </w:p>
    <w:p w14:paraId="7658F3E8" w14:textId="0F393E76" w:rsidR="009D22D2" w:rsidRPr="007012EB" w:rsidRDefault="00294925" w:rsidP="006F5B21">
      <w:pPr>
        <w:pStyle w:val="Normal1"/>
      </w:pPr>
      <w:r w:rsidRPr="007012EB">
        <w:t xml:space="preserve">One striking difference between the two species was in genome size, as represented by assembly span: the </w:t>
      </w:r>
      <w:r w:rsidRPr="007012EB">
        <w:rPr>
          <w:i/>
        </w:rPr>
        <w:t xml:space="preserve">R. varieornatus </w:t>
      </w:r>
      <w:r w:rsidRPr="007012EB">
        <w:t xml:space="preserve">assembly had a span of 55 Mb, half that of </w:t>
      </w:r>
      <w:r w:rsidRPr="007012EB">
        <w:rPr>
          <w:i/>
        </w:rPr>
        <w:t xml:space="preserve">H. dujardini </w:t>
      </w:r>
      <w:r w:rsidRPr="007012EB">
        <w:t>(Table 2). This difference could have arisen through whole genome duplication, segmental duplication, or more piecemeal processes of genome expansion or contracti</w:t>
      </w:r>
      <w:r w:rsidR="00587468">
        <w:t>on</w:t>
      </w:r>
      <w:r w:rsidRPr="007012EB">
        <w:t xml:space="preserve">. </w:t>
      </w:r>
      <w:r w:rsidRPr="007012EB">
        <w:rPr>
          <w:i/>
        </w:rPr>
        <w:t>H. dujardini</w:t>
      </w:r>
      <w:r w:rsidRPr="007012EB">
        <w:t xml:space="preserve"> had 5,984 more predicted genes than </w:t>
      </w:r>
      <w:r w:rsidRPr="007012EB">
        <w:rPr>
          <w:i/>
        </w:rPr>
        <w:t>R. varieornatus</w:t>
      </w:r>
      <w:r w:rsidRPr="007012EB">
        <w:t xml:space="preserve">. These spanned ~23 Mb, and accounted for about half the additional span. </w:t>
      </w:r>
      <w:r w:rsidR="00587468">
        <w:t>There was</w:t>
      </w:r>
      <w:r w:rsidR="00302BAF" w:rsidRPr="007012EB">
        <w:t xml:space="preserve"> no difference in number of exons </w:t>
      </w:r>
      <w:r w:rsidR="006F5B21">
        <w:t xml:space="preserve">per gene </w:t>
      </w:r>
      <w:r w:rsidR="00302BAF" w:rsidRPr="007012EB">
        <w:t xml:space="preserve">between orthologues or in the </w:t>
      </w:r>
      <w:r w:rsidR="004D79ED">
        <w:t xml:space="preserve">whole </w:t>
      </w:r>
      <w:r w:rsidR="00302BAF" w:rsidRPr="007012EB">
        <w:t xml:space="preserve">predicted gene set. However, comparing orthologues, the intron span per gene in </w:t>
      </w:r>
      <w:r w:rsidR="00302BAF" w:rsidRPr="007012EB">
        <w:rPr>
          <w:i/>
        </w:rPr>
        <w:t>H. dujardini</w:t>
      </w:r>
      <w:r w:rsidR="00302BAF" w:rsidRPr="007012EB">
        <w:t xml:space="preserve"> was on average twice that in </w:t>
      </w:r>
      <w:r w:rsidR="00302BAF" w:rsidRPr="007012EB">
        <w:rPr>
          <w:i/>
        </w:rPr>
        <w:t xml:space="preserve">R. varieornatus </w:t>
      </w:r>
      <w:r w:rsidR="00302BAF" w:rsidRPr="007012EB">
        <w:t>(</w:t>
      </w:r>
      <w:r w:rsidR="00302BAF" w:rsidRPr="007012EB">
        <w:fldChar w:fldCharType="begin"/>
      </w:r>
      <w:r w:rsidR="00302BAF" w:rsidRPr="007012EB">
        <w:instrText xml:space="preserve"> REF _Ref346887281 \h </w:instrText>
      </w:r>
      <w:r w:rsidR="00302BAF" w:rsidRPr="007012EB">
        <w:fldChar w:fldCharType="separate"/>
      </w:r>
      <w:r w:rsidR="00941B11" w:rsidRPr="007012EB">
        <w:t xml:space="preserve">Figure </w:t>
      </w:r>
      <w:r w:rsidR="00941B11">
        <w:rPr>
          <w:noProof/>
        </w:rPr>
        <w:t>1</w:t>
      </w:r>
      <w:r w:rsidR="00302BAF" w:rsidRPr="007012EB">
        <w:fldChar w:fldCharType="end"/>
      </w:r>
      <w:r w:rsidR="00C329E3">
        <w:t>B</w:t>
      </w:r>
      <w:r w:rsidR="00302BAF" w:rsidRPr="007012EB">
        <w:t xml:space="preserve">), and gene length (measured as start codon to stop codon in coding exons) was </w:t>
      </w:r>
      <w:r w:rsidR="00356856" w:rsidRPr="007012EB">
        <w:t>~</w:t>
      </w:r>
      <w:r w:rsidR="00302BAF" w:rsidRPr="007012EB">
        <w:t xml:space="preserve">1.3 fold </w:t>
      </w:r>
      <w:r w:rsidR="00587468">
        <w:t>greater</w:t>
      </w:r>
      <w:r w:rsidR="00587468" w:rsidRPr="007012EB">
        <w:t xml:space="preserve"> </w:t>
      </w:r>
      <w:r w:rsidR="00302BAF" w:rsidRPr="007012EB">
        <w:t xml:space="preserve">in </w:t>
      </w:r>
      <w:r w:rsidR="00302BAF" w:rsidRPr="007012EB">
        <w:rPr>
          <w:i/>
        </w:rPr>
        <w:t>H. dujardini</w:t>
      </w:r>
      <w:r w:rsidR="00963943" w:rsidRPr="007012EB">
        <w:t xml:space="preserve"> (</w:t>
      </w:r>
      <w:ins w:id="245" w:author="Yuki Yoshida" w:date="2017-05-26T12:10:00Z">
        <w:r w:rsidR="00B271A7">
          <w:t xml:space="preserve">Table 2, </w:t>
        </w:r>
      </w:ins>
      <w:r w:rsidR="00963943" w:rsidRPr="007012EB">
        <w:t>Supplementary Figure S3)</w:t>
      </w:r>
      <w:r w:rsidR="00302BAF" w:rsidRPr="007012EB">
        <w:t>. The</w:t>
      </w:r>
      <w:r w:rsidR="00587468">
        <w:t>re was more</w:t>
      </w:r>
      <w:r w:rsidR="00302BAF" w:rsidRPr="007012EB">
        <w:t xml:space="preserve"> </w:t>
      </w:r>
      <w:r w:rsidR="00587468">
        <w:t>intergenic</w:t>
      </w:r>
      <w:r w:rsidR="00302BAF" w:rsidRPr="007012EB">
        <w:t xml:space="preserve"> noncoding DNA in </w:t>
      </w:r>
      <w:r w:rsidR="00302BAF" w:rsidRPr="007012EB">
        <w:rPr>
          <w:i/>
        </w:rPr>
        <w:t>H. dujardini</w:t>
      </w:r>
      <w:r w:rsidR="00302BAF" w:rsidRPr="007012EB">
        <w:t>, largely explained by an increase in the repeat content (</w:t>
      </w:r>
      <w:r w:rsidR="006F5B21" w:rsidRPr="007012EB">
        <w:t>2</w:t>
      </w:r>
      <w:r w:rsidR="006F5B21">
        <w:t>8.6</w:t>
      </w:r>
      <w:r w:rsidR="006F5B21" w:rsidRPr="007012EB">
        <w:t xml:space="preserve"> </w:t>
      </w:r>
      <w:r w:rsidR="00302BAF" w:rsidRPr="007012EB">
        <w:t xml:space="preserve">Mb in </w:t>
      </w:r>
      <w:r w:rsidR="00302BAF" w:rsidRPr="007012EB">
        <w:rPr>
          <w:i/>
        </w:rPr>
        <w:t>H. dujardi</w:t>
      </w:r>
      <w:r w:rsidR="00302BAF" w:rsidRPr="00B271A7">
        <w:rPr>
          <w:i/>
        </w:rPr>
        <w:t>ni</w:t>
      </w:r>
      <w:r w:rsidR="00302BAF" w:rsidRPr="00B271A7">
        <w:t xml:space="preserve">, </w:t>
      </w:r>
      <w:r w:rsidR="00302BAF" w:rsidRPr="00B271A7">
        <w:rPr>
          <w:rPrChange w:id="246" w:author="Yuki Yoshida" w:date="2017-05-26T12:09:00Z">
            <w:rPr>
              <w:i/>
            </w:rPr>
          </w:rPrChange>
        </w:rPr>
        <w:t xml:space="preserve">versus </w:t>
      </w:r>
      <w:r w:rsidR="00302BAF" w:rsidRPr="007012EB">
        <w:t>1</w:t>
      </w:r>
      <w:r w:rsidR="006F5B21">
        <w:t>1.1</w:t>
      </w:r>
      <w:r w:rsidR="00302BAF" w:rsidRPr="007012EB">
        <w:t xml:space="preserve"> Mb in </w:t>
      </w:r>
      <w:r w:rsidR="00302BAF" w:rsidRPr="007012EB">
        <w:rPr>
          <w:i/>
        </w:rPr>
        <w:t>R. varieornatus</w:t>
      </w:r>
      <w:r w:rsidR="00302BAF" w:rsidRPr="007012EB">
        <w:t>).</w:t>
      </w:r>
    </w:p>
    <w:p w14:paraId="4CC929A7" w14:textId="77777777" w:rsidR="00302BAF" w:rsidRDefault="00302BAF" w:rsidP="005E79BA">
      <w:pPr>
        <w:pStyle w:val="Normal1"/>
      </w:pPr>
    </w:p>
    <w:p w14:paraId="7DDACFDB" w14:textId="5E58E31E" w:rsidR="00C51711" w:rsidDel="00E620AC" w:rsidRDefault="00C51711" w:rsidP="005E79BA">
      <w:pPr>
        <w:pStyle w:val="Normal1"/>
        <w:rPr>
          <w:del w:id="247" w:author="Yuki Yoshida" w:date="2017-05-26T12:10:00Z"/>
        </w:rPr>
      </w:pPr>
      <w:r>
        <w:rPr>
          <w:b/>
        </w:rPr>
        <w:t>Figure 1</w:t>
      </w:r>
      <w:r>
        <w:t xml:space="preserve"> </w:t>
      </w:r>
      <w:r w:rsidR="006A4F7C" w:rsidRPr="006A4F7C">
        <w:rPr>
          <w:b/>
        </w:rPr>
        <w:t xml:space="preserve">The genomes of </w:t>
      </w:r>
      <w:r w:rsidR="006A4F7C" w:rsidRPr="006A4F7C">
        <w:rPr>
          <w:b/>
          <w:i/>
        </w:rPr>
        <w:t>Hypsibius dujardini</w:t>
      </w:r>
      <w:r w:rsidR="006A4F7C" w:rsidRPr="006A4F7C">
        <w:rPr>
          <w:b/>
        </w:rPr>
        <w:t xml:space="preserve"> and </w:t>
      </w:r>
      <w:r w:rsidR="006A4F7C" w:rsidRPr="006A4F7C">
        <w:rPr>
          <w:b/>
          <w:i/>
        </w:rPr>
        <w:t>Ramazzottius varieornatus</w:t>
      </w:r>
      <w:r w:rsidR="00DA7E3E">
        <w:rPr>
          <w:b/>
          <w:i/>
        </w:rPr>
        <w:t>.</w:t>
      </w:r>
      <w:r w:rsidR="006A4F7C">
        <w:rPr>
          <w:b/>
        </w:rPr>
        <w:t xml:space="preserve"> </w:t>
      </w:r>
      <w:r w:rsidR="00DA7E3E">
        <w:rPr>
          <w:b/>
        </w:rPr>
        <w:t>(</w:t>
      </w:r>
      <w:r>
        <w:rPr>
          <w:b/>
        </w:rPr>
        <w:t>A</w:t>
      </w:r>
      <w:r w:rsidR="00DA7E3E">
        <w:rPr>
          <w:b/>
        </w:rPr>
        <w:t>)</w:t>
      </w:r>
      <w:r w:rsidRPr="007012EB">
        <w:rPr>
          <w:b/>
        </w:rPr>
        <w:t xml:space="preserve"> Linkage conservation but limited synteny between </w:t>
      </w:r>
      <w:r w:rsidRPr="007012EB">
        <w:rPr>
          <w:b/>
          <w:i/>
        </w:rPr>
        <w:t xml:space="preserve">H. dujardini </w:t>
      </w:r>
      <w:r w:rsidRPr="007012EB">
        <w:rPr>
          <w:b/>
        </w:rPr>
        <w:t xml:space="preserve">and </w:t>
      </w:r>
      <w:r w:rsidRPr="007012EB">
        <w:rPr>
          <w:b/>
          <w:i/>
        </w:rPr>
        <w:t>R. varieornatus</w:t>
      </w:r>
      <w:r w:rsidRPr="007012EB">
        <w:rPr>
          <w:b/>
        </w:rPr>
        <w:t>.</w:t>
      </w:r>
      <w:r w:rsidR="00DA7E3E">
        <w:t xml:space="preserve"> </w:t>
      </w:r>
      <w:r w:rsidRPr="007012EB">
        <w:t>Whole genome alignment was performed with Murasaki</w:t>
      </w:r>
      <w:ins w:id="248" w:author="Yuki Yoshida" w:date="2017-05-26T12:10:00Z">
        <w:r w:rsidR="00B271A7">
          <w:t xml:space="preserve"> </w:t>
        </w:r>
      </w:ins>
      <w:r w:rsidR="00B271A7">
        <w:t>{Popendorf, 2010 #1257}</w:t>
      </w:r>
      <w:del w:id="249" w:author="Yuki Yoshida" w:date="2017-05-26T12:10:00Z">
        <w:r w:rsidRPr="007012EB" w:rsidDel="00B271A7">
          <w:delText xml:space="preserve"> </w:delText>
        </w:r>
      </w:del>
      <w:ins w:id="250" w:author="Yuki Yoshida" w:date="2017-05-26T12:10:00Z">
        <w:r w:rsidR="00B271A7">
          <w:t>.</w:t>
        </w:r>
      </w:ins>
      <w:del w:id="251" w:author="Yuki Yoshida" w:date="2017-05-26T12:10:00Z">
        <w:r w:rsidRPr="007012EB" w:rsidDel="00B271A7">
          <w:delText>(reference)</w:delText>
        </w:r>
      </w:del>
      <w:r w:rsidRPr="007012EB">
        <w:t xml:space="preserve"> The left panel shows the whole genome alignment. Similar regions are linked by a line colored following a spectrum based on the start position in </w:t>
      </w:r>
      <w:r w:rsidRPr="007012EB">
        <w:rPr>
          <w:i/>
          <w:iCs/>
        </w:rPr>
        <w:t>R. varieornatus</w:t>
      </w:r>
      <w:r w:rsidRPr="007012EB">
        <w:t xml:space="preserve">. To the right is a re-alignment of the initial segment of </w:t>
      </w:r>
      <w:r w:rsidRPr="007012EB">
        <w:rPr>
          <w:i/>
          <w:iCs/>
        </w:rPr>
        <w:t>H. dujardini</w:t>
      </w:r>
      <w:r w:rsidRPr="007012EB">
        <w:t xml:space="preserve"> scaffold0001 (lower), showing matches to several portions of </w:t>
      </w:r>
      <w:r w:rsidRPr="007012EB">
        <w:rPr>
          <w:i/>
          <w:iCs/>
        </w:rPr>
        <w:t xml:space="preserve">R. varieornatus </w:t>
      </w:r>
      <w:r>
        <w:t>S</w:t>
      </w:r>
      <w:r w:rsidRPr="007012EB">
        <w:t>caffold0002 (above), illustrating the several inversions that must have taken place. The histograms show pairwise nucleotide sequence identity between these two segments.</w:t>
      </w:r>
      <w:r>
        <w:t xml:space="preserve"> </w:t>
      </w:r>
      <w:r w:rsidR="00DA7E3E" w:rsidRPr="00DA7E3E">
        <w:rPr>
          <w:b/>
        </w:rPr>
        <w:t>(</w:t>
      </w:r>
      <w:r>
        <w:rPr>
          <w:b/>
        </w:rPr>
        <w:t>B</w:t>
      </w:r>
      <w:r w:rsidR="00DA7E3E">
        <w:rPr>
          <w:b/>
        </w:rPr>
        <w:t>)</w:t>
      </w:r>
      <w:r w:rsidRPr="007012EB">
        <w:rPr>
          <w:b/>
        </w:rPr>
        <w:t xml:space="preserve"> </w:t>
      </w:r>
      <w:r>
        <w:rPr>
          <w:b/>
        </w:rPr>
        <w:t xml:space="preserve">Increased intron span in </w:t>
      </w:r>
      <w:r w:rsidRPr="00080AA2">
        <w:rPr>
          <w:b/>
          <w:i/>
        </w:rPr>
        <w:t>H. dujardini</w:t>
      </w:r>
      <w:r w:rsidRPr="007012EB">
        <w:rPr>
          <w:b/>
          <w:i/>
        </w:rPr>
        <w:t xml:space="preserve">. </w:t>
      </w:r>
      <w:r w:rsidRPr="007012EB">
        <w:rPr>
          <w:i/>
        </w:rPr>
        <w:t>H. dujardini</w:t>
      </w:r>
      <w:r w:rsidRPr="007012EB">
        <w:t xml:space="preserve"> genes are longer because of expanded introns. Frequency histogram of log</w:t>
      </w:r>
      <w:r w:rsidRPr="00B271A7">
        <w:rPr>
          <w:vertAlign w:val="subscript"/>
          <w:rPrChange w:id="252" w:author="Yuki Yoshida" w:date="2017-05-26T12:10:00Z">
            <w:rPr/>
          </w:rPrChange>
        </w:rPr>
        <w:t>2</w:t>
      </w:r>
      <w:r w:rsidRPr="007012EB">
        <w:t xml:space="preserve"> ratio of intron span per gene in </w:t>
      </w:r>
      <w:r>
        <w:t xml:space="preserve">4,728 </w:t>
      </w:r>
      <w:r w:rsidRPr="007012EB">
        <w:rPr>
          <w:i/>
          <w:iCs/>
        </w:rPr>
        <w:t xml:space="preserve">H. dujardini </w:t>
      </w:r>
      <w:r w:rsidRPr="00080AA2">
        <w:rPr>
          <w:iCs/>
        </w:rPr>
        <w:t>genes</w:t>
      </w:r>
      <w:r>
        <w:rPr>
          <w:i/>
          <w:iCs/>
        </w:rPr>
        <w:t xml:space="preserve"> </w:t>
      </w:r>
      <w:r w:rsidRPr="007012EB">
        <w:t>compared to</w:t>
      </w:r>
      <w:r>
        <w:t xml:space="preserve"> their orthologues in</w:t>
      </w:r>
      <w:r w:rsidRPr="007012EB">
        <w:t xml:space="preserve"> </w:t>
      </w:r>
      <w:r w:rsidRPr="007012EB">
        <w:rPr>
          <w:i/>
          <w:iCs/>
        </w:rPr>
        <w:t>R. varieornatus</w:t>
      </w:r>
      <w:r w:rsidRPr="007012EB">
        <w:t>.</w:t>
      </w:r>
      <w:r>
        <w:t xml:space="preserve"> </w:t>
      </w:r>
      <w:r w:rsidRPr="00760654">
        <w:t xml:space="preserve">Outliers are defined as genes in </w:t>
      </w:r>
      <w:r w:rsidRPr="00080AA2">
        <w:rPr>
          <w:i/>
        </w:rPr>
        <w:t>H. dujardini</w:t>
      </w:r>
      <w:r w:rsidRPr="00760654">
        <w:t xml:space="preserve"> whose CDS are 20% longer (long outliers; orange; 576 genes) or 20% shorter (short outliers; black; 294 genes) than their orthologues in </w:t>
      </w:r>
      <w:r w:rsidRPr="00760654">
        <w:rPr>
          <w:i/>
          <w:iCs/>
        </w:rPr>
        <w:t>R. varieornatus</w:t>
      </w:r>
      <w:r w:rsidRPr="00760654">
        <w:t>.</w:t>
      </w:r>
      <w:r w:rsidR="00DA7E3E">
        <w:t xml:space="preserve"> </w:t>
      </w:r>
      <w:r w:rsidR="00DA7E3E" w:rsidRPr="00DA7E3E">
        <w:rPr>
          <w:b/>
        </w:rPr>
        <w:t>(</w:t>
      </w:r>
      <w:r w:rsidRPr="00DA7E3E">
        <w:rPr>
          <w:b/>
        </w:rPr>
        <w:t>C</w:t>
      </w:r>
      <w:r w:rsidR="00DA7E3E" w:rsidRPr="00DA7E3E">
        <w:rPr>
          <w:b/>
        </w:rPr>
        <w:t>)</w:t>
      </w:r>
      <w:r w:rsidRPr="007012EB">
        <w:t xml:space="preserve"> </w:t>
      </w:r>
      <w:r w:rsidRPr="00080AA2">
        <w:rPr>
          <w:b/>
        </w:rPr>
        <w:t xml:space="preserve">Gene </w:t>
      </w:r>
      <w:del w:id="253" w:author="Yuki Yoshida" w:date="2017-05-20T23:37:00Z">
        <w:r w:rsidRPr="00080AA2" w:rsidDel="00FB3D8D">
          <w:rPr>
            <w:b/>
          </w:rPr>
          <w:delText>neighbourhoods</w:delText>
        </w:r>
      </w:del>
      <w:ins w:id="254" w:author="Yuki Yoshida" w:date="2017-05-20T23:37:00Z">
        <w:r w:rsidR="00FB3D8D" w:rsidRPr="00080AA2">
          <w:rPr>
            <w:b/>
          </w:rPr>
          <w:t>neighborhoods</w:t>
        </w:r>
      </w:ins>
      <w:r w:rsidRPr="00080AA2">
        <w:rPr>
          <w:b/>
        </w:rPr>
        <w:t xml:space="preserve"> conservation between </w:t>
      </w:r>
      <w:r w:rsidRPr="00080AA2">
        <w:rPr>
          <w:b/>
          <w:i/>
        </w:rPr>
        <w:t>H. dujardini</w:t>
      </w:r>
      <w:r w:rsidRPr="00080AA2">
        <w:rPr>
          <w:b/>
        </w:rPr>
        <w:t xml:space="preserve"> and </w:t>
      </w:r>
      <w:r w:rsidRPr="00080AA2">
        <w:rPr>
          <w:b/>
          <w:i/>
        </w:rPr>
        <w:t>R. varieornatus</w:t>
      </w:r>
      <w:r w:rsidRPr="007012EB">
        <w:rPr>
          <w:b/>
        </w:rPr>
        <w:t>.</w:t>
      </w:r>
      <w:r w:rsidRPr="007012EB">
        <w:t xml:space="preserve"> To test conservation of gene </w:t>
      </w:r>
      <w:del w:id="255" w:author="Yuki Yoshida" w:date="2017-05-20T23:37:00Z">
        <w:r w:rsidRPr="007012EB" w:rsidDel="00FB3D8D">
          <w:delText>neighbo</w:delText>
        </w:r>
        <w:r w:rsidDel="00FB3D8D">
          <w:delText>u</w:delText>
        </w:r>
        <w:r w:rsidRPr="007012EB" w:rsidDel="00FB3D8D">
          <w:delText>rhood</w:delText>
        </w:r>
        <w:r w:rsidDel="00FB3D8D">
          <w:delText>s</w:delText>
        </w:r>
      </w:del>
      <w:ins w:id="256" w:author="Yuki Yoshida" w:date="2017-05-20T23:37:00Z">
        <w:r w:rsidR="00FB3D8D" w:rsidRPr="007012EB">
          <w:t>neighbo</w:t>
        </w:r>
        <w:r w:rsidR="00FB3D8D">
          <w:t>r</w:t>
        </w:r>
        <w:r w:rsidR="00FB3D8D" w:rsidRPr="007012EB">
          <w:t>hoods</w:t>
        </w:r>
      </w:ins>
      <w:r w:rsidRPr="007012EB">
        <w:t xml:space="preserve">, we asked whether genes found together in </w:t>
      </w:r>
      <w:r w:rsidRPr="007012EB">
        <w:rPr>
          <w:i/>
          <w:iCs/>
        </w:rPr>
        <w:t>H. dujardini</w:t>
      </w:r>
      <w:r w:rsidRPr="007012EB">
        <w:t xml:space="preserve"> were also found close together in </w:t>
      </w:r>
      <w:r w:rsidRPr="007012EB">
        <w:rPr>
          <w:i/>
          <w:iCs/>
        </w:rPr>
        <w:t>R. varieornatus</w:t>
      </w:r>
      <w:r w:rsidRPr="007012EB">
        <w:t xml:space="preserve">. Taking the set of genes on each long </w:t>
      </w:r>
      <w:r w:rsidRPr="007012EB">
        <w:rPr>
          <w:i/>
          <w:iCs/>
        </w:rPr>
        <w:t>H. dujardini</w:t>
      </w:r>
      <w:r w:rsidRPr="007012EB">
        <w:t xml:space="preserve"> scaffold, we identified the locations of the reciprocal best BLAST hit orthologues in </w:t>
      </w:r>
      <w:r w:rsidRPr="007012EB">
        <w:rPr>
          <w:i/>
          <w:iCs/>
        </w:rPr>
        <w:t>R. varieornatus</w:t>
      </w:r>
      <w:r w:rsidRPr="007012EB">
        <w:t xml:space="preserve">, and counted the maximal proportion mapping to one </w:t>
      </w:r>
      <w:r w:rsidRPr="007012EB">
        <w:rPr>
          <w:i/>
          <w:iCs/>
        </w:rPr>
        <w:t>R. varieornatus</w:t>
      </w:r>
      <w:r w:rsidRPr="007012EB">
        <w:t xml:space="preserve"> scaffold. </w:t>
      </w:r>
      <w:r w:rsidRPr="007012EB">
        <w:rPr>
          <w:i/>
          <w:iCs/>
        </w:rPr>
        <w:t>H. dujardini</w:t>
      </w:r>
      <w:r w:rsidRPr="007012EB">
        <w:t xml:space="preserve"> scaffolds were binned and counted by this proportion. As short scaffolds, with fewer genes, might bias this analysis, we performed analyses independently on scaffolds with &gt;10 genes and scaffolds with &gt;20 genes.</w:t>
      </w:r>
    </w:p>
    <w:p w14:paraId="47D2CF03" w14:textId="77777777" w:rsidR="00E620AC" w:rsidRPr="007012EB" w:rsidRDefault="00E620AC" w:rsidP="00C51711">
      <w:pPr>
        <w:pStyle w:val="Normal1"/>
        <w:rPr>
          <w:ins w:id="257" w:author="Yuki Yoshida" w:date="2017-05-26T12:10:00Z"/>
        </w:rPr>
      </w:pPr>
    </w:p>
    <w:p w14:paraId="02999FDA" w14:textId="77777777" w:rsidR="00C51711" w:rsidRDefault="00C51711" w:rsidP="005E79BA">
      <w:pPr>
        <w:pStyle w:val="Normal1"/>
      </w:pPr>
    </w:p>
    <w:p w14:paraId="686E6012" w14:textId="77777777" w:rsidR="00C51711" w:rsidRPr="007012EB" w:rsidRDefault="00C51711" w:rsidP="005E79BA">
      <w:pPr>
        <w:pStyle w:val="Normal1"/>
      </w:pPr>
    </w:p>
    <w:p w14:paraId="214FD608" w14:textId="0B2D9320" w:rsidR="0067089D" w:rsidRPr="007012EB" w:rsidRDefault="0067089D" w:rsidP="00BC24F3">
      <w:pPr>
        <w:pStyle w:val="Normal1"/>
      </w:pPr>
      <w:r w:rsidRPr="007012EB">
        <w:t xml:space="preserve">Whole genome alignments of </w:t>
      </w:r>
      <w:r w:rsidRPr="007012EB">
        <w:rPr>
          <w:i/>
        </w:rPr>
        <w:t>R. varieornatus</w:t>
      </w:r>
      <w:r w:rsidRPr="007012EB">
        <w:t xml:space="preserve"> and </w:t>
      </w:r>
      <w:r w:rsidRPr="007012EB">
        <w:rPr>
          <w:i/>
        </w:rPr>
        <w:t>H. dujardini</w:t>
      </w:r>
      <w:r w:rsidRPr="007012EB">
        <w:t xml:space="preserve"> using Murasaki </w:t>
      </w:r>
      <w:r w:rsidRPr="007012EB">
        <w:fldChar w:fldCharType="begin"/>
      </w:r>
      <w:r w:rsidR="004E0383">
        <w:instrText xml:space="preserve"> ADDIN EN.CITE &lt;EndNote&gt;&lt;Cite&gt;&lt;Author&gt;Popendorf&lt;/Author&gt;&lt;Year&gt;2010&lt;/Year&gt;&lt;RecNum&gt;1257&lt;/RecNum&gt;&lt;DisplayText&gt;[60]&lt;/DisplayText&gt;&lt;record&gt;&lt;rec-number&gt;1257&lt;/rec-number&gt;&lt;foreign-keys&gt;&lt;key app="EN" db-id="wpsap0rf8sw9wfefxxhvwee72vsdzzer5se9" timestamp="1481107340"&gt;1257&lt;/key&gt;&lt;key app="ENWeb" db-id=""&gt;0&lt;/key&gt;&lt;/foreign-keys&gt;&lt;ref-type name="Journal Article"&gt;17&lt;/ref-type&gt;&lt;contributors&gt;&lt;authors&gt;&lt;author&gt;Popendorf, K.&lt;/author&gt;&lt;author&gt;Tsuyoshi, H.&lt;/author&gt;&lt;author&gt;Osana, Y.&lt;/author&gt;&lt;author&gt;Sakakibara, Y.&lt;/author&gt;&lt;/authors&gt;&lt;/contributors&gt;&lt;auth-address&gt;Department of Biosciences and Informatics, Keio University, Yokohama, Japan.&lt;/auth-address&gt;&lt;titles&gt;&lt;title&gt;Murasaki: a fast, parallelizable algorithm to find anchors from multiple genomes&lt;/title&gt;&lt;secondary-title&gt;PLoS One&lt;/secondary-title&gt;&lt;/titles&gt;&lt;pages&gt;e12651&lt;/pages&gt;&lt;volume&gt;5&lt;/volume&gt;&lt;number&gt;9&lt;/number&gt;&lt;keywords&gt;&lt;keyword&gt;*Algorithms&lt;/keyword&gt;&lt;keyword&gt;Animals&lt;/keyword&gt;&lt;keyword&gt;Bacteria/chemistry/genetics&lt;/keyword&gt;&lt;keyword&gt;Cattle&lt;/keyword&gt;&lt;keyword&gt;*Conserved Sequence&lt;/keyword&gt;&lt;keyword&gt;Dogs&lt;/keyword&gt;&lt;keyword&gt;*Genome&lt;/keyword&gt;&lt;keyword&gt;Humans&lt;/keyword&gt;&lt;keyword&gt;Mammals/genetics&lt;/keyword&gt;&lt;keyword&gt;Mice&lt;/keyword&gt;&lt;keyword&gt;Rats&lt;/keyword&gt;&lt;keyword&gt;Sequence Alignment/*methods&lt;/keyword&gt;&lt;/keywords&gt;&lt;dates&gt;&lt;year&gt;2010&lt;/year&gt;&lt;pub-dates&gt;&lt;date&gt;Sep 24&lt;/date&gt;&lt;/pub-dates&gt;&lt;/dates&gt;&lt;isbn&gt;1932-6203 (Electronic)&amp;#xD;1932-6203 (Linking)&lt;/isbn&gt;&lt;accession-num&gt;20885980&lt;/accession-num&gt;&lt;urls&gt;&lt;related-urls&gt;&lt;url&gt;https://www.ncbi.nlm.nih.gov/pubmed/20885980&lt;/url&gt;&lt;/related-urls&gt;&lt;/urls&gt;&lt;custom2&gt;PMC2945767&lt;/custom2&gt;&lt;electronic-resource-num&gt;10.1371/journal.pone.0012651&lt;/electronic-resource-num&gt;&lt;/record&gt;&lt;/Cite&gt;&lt;/EndNote&gt;</w:instrText>
      </w:r>
      <w:r w:rsidRPr="007012EB">
        <w:fldChar w:fldCharType="separate"/>
      </w:r>
      <w:r w:rsidR="004E0383">
        <w:rPr>
          <w:noProof/>
        </w:rPr>
        <w:t>[60]</w:t>
      </w:r>
      <w:r w:rsidRPr="007012EB">
        <w:fldChar w:fldCharType="end"/>
      </w:r>
      <w:r w:rsidRPr="007012EB">
        <w:t xml:space="preserve"> revealed a low level of synteny but evidence for conserved linkage at the genome scale, with little conservation of gene order beyond a few loci. For example, comparison of </w:t>
      </w:r>
      <w:r w:rsidR="00BC24F3" w:rsidRPr="007012EB">
        <w:rPr>
          <w:i/>
        </w:rPr>
        <w:t>R. varieornatus</w:t>
      </w:r>
      <w:r w:rsidR="00BC24F3">
        <w:t xml:space="preserve"> </w:t>
      </w:r>
      <w:r w:rsidR="00976452">
        <w:t>S</w:t>
      </w:r>
      <w:r w:rsidRPr="007012EB">
        <w:t xml:space="preserve">caffold002 of with </w:t>
      </w:r>
      <w:r w:rsidR="00BC24F3" w:rsidRPr="007012EB">
        <w:rPr>
          <w:i/>
        </w:rPr>
        <w:t>H. dujardini</w:t>
      </w:r>
      <w:r w:rsidR="00BC24F3" w:rsidRPr="007012EB">
        <w:t xml:space="preserve"> </w:t>
      </w:r>
      <w:r w:rsidRPr="007012EB">
        <w:t xml:space="preserve">scaffold0001 showed linkage, with many </w:t>
      </w:r>
      <w:r w:rsidR="00BC24F3">
        <w:t>orthologous</w:t>
      </w:r>
      <w:r w:rsidR="00BC24F3" w:rsidRPr="007012EB">
        <w:t xml:space="preserve"> </w:t>
      </w:r>
      <w:r w:rsidRPr="007012EB">
        <w:t xml:space="preserve">(genome-wide bidirectional best BLAST hit) loci across ~1.7 Mb of </w:t>
      </w:r>
      <w:r w:rsidRPr="007012EB">
        <w:lastRenderedPageBreak/>
        <w:t xml:space="preserve">the </w:t>
      </w:r>
      <w:r w:rsidRPr="007012EB">
        <w:rPr>
          <w:i/>
        </w:rPr>
        <w:t xml:space="preserve">H. dujardini </w:t>
      </w:r>
      <w:r w:rsidRPr="007012EB">
        <w:t>genome (</w:t>
      </w:r>
      <w:r w:rsidRPr="007012EB">
        <w:fldChar w:fldCharType="begin"/>
      </w:r>
      <w:r w:rsidRPr="007012EB">
        <w:instrText xml:space="preserve"> REF _Ref346887281 \h </w:instrText>
      </w:r>
      <w:r w:rsidRPr="007012EB">
        <w:fldChar w:fldCharType="separate"/>
      </w:r>
      <w:r w:rsidR="00941B11" w:rsidRPr="007012EB">
        <w:t xml:space="preserve">Figure </w:t>
      </w:r>
      <w:r w:rsidR="00941B11">
        <w:rPr>
          <w:noProof/>
        </w:rPr>
        <w:t>1</w:t>
      </w:r>
      <w:r w:rsidRPr="007012EB">
        <w:fldChar w:fldCharType="end"/>
      </w:r>
      <w:r w:rsidR="00C329E3">
        <w:t>A</w:t>
      </w:r>
      <w:r w:rsidRPr="007012EB">
        <w:t xml:space="preserve">). </w:t>
      </w:r>
      <w:r w:rsidR="004D79ED">
        <w:t>A</w:t>
      </w:r>
      <w:r w:rsidRPr="007012EB">
        <w:t xml:space="preserve"> high proportion of </w:t>
      </w:r>
      <w:r w:rsidR="00BC24F3">
        <w:t>orthologues of</w:t>
      </w:r>
      <w:r w:rsidR="004D79ED">
        <w:t xml:space="preserve"> </w:t>
      </w:r>
      <w:r w:rsidRPr="007012EB">
        <w:t xml:space="preserve">genes located on the same scaffold in </w:t>
      </w:r>
      <w:r w:rsidRPr="007012EB">
        <w:rPr>
          <w:i/>
        </w:rPr>
        <w:t xml:space="preserve">H. dujardini </w:t>
      </w:r>
      <w:r w:rsidRPr="007012EB">
        <w:t xml:space="preserve">were </w:t>
      </w:r>
      <w:r w:rsidR="004C3D95">
        <w:t>also</w:t>
      </w:r>
      <w:r w:rsidR="004C3D95" w:rsidRPr="007012EB">
        <w:t xml:space="preserve"> </w:t>
      </w:r>
      <w:r w:rsidRPr="007012EB">
        <w:t xml:space="preserve">in </w:t>
      </w:r>
      <w:r w:rsidR="004D79ED">
        <w:t>one</w:t>
      </w:r>
      <w:r w:rsidR="004D79ED" w:rsidRPr="007012EB">
        <w:t xml:space="preserve"> </w:t>
      </w:r>
      <w:r w:rsidRPr="007012EB">
        <w:t xml:space="preserve">scaffold in </w:t>
      </w:r>
      <w:r w:rsidRPr="007012EB">
        <w:rPr>
          <w:i/>
        </w:rPr>
        <w:t>R. varieornatus</w:t>
      </w:r>
      <w:r w:rsidRPr="007012EB">
        <w:t>, implying that intr</w:t>
      </w:r>
      <w:r w:rsidR="00253A0D">
        <w:t>a</w:t>
      </w:r>
      <w:r w:rsidRPr="007012EB">
        <w:t>chromosomal rearrangement may be the reason for the low level of synteny (</w:t>
      </w:r>
      <w:r w:rsidRPr="007012EB">
        <w:fldChar w:fldCharType="begin"/>
      </w:r>
      <w:r w:rsidRPr="007012EB">
        <w:instrText xml:space="preserve"> REF _Ref346887281 \h </w:instrText>
      </w:r>
      <w:r w:rsidRPr="007012EB">
        <w:fldChar w:fldCharType="separate"/>
      </w:r>
      <w:r w:rsidR="00941B11" w:rsidRPr="007012EB">
        <w:t xml:space="preserve">Figure </w:t>
      </w:r>
      <w:r w:rsidR="00941B11">
        <w:rPr>
          <w:noProof/>
        </w:rPr>
        <w:t>1</w:t>
      </w:r>
      <w:r w:rsidRPr="007012EB">
        <w:fldChar w:fldCharType="end"/>
      </w:r>
      <w:r w:rsidRPr="007012EB">
        <w:t xml:space="preserve">C). </w:t>
      </w:r>
    </w:p>
    <w:p w14:paraId="4D9210A7" w14:textId="77777777" w:rsidR="009D22D2" w:rsidRPr="007012EB" w:rsidRDefault="009D22D2" w:rsidP="005E79BA">
      <w:pPr>
        <w:pStyle w:val="Normal1"/>
      </w:pPr>
    </w:p>
    <w:p w14:paraId="0862E6C3" w14:textId="3EACEFFA" w:rsidR="009D22D2" w:rsidRDefault="00294925" w:rsidP="00003CFB">
      <w:pPr>
        <w:pStyle w:val="Normal1"/>
      </w:pPr>
      <w:r w:rsidRPr="007012EB">
        <w:t xml:space="preserve">We </w:t>
      </w:r>
      <w:r w:rsidR="009D0E4C">
        <w:t>defined protein families in</w:t>
      </w:r>
      <w:r w:rsidR="009D0E4C" w:rsidRPr="007012EB">
        <w:t xml:space="preserve"> </w:t>
      </w:r>
      <w:r w:rsidRPr="007012EB">
        <w:t xml:space="preserve">the </w:t>
      </w:r>
      <w:ins w:id="258" w:author="Yoshida Yuki" w:date="2017-05-11T14:48:00Z">
        <w:del w:id="259" w:author="Yuki Yoshida" w:date="2017-05-26T12:10:00Z">
          <w:r w:rsidR="00925B66" w:rsidDel="00E620AC">
            <w:delText xml:space="preserve">predicted </w:delText>
          </w:r>
        </w:del>
      </w:ins>
      <w:r w:rsidRPr="007012EB">
        <w:rPr>
          <w:i/>
        </w:rPr>
        <w:t>H. dujardini</w:t>
      </w:r>
      <w:r w:rsidRPr="007012EB">
        <w:t xml:space="preserve"> and new </w:t>
      </w:r>
      <w:r w:rsidRPr="007012EB">
        <w:rPr>
          <w:i/>
        </w:rPr>
        <w:t>R. varieornatus</w:t>
      </w:r>
      <w:r w:rsidRPr="007012EB">
        <w:t xml:space="preserve"> </w:t>
      </w:r>
      <w:ins w:id="260" w:author="Yuki Yoshida" w:date="2017-05-26T12:10:00Z">
        <w:r w:rsidR="00E620AC">
          <w:t xml:space="preserve">predicted </w:t>
        </w:r>
      </w:ins>
      <w:r w:rsidRPr="007012EB">
        <w:t>proteomes</w:t>
      </w:r>
      <w:r w:rsidR="00BC24F3">
        <w:t>,</w:t>
      </w:r>
      <w:r w:rsidRPr="007012EB">
        <w:t xml:space="preserve"> </w:t>
      </w:r>
      <w:r w:rsidR="009D0E4C">
        <w:t xml:space="preserve">along </w:t>
      </w:r>
      <w:r w:rsidRPr="007012EB">
        <w:t xml:space="preserve">with a selection of other ecdysozoan and </w:t>
      </w:r>
      <w:r w:rsidR="00AA4008">
        <w:t>other animal</w:t>
      </w:r>
      <w:ins w:id="261" w:author="Yoshida Yuki" w:date="2017-05-11T14:48:00Z">
        <w:r w:rsidR="00925B66">
          <w:t xml:space="preserve"> predicted</w:t>
        </w:r>
      </w:ins>
      <w:r w:rsidR="00AA4008" w:rsidRPr="007012EB">
        <w:t xml:space="preserve"> </w:t>
      </w:r>
      <w:r w:rsidRPr="007012EB">
        <w:t>proteomes</w:t>
      </w:r>
      <w:r w:rsidR="00757CBF" w:rsidRPr="007012EB">
        <w:t xml:space="preserve"> </w:t>
      </w:r>
      <w:r w:rsidR="00BC24F3" w:rsidRPr="007012EB">
        <w:t xml:space="preserve">(Supplementary </w:t>
      </w:r>
      <w:r w:rsidR="00BC24F3">
        <w:t>T</w:t>
      </w:r>
      <w:r w:rsidR="00BC24F3" w:rsidRPr="007012EB">
        <w:t>able S7)</w:t>
      </w:r>
      <w:r w:rsidR="00BC24F3">
        <w:t xml:space="preserve">, </w:t>
      </w:r>
      <w:r w:rsidRPr="007012EB">
        <w:t>using OrthoFinder</w:t>
      </w:r>
      <w:r w:rsidR="000D474F" w:rsidRPr="007012EB">
        <w:t xml:space="preserve"> </w:t>
      </w:r>
      <w:r w:rsidR="00217524" w:rsidRPr="007012EB">
        <w:fldChar w:fldCharType="begin"/>
      </w:r>
      <w:r w:rsidR="004E0383">
        <w:instrText xml:space="preserve"> ADDIN EN.CITE &lt;EndNote&gt;&lt;Cite&gt;&lt;Author&gt;Emms&lt;/Author&gt;&lt;Year&gt;2015&lt;/Year&gt;&lt;RecNum&gt;1271&lt;/RecNum&gt;&lt;DisplayText&gt;[61]&lt;/DisplayText&gt;&lt;record&gt;&lt;rec-number&gt;1271&lt;/rec-number&gt;&lt;foreign-keys&gt;&lt;key app="EN" db-id="wpsap0rf8sw9wfefxxhvwee72vsdzzer5se9" timestamp="1483168206"&gt;1271&lt;/key&gt;&lt;/foreign-keys&gt;&lt;ref-type name="Journal Article"&gt;17&lt;/ref-type&gt;&lt;contributors&gt;&lt;authors&gt;&lt;author&gt;Emms, D. M.&lt;/author&gt;&lt;author&gt;Kelly, S.&lt;/author&gt;&lt;/authors&gt;&lt;/contributors&gt;&lt;auth-address&gt;Department of Plant Sciences, University of Oxford, South Parks Road, Oxford, OX1 3RB, UK. david.emms@plants.ox.ac.uk.&amp;#xD;Department of Plant Sciences, University of Oxford, South Parks Road, Oxford, OX1 3RB, UK. steven.kelly@plants.ox.ac.uk.&lt;/auth-address&gt;&lt;titles&gt;&lt;title&gt;OrthoFinder: solving fundamental biases in whole genome comparisons dramatically improves orthogroup inference accuracy&lt;/title&gt;&lt;secondary-title&gt;Genome Biol&lt;/secondary-title&gt;&lt;/titles&gt;&lt;pages&gt;157&lt;/pages&gt;&lt;volume&gt;16&lt;/volume&gt;&lt;keywords&gt;&lt;keyword&gt;Algorithms&lt;/keyword&gt;&lt;keyword&gt;Genes, Plant&lt;/keyword&gt;&lt;keyword&gt;Genomics/*methods&lt;/keyword&gt;&lt;keyword&gt;*Multigene Family&lt;/keyword&gt;&lt;keyword&gt;Phylogeny&lt;/keyword&gt;&lt;keyword&gt;Proteins/genetics&lt;/keyword&gt;&lt;keyword&gt;*Software&lt;/keyword&gt;&lt;keyword&gt;Transcription Factors/genetics&lt;/keyword&gt;&lt;/keywords&gt;&lt;dates&gt;&lt;year&gt;2015&lt;/year&gt;&lt;pub-dates&gt;&lt;date&gt;Aug 06&lt;/date&gt;&lt;/pub-dates&gt;&lt;/dates&gt;&lt;isbn&gt;1474-760X (Electronic)&amp;#xD;1474-7596 (Linking)&lt;/isbn&gt;&lt;accession-num&gt;26243257&lt;/accession-num&gt;&lt;urls&gt;&lt;related-urls&gt;&lt;url&gt;https://www.ncbi.nlm.nih.gov/pubmed/26243257&lt;/url&gt;&lt;/related-urls&gt;&lt;/urls&gt;&lt;custom2&gt;PMC4531804&lt;/custom2&gt;&lt;electronic-resource-num&gt;10.1186/s13059-015-0721-2&lt;/electronic-resource-num&gt;&lt;/record&gt;&lt;/Cite&gt;&lt;/EndNote&gt;</w:instrText>
      </w:r>
      <w:r w:rsidR="00217524" w:rsidRPr="007012EB">
        <w:fldChar w:fldCharType="separate"/>
      </w:r>
      <w:r w:rsidR="004E0383">
        <w:rPr>
          <w:noProof/>
        </w:rPr>
        <w:t>[61]</w:t>
      </w:r>
      <w:r w:rsidR="00217524" w:rsidRPr="007012EB">
        <w:fldChar w:fldCharType="end"/>
      </w:r>
      <w:r w:rsidRPr="007012EB">
        <w:t>, including</w:t>
      </w:r>
      <w:r w:rsidR="009D0E4C">
        <w:t xml:space="preserve"> </w:t>
      </w:r>
      <w:ins w:id="262" w:author="Yoshida Yuki" w:date="2017-05-11T14:48:00Z">
        <w:r w:rsidR="00925B66">
          <w:t xml:space="preserve">predicted </w:t>
        </w:r>
      </w:ins>
      <w:r w:rsidRPr="007012EB">
        <w:t xml:space="preserve">proteomes from fully-sequenced genomes </w:t>
      </w:r>
      <w:r w:rsidR="00BC24F3">
        <w:t>or</w:t>
      </w:r>
      <w:r w:rsidR="009D0E4C">
        <w:t xml:space="preserve"> </w:t>
      </w:r>
      <w:ins w:id="263" w:author="Yoshida Yuki" w:date="2017-05-11T14:49:00Z">
        <w:r w:rsidR="00925B66">
          <w:t xml:space="preserve">predicted </w:t>
        </w:r>
      </w:ins>
      <w:r w:rsidRPr="007012EB">
        <w:t xml:space="preserve">proteomes from </w:t>
      </w:r>
      <w:r w:rsidR="009D0E4C">
        <w:t xml:space="preserve">the </w:t>
      </w:r>
      <w:r w:rsidR="009D0E4C" w:rsidRPr="007012EB">
        <w:t xml:space="preserve">fully-sequenced genomes </w:t>
      </w:r>
      <w:r w:rsidR="009D0E4C">
        <w:t xml:space="preserve">and </w:t>
      </w:r>
      <w:r w:rsidRPr="007012EB">
        <w:t xml:space="preserve">(likely partial) transcriptomes in </w:t>
      </w:r>
      <w:r w:rsidR="00BC24F3">
        <w:t xml:space="preserve">two </w:t>
      </w:r>
      <w:r w:rsidRPr="007012EB">
        <w:t xml:space="preserve">independent analyses. </w:t>
      </w:r>
      <w:r w:rsidR="009D0E4C">
        <w:t>Using these protein families we identified</w:t>
      </w:r>
      <w:r w:rsidRPr="007012EB">
        <w:t xml:space="preserve"> orthologues for phylogenetic analysis, and </w:t>
      </w:r>
      <w:r w:rsidR="009D0E4C">
        <w:t>explored</w:t>
      </w:r>
      <w:r w:rsidR="009D0E4C" w:rsidRPr="007012EB">
        <w:t xml:space="preserve"> </w:t>
      </w:r>
      <w:r w:rsidRPr="007012EB">
        <w:t xml:space="preserve">patterns of gene family expansion and contraction, using </w:t>
      </w:r>
      <w:r w:rsidR="004C3D95">
        <w:t>K</w:t>
      </w:r>
      <w:r w:rsidRPr="007012EB">
        <w:t>in</w:t>
      </w:r>
      <w:r w:rsidR="004C3D95">
        <w:t>F</w:t>
      </w:r>
      <w:r w:rsidRPr="007012EB">
        <w:t>in</w:t>
      </w:r>
      <w:r w:rsidR="0016744B" w:rsidRPr="007012EB">
        <w:t xml:space="preserve"> </w:t>
      </w:r>
      <w:r w:rsidR="000A471B" w:rsidRPr="007012EB">
        <w:fldChar w:fldCharType="begin"/>
      </w:r>
      <w:r w:rsidR="004E0383">
        <w:instrText xml:space="preserve"> ADDIN EN.CITE &lt;EndNote&gt;&lt;Cite&gt;&lt;Author&gt;Laetsch&lt;/Author&gt;&lt;Year&gt;2017&lt;/Year&gt;&lt;RecNum&gt;1435&lt;/RecNum&gt;&lt;DisplayText&gt;[62]&lt;/DisplayText&gt;&lt;record&gt;&lt;rec-number&gt;1435&lt;/rec-number&gt;&lt;foreign-keys&gt;&lt;key app="EN" db-id="wpsap0rf8sw9wfefxxhvwee72vsdzzer5se9" timestamp="1486951937"&gt;1435&lt;/key&gt;&lt;/foreign-keys&gt;&lt;ref-type name="Journal Article"&gt;17&lt;/ref-type&gt;&lt;contributors&gt;&lt;authors&gt;&lt;author&gt;Dominik R Laetsch&lt;/author&gt;&lt;/authors&gt;&lt;/contributors&gt;&lt;titles&gt;&lt;title&gt;KinFin v0.8.1&lt;/title&gt;&lt;/titles&gt;&lt;dates&gt;&lt;year&gt;2017&lt;/year&gt;&lt;pub-dates&gt;&lt;date&gt;Feb&lt;/date&gt;&lt;/pub-dates&gt;&lt;/dates&gt;&lt;urls&gt;&lt;related-urls&gt;&lt;url&gt;https://doi.org/10.5281/zenodo.290589&lt;/url&gt;&lt;/related-urls&gt;&lt;/urls&gt;&lt;electronic-resource-num&gt;10.5281/zenodo.290589&lt;/electronic-resource-num&gt;&lt;/record&gt;&lt;/Cite&gt;&lt;/EndNote&gt;</w:instrText>
      </w:r>
      <w:r w:rsidR="000A471B" w:rsidRPr="007012EB">
        <w:fldChar w:fldCharType="separate"/>
      </w:r>
      <w:r w:rsidR="004E0383">
        <w:rPr>
          <w:noProof/>
        </w:rPr>
        <w:t>[62]</w:t>
      </w:r>
      <w:r w:rsidR="000A471B" w:rsidRPr="007012EB">
        <w:fldChar w:fldCharType="end"/>
      </w:r>
      <w:r w:rsidR="004F7A1B" w:rsidRPr="007012EB">
        <w:t>.</w:t>
      </w:r>
      <w:r w:rsidR="00AA4008">
        <w:t xml:space="preserve"> We </w:t>
      </w:r>
      <w:r w:rsidR="009D0E4C">
        <w:t>identified</w:t>
      </w:r>
      <w:r w:rsidR="00AA4008">
        <w:t xml:space="preserve"> </w:t>
      </w:r>
      <w:r w:rsidR="00AA4008" w:rsidRPr="007012EB">
        <w:t>144,610</w:t>
      </w:r>
      <w:r w:rsidR="001A7000" w:rsidRPr="007012EB">
        <w:t xml:space="preserve"> </w:t>
      </w:r>
      <w:r w:rsidR="009D0E4C">
        <w:t>protein</w:t>
      </w:r>
      <w:r w:rsidR="009D0E4C" w:rsidRPr="007012EB">
        <w:t xml:space="preserve"> </w:t>
      </w:r>
      <w:r w:rsidR="001A7000" w:rsidRPr="007012EB">
        <w:t xml:space="preserve">families </w:t>
      </w:r>
      <w:r w:rsidR="009D0E4C">
        <w:t>in</w:t>
      </w:r>
      <w:r w:rsidR="001A7000" w:rsidRPr="007012EB">
        <w:t xml:space="preserve"> the </w:t>
      </w:r>
      <w:r w:rsidR="00003CFB">
        <w:t xml:space="preserve">analysis </w:t>
      </w:r>
      <w:r w:rsidR="00BC24F3">
        <w:t xml:space="preserve">of </w:t>
      </w:r>
      <w:r w:rsidR="001A7000" w:rsidRPr="007012EB">
        <w:t xml:space="preserve">29 </w:t>
      </w:r>
      <w:r w:rsidR="009D0E4C">
        <w:t>fully-sequenced genome</w:t>
      </w:r>
      <w:r w:rsidR="009D0E4C" w:rsidRPr="007012EB">
        <w:t xml:space="preserve"> </w:t>
      </w:r>
      <w:r w:rsidR="001A7000" w:rsidRPr="007012EB">
        <w:t xml:space="preserve">species. Of these </w:t>
      </w:r>
      <w:r w:rsidR="009D0E4C">
        <w:t>families</w:t>
      </w:r>
      <w:r w:rsidR="001A7000" w:rsidRPr="007012EB">
        <w:t xml:space="preserve">, 87.9% </w:t>
      </w:r>
      <w:r w:rsidR="009D0E4C">
        <w:t>were</w:t>
      </w:r>
      <w:r w:rsidR="009D0E4C" w:rsidRPr="007012EB">
        <w:t xml:space="preserve"> </w:t>
      </w:r>
      <w:r w:rsidR="001A7000" w:rsidRPr="002039D3">
        <w:t>species</w:t>
      </w:r>
      <w:r w:rsidR="004C3D95" w:rsidRPr="002039D3">
        <w:t>-</w:t>
      </w:r>
      <w:r w:rsidR="001A7000" w:rsidRPr="002039D3">
        <w:t>specific</w:t>
      </w:r>
      <w:r w:rsidR="001A7000" w:rsidRPr="007012EB">
        <w:t xml:space="preserve"> (with singletons accounting for 11.6% of amino acid span, and multi-protein clusters accounting for 1.2% of span). While only 12.1% of clusters contain</w:t>
      </w:r>
      <w:r w:rsidR="009D0E4C">
        <w:t>ed</w:t>
      </w:r>
      <w:r w:rsidR="001A7000" w:rsidRPr="007012EB">
        <w:t xml:space="preserve"> members from </w:t>
      </w:r>
      <w:r w:rsidR="00DE3EFA">
        <w:rPr>
          <w:rFonts w:ascii="Calibri" w:hAnsi="Calibri" w:cs="Calibri"/>
        </w:rPr>
        <w:t>≥2</w:t>
      </w:r>
      <w:r w:rsidR="001A7000" w:rsidRPr="007012EB">
        <w:t xml:space="preserve"> </w:t>
      </w:r>
      <w:ins w:id="264" w:author="Yoshida Yuki" w:date="2017-05-11T14:49:00Z">
        <w:r w:rsidR="00925B66">
          <w:t xml:space="preserve">predicted </w:t>
        </w:r>
      </w:ins>
      <w:r w:rsidR="001A7000" w:rsidRPr="007012EB">
        <w:t xml:space="preserve">proteomes, </w:t>
      </w:r>
      <w:r w:rsidR="009D0E4C">
        <w:t>they</w:t>
      </w:r>
      <w:r w:rsidR="009D0E4C" w:rsidRPr="007012EB">
        <w:t xml:space="preserve"> </w:t>
      </w:r>
      <w:r w:rsidR="001A7000" w:rsidRPr="007012EB">
        <w:t>account</w:t>
      </w:r>
      <w:r w:rsidR="009D0E4C">
        <w:t>ed</w:t>
      </w:r>
      <w:r w:rsidR="001A7000" w:rsidRPr="007012EB">
        <w:t xml:space="preserve"> for </w:t>
      </w:r>
      <w:r w:rsidR="002039D3">
        <w:t xml:space="preserve">the majority of the </w:t>
      </w:r>
      <w:r w:rsidR="001A7000" w:rsidRPr="007012EB">
        <w:t xml:space="preserve">amino acid span (87.2%). </w:t>
      </w:r>
      <w:r w:rsidR="001A7000" w:rsidRPr="007012EB">
        <w:rPr>
          <w:i/>
          <w:iCs/>
        </w:rPr>
        <w:t>H. dujardini</w:t>
      </w:r>
      <w:r w:rsidR="001A7000" w:rsidRPr="007012EB">
        <w:t xml:space="preserve"> had more species-specific genes than </w:t>
      </w:r>
      <w:r w:rsidR="001A7000" w:rsidRPr="007012EB">
        <w:rPr>
          <w:i/>
          <w:iCs/>
        </w:rPr>
        <w:t>R. varieornatus</w:t>
      </w:r>
      <w:r w:rsidR="001A7000" w:rsidRPr="007012EB">
        <w:t xml:space="preserve">, and had more duplicate genes in gene families shared with </w:t>
      </w:r>
      <w:r w:rsidR="001A7000" w:rsidRPr="007012EB">
        <w:rPr>
          <w:i/>
          <w:iCs/>
        </w:rPr>
        <w:t xml:space="preserve">R. varieornatus </w:t>
      </w:r>
      <w:r w:rsidR="001A7000" w:rsidRPr="007012EB">
        <w:t xml:space="preserve">(Table 2). </w:t>
      </w:r>
      <w:r w:rsidR="001A7000" w:rsidRPr="007012EB">
        <w:rPr>
          <w:i/>
          <w:iCs/>
        </w:rPr>
        <w:t>H. dujardini</w:t>
      </w:r>
      <w:r w:rsidR="001A7000" w:rsidRPr="007012EB">
        <w:t xml:space="preserve"> also had more genes shared with non-tardigrade outgroups, suggesting loss in </w:t>
      </w:r>
      <w:r w:rsidR="001A7000" w:rsidRPr="007012EB">
        <w:rPr>
          <w:i/>
          <w:iCs/>
        </w:rPr>
        <w:t>R. varieornatus</w:t>
      </w:r>
      <w:r w:rsidR="001A7000" w:rsidRPr="007012EB">
        <w:t xml:space="preserve">. </w:t>
      </w:r>
      <w:r w:rsidR="00587468">
        <w:t>Many</w:t>
      </w:r>
      <w:r w:rsidR="001A7000" w:rsidRPr="007012EB">
        <w:t xml:space="preserve"> </w:t>
      </w:r>
      <w:r w:rsidR="009D0E4C">
        <w:t>families</w:t>
      </w:r>
      <w:r w:rsidR="009D0E4C" w:rsidRPr="007012EB">
        <w:t xml:space="preserve"> </w:t>
      </w:r>
      <w:r w:rsidR="001A7000" w:rsidRPr="007012EB">
        <w:t>had more members in tardigrades compared to other taxa, and three had fewer members</w:t>
      </w:r>
      <w:r w:rsidR="00587468">
        <w:t xml:space="preserve"> (115 </w:t>
      </w:r>
      <w:r w:rsidR="00D207DE">
        <w:t>had</w:t>
      </w:r>
      <w:r w:rsidR="00587468">
        <w:t xml:space="preserve"> </w:t>
      </w:r>
      <w:r w:rsidR="001A7000" w:rsidRPr="007012EB">
        <w:t xml:space="preserve">uncorrected Mann-Whitney U-test </w:t>
      </w:r>
      <w:r w:rsidR="007012EB" w:rsidRPr="007012EB">
        <w:t>probabilities</w:t>
      </w:r>
      <w:r w:rsidR="001A7000" w:rsidRPr="007012EB">
        <w:t xml:space="preserve"> &lt;0.01, but </w:t>
      </w:r>
      <w:r w:rsidR="00587468">
        <w:t xml:space="preserve">none </w:t>
      </w:r>
      <w:r w:rsidR="00FD1EAF">
        <w:t>had</w:t>
      </w:r>
      <w:r w:rsidR="00587468">
        <w:t xml:space="preserve"> </w:t>
      </w:r>
      <w:r w:rsidR="001A7000" w:rsidRPr="007012EB">
        <w:t xml:space="preserve">differential presence </w:t>
      </w:r>
      <w:r w:rsidR="00587468">
        <w:t>after</w:t>
      </w:r>
      <w:r w:rsidR="001A7000" w:rsidRPr="007012EB">
        <w:t xml:space="preserve"> Bonferroni correct</w:t>
      </w:r>
      <w:r w:rsidR="00DE3EFA">
        <w:t>ion</w:t>
      </w:r>
      <w:r w:rsidR="00587468">
        <w:t>)</w:t>
      </w:r>
      <w:r w:rsidR="001A7000" w:rsidRPr="007012EB">
        <w:t xml:space="preserve">. In nine of the </w:t>
      </w:r>
      <w:r w:rsidR="009D0E4C">
        <w:t>families</w:t>
      </w:r>
      <w:r w:rsidR="009D0E4C" w:rsidRPr="007012EB">
        <w:t xml:space="preserve"> </w:t>
      </w:r>
      <w:r w:rsidR="001A7000" w:rsidRPr="007012EB">
        <w:t>with tardigrade overrepresentation, tardigrades had more than four times as many members as the average of the other species</w:t>
      </w:r>
      <w:r w:rsidR="00DE3EFA">
        <w:t xml:space="preserve"> </w:t>
      </w:r>
      <w:r w:rsidR="00DE3EFA" w:rsidRPr="007012EB">
        <w:t xml:space="preserve">(Supplementary Data </w:t>
      </w:r>
      <w:r w:rsidR="00D207DE">
        <w:t xml:space="preserve">File </w:t>
      </w:r>
      <w:r w:rsidR="00DE3EFA" w:rsidRPr="007012EB">
        <w:t>S</w:t>
      </w:r>
      <w:r w:rsidR="00F240D3">
        <w:t>2</w:t>
      </w:r>
      <w:r w:rsidR="00DE3EFA" w:rsidRPr="007012EB">
        <w:t>)</w:t>
      </w:r>
      <w:r w:rsidR="001A7000" w:rsidRPr="007012EB">
        <w:t xml:space="preserve">. </w:t>
      </w:r>
      <w:bookmarkStart w:id="265" w:name="_yamjdktsefun" w:colFirst="0" w:colLast="0"/>
      <w:bookmarkStart w:id="266" w:name="_bywmv6ezrxt0" w:colFirst="0" w:colLast="0"/>
      <w:bookmarkEnd w:id="265"/>
      <w:bookmarkEnd w:id="266"/>
    </w:p>
    <w:p w14:paraId="3D1F3AA0" w14:textId="77777777" w:rsidR="00EF511E" w:rsidRDefault="00EF511E">
      <w:pPr>
        <w:pStyle w:val="a5"/>
        <w:jc w:val="both"/>
        <w:rPr>
          <w:ins w:id="267" w:author="Yuki Yoshida" w:date="2017-05-11T15:54:00Z"/>
        </w:rPr>
        <w:pPrChange w:id="268" w:author="Yuki Yoshida" w:date="2017-05-11T15:08:00Z">
          <w:pPr>
            <w:pStyle w:val="a5"/>
          </w:pPr>
        </w:pPrChange>
      </w:pPr>
    </w:p>
    <w:p w14:paraId="748CCA00" w14:textId="1332D34D" w:rsidR="00A72773" w:rsidRPr="00925B66" w:rsidRDefault="00A72773">
      <w:pPr>
        <w:pStyle w:val="a5"/>
        <w:jc w:val="both"/>
        <w:rPr>
          <w:ins w:id="269" w:author="Yuki Yoshida" w:date="2017-05-11T15:08:00Z"/>
        </w:rPr>
        <w:pPrChange w:id="270" w:author="Yuki Yoshida" w:date="2017-05-11T15:08:00Z">
          <w:pPr>
            <w:pStyle w:val="a5"/>
          </w:pPr>
        </w:pPrChange>
      </w:pPr>
      <w:ins w:id="271" w:author="Yuki Yoshida" w:date="2017-05-11T15:08:00Z">
        <w:r w:rsidRPr="00925B66">
          <w:t xml:space="preserve">There were 1,486 clusters composed solely of proteins predicted from the two tardigrade genomes. Of those, 365 (24.56%) had a congruent domain architecture in both species, including 53 peptidase clusters, 27 kinase clusters and 29 clusters associated with </w:t>
        </w:r>
      </w:ins>
      <w:ins w:id="272" w:author="Yuki Yoshida" w:date="2017-05-20T23:38:00Z">
        <w:r w:rsidR="00FB3D8D" w:rsidRPr="00925B66">
          <w:t>signaling</w:t>
        </w:r>
      </w:ins>
      <w:ins w:id="273" w:author="Yuki Yoshida" w:date="2017-05-11T15:08:00Z">
        <w:r w:rsidRPr="00925B66">
          <w:t xml:space="preserve"> function, including 18 G-protein coupled receptors (see Supplementary </w:t>
        </w:r>
      </w:ins>
      <w:ins w:id="274" w:author="Yuki Yoshida" w:date="2017-05-20T23:11:00Z">
        <w:r w:rsidR="0056721E">
          <w:t>Data S3</w:t>
        </w:r>
      </w:ins>
      <w:ins w:id="275" w:author="Yuki Yoshida" w:date="2017-05-11T15:08:00Z">
        <w:r w:rsidRPr="00925B66">
          <w:t xml:space="preserve">). While these annotations are commonly found in clade-specific families, suggesting that innovation in these classes of function is a general feature in metazoan evolution, of particular interest was innovation in the Wnt </w:t>
        </w:r>
      </w:ins>
      <w:ins w:id="276" w:author="Yuki Yoshida" w:date="2017-05-20T23:38:00Z">
        <w:r w:rsidR="00FB3D8D" w:rsidRPr="00925B66">
          <w:t>signaling</w:t>
        </w:r>
      </w:ins>
      <w:ins w:id="277" w:author="Yuki Yoshida" w:date="2017-05-11T15:08:00Z">
        <w:r w:rsidRPr="00925B66">
          <w:t xml:space="preserve"> pathway. Tardigrade-unique clusters included Wnt, Frizzled and chibby proteins. Of relevance to cryptobiosis, 21 clusters with domain annotation relevant to genome repair and maintenance were synapomorphic for Tardigrada, including molecular chaperones (2), histone/chromatin maintenance proteins (11), genome repair systems (4), nucleases (2) and chromosome cohesion components (2). </w:t>
        </w:r>
      </w:ins>
    </w:p>
    <w:p w14:paraId="582E4FEB" w14:textId="77777777" w:rsidR="00A72773" w:rsidRPr="00925B66" w:rsidRDefault="00A72773" w:rsidP="00A72773">
      <w:pPr>
        <w:pStyle w:val="a5"/>
        <w:rPr>
          <w:ins w:id="278" w:author="Yuki Yoshida" w:date="2017-05-11T15:08:00Z"/>
        </w:rPr>
      </w:pPr>
    </w:p>
    <w:p w14:paraId="0D3BF712" w14:textId="77777777" w:rsidR="00925B66" w:rsidRPr="007012EB" w:rsidRDefault="00925B66">
      <w:pPr>
        <w:pStyle w:val="Normal1"/>
        <w:jc w:val="left"/>
        <w:pPrChange w:id="279" w:author="Yuki Yoshida" w:date="2017-05-11T15:08:00Z">
          <w:pPr>
            <w:pStyle w:val="Normal1"/>
          </w:pPr>
        </w:pPrChange>
      </w:pPr>
    </w:p>
    <w:p w14:paraId="553B8D32" w14:textId="77777777" w:rsidR="009D22D2" w:rsidRPr="007012EB" w:rsidRDefault="00294925" w:rsidP="005E79BA">
      <w:pPr>
        <w:pStyle w:val="Normal1"/>
      </w:pPr>
      <w:r w:rsidRPr="007012EB">
        <w:br w:type="page"/>
      </w:r>
    </w:p>
    <w:p w14:paraId="68A4A681" w14:textId="77777777" w:rsidR="009D22D2" w:rsidRPr="007012EB" w:rsidRDefault="00294925" w:rsidP="00F1131D">
      <w:pPr>
        <w:pStyle w:val="2"/>
      </w:pPr>
      <w:bookmarkStart w:id="280" w:name="_kbvnmd5f46o7" w:colFirst="0" w:colLast="0"/>
      <w:bookmarkStart w:id="281" w:name="_xgw3oigemz3r" w:colFirst="0" w:colLast="0"/>
      <w:bookmarkEnd w:id="280"/>
      <w:bookmarkEnd w:id="281"/>
      <w:r w:rsidRPr="007012EB">
        <w:lastRenderedPageBreak/>
        <w:t>HORIZONTAL GENE TRANSFER IN TARDIGRADE GENOMES</w:t>
      </w:r>
    </w:p>
    <w:p w14:paraId="0F949FEC" w14:textId="77777777" w:rsidR="009D22D2" w:rsidRPr="007012EB" w:rsidRDefault="009D22D2" w:rsidP="005E79BA">
      <w:pPr>
        <w:pStyle w:val="Normal1"/>
      </w:pPr>
    </w:p>
    <w:p w14:paraId="53C7DA47" w14:textId="56A6AABD" w:rsidR="009D22D2" w:rsidRPr="007012EB" w:rsidRDefault="00294925" w:rsidP="005E79BA">
      <w:pPr>
        <w:pStyle w:val="Normal1"/>
      </w:pPr>
      <w:r w:rsidRPr="007012EB">
        <w:t xml:space="preserve">HGT is an interesting but contested phenomenon in animals. Many newly sequenced genomes have been reported to have relatively high levels of HGT, and genomes subject to intense curation efforts tend to have lower HGT estimates. We performed </w:t>
      </w:r>
      <w:r w:rsidRPr="007012EB">
        <w:rPr>
          <w:i/>
        </w:rPr>
        <w:t>ab initio</w:t>
      </w:r>
      <w:r w:rsidRPr="007012EB">
        <w:t xml:space="preserve"> gene finding on the genomes of the model species </w:t>
      </w:r>
      <w:r w:rsidRPr="007012EB">
        <w:rPr>
          <w:i/>
        </w:rPr>
        <w:t>Caenorhabditis elegans</w:t>
      </w:r>
      <w:r w:rsidRPr="007012EB">
        <w:t xml:space="preserve"> and </w:t>
      </w:r>
      <w:r w:rsidRPr="007012EB">
        <w:rPr>
          <w:i/>
        </w:rPr>
        <w:t>Drosophila melanogaster</w:t>
      </w:r>
      <w:r w:rsidRPr="007012EB">
        <w:t xml:space="preserve"> with Augustus </w:t>
      </w:r>
      <w:r w:rsidR="00217524" w:rsidRPr="007012EB">
        <w:fldChar w:fldCharType="begin"/>
      </w:r>
      <w:r w:rsidR="004E0383">
        <w:instrText xml:space="preserve"> ADDIN EN.CITE &lt;EndNote&gt;&lt;Cite&gt;&lt;Author&gt;Keller&lt;/Author&gt;&lt;Year&gt;2011&lt;/Year&gt;&lt;RecNum&gt;526&lt;/RecNum&gt;&lt;DisplayText&gt;[63]&lt;/DisplayText&gt;&lt;record&gt;&lt;rec-number&gt;526&lt;/rec-number&gt;&lt;foreign-keys&gt;&lt;key app="EN" db-id="wpsap0rf8sw9wfefxxhvwee72vsdzzer5se9" timestamp="1445594349"&gt;526&lt;/key&gt;&lt;key app="ENWeb" db-id=""&gt;0&lt;/key&gt;&lt;/foreign-keys&gt;&lt;ref-type name="Journal Article"&gt;17&lt;/ref-type&gt;&lt;contributors&gt;&lt;authors&gt;&lt;author&gt;Keller, O.&lt;/author&gt;&lt;author&gt;Kollmar, M.&lt;/author&gt;&lt;author&gt;Stanke, M.&lt;/author&gt;&lt;author&gt;Waack, S.&lt;/author&gt;&lt;/authors&gt;&lt;/contributors&gt;&lt;auth-address&gt;Institute of Computer Science, University of Gottingen, Goldschmidtstrasse 7, Greifswald, Germany. keller@cs.uni-goettingen.de&lt;/auth-address&gt;&lt;titles&gt;&lt;title&gt;A novel hybrid gene prediction method employing protein multiple sequence alignments&lt;/title&gt;&lt;secondary-title&gt;Bioinformatics&lt;/secondary-title&gt;&lt;/titles&gt;&lt;pages&gt;757-63&lt;/pages&gt;&lt;volume&gt;27&lt;/volume&gt;&lt;number&gt;6&lt;/number&gt;&lt;keywords&gt;&lt;keyword&gt;Algorithms&lt;/keyword&gt;&lt;keyword&gt;Amino Acid Sequence&lt;/keyword&gt;&lt;keyword&gt;Animals&lt;/keyword&gt;&lt;keyword&gt;Automatic Data Processing/*methods&lt;/keyword&gt;&lt;keyword&gt;Computational Biology/methods&lt;/keyword&gt;&lt;keyword&gt;Dyneins/genetics&lt;/keyword&gt;&lt;keyword&gt;Exons&lt;/keyword&gt;&lt;keyword&gt;Humans&lt;/keyword&gt;&lt;keyword&gt;Models, Genetic&lt;/keyword&gt;&lt;keyword&gt;Multigene Family&lt;/keyword&gt;&lt;keyword&gt;*Sequence Alignment&lt;/keyword&gt;&lt;keyword&gt;Sequence Analysis, Protein/*methods&lt;/keyword&gt;&lt;keyword&gt;*Software&lt;/keyword&gt;&lt;/keywords&gt;&lt;dates&gt;&lt;year&gt;2011&lt;/year&gt;&lt;pub-dates&gt;&lt;date&gt;Mar 15&lt;/date&gt;&lt;/pub-dates&gt;&lt;/dates&gt;&lt;isbn&gt;1367-4811 (Electronic)&amp;#xD;1367-4803 (Linking)&lt;/isbn&gt;&lt;accession-num&gt;21216780&lt;/accession-num&gt;&lt;urls&gt;&lt;related-urls&gt;&lt;url&gt;https://www.ncbi.nlm.nih.gov/pubmed/21216780&lt;/url&gt;&lt;/related-urls&gt;&lt;/urls&gt;&lt;electronic-resource-num&gt;10.1093/bioinformatics/btr010&lt;/electronic-resource-num&gt;&lt;/record&gt;&lt;/Cite&gt;&lt;/EndNote&gt;</w:instrText>
      </w:r>
      <w:r w:rsidR="00217524" w:rsidRPr="007012EB">
        <w:fldChar w:fldCharType="separate"/>
      </w:r>
      <w:r w:rsidR="004E0383">
        <w:rPr>
          <w:noProof/>
        </w:rPr>
        <w:t>[63]</w:t>
      </w:r>
      <w:r w:rsidR="00217524" w:rsidRPr="007012EB">
        <w:fldChar w:fldCharType="end"/>
      </w:r>
      <w:r w:rsidRPr="007012EB">
        <w:t xml:space="preserve"> and used the HGT </w:t>
      </w:r>
      <w:r w:rsidR="00777983" w:rsidRPr="007012EB">
        <w:t>index</w:t>
      </w:r>
      <w:r w:rsidRPr="007012EB">
        <w:t xml:space="preserve"> approach</w:t>
      </w:r>
      <w:r w:rsidR="00777983" w:rsidRPr="007012EB">
        <w:t xml:space="preserve"> </w:t>
      </w:r>
      <w:r w:rsidR="00217524" w:rsidRPr="007012EB">
        <w:fldChar w:fldCharType="begin"/>
      </w:r>
      <w:r w:rsidR="004E0383">
        <w:instrText xml:space="preserve"> ADDIN EN.CITE &lt;EndNote&gt;&lt;Cite&gt;&lt;Author&gt;Boschetti&lt;/Author&gt;&lt;Year&gt;2012&lt;/Year&gt;&lt;RecNum&gt;1022&lt;/RecNum&gt;&lt;DisplayText&gt;[64]&lt;/DisplayText&gt;&lt;record&gt;&lt;rec-number&gt;1022&lt;/rec-number&gt;&lt;foreign-keys&gt;&lt;key app="EN" db-id="wpsap0rf8sw9wfefxxhvwee72vsdzzer5se9" timestamp="1463477668"&gt;1022&lt;/key&gt;&lt;key app="ENWeb" db-id=""&gt;0&lt;/key&gt;&lt;/foreign-keys&gt;&lt;ref-type name="Journal Article"&gt;17&lt;/ref-type&gt;&lt;contributors&gt;&lt;authors&gt;&lt;author&gt;Boschetti, C.&lt;/author&gt;&lt;author&gt;Carr, A.&lt;/author&gt;&lt;author&gt;Crisp, A.&lt;/author&gt;&lt;author&gt;Eyres, I.&lt;/author&gt;&lt;author&gt;Wang-Koh, Y.&lt;/author&gt;&lt;author&gt;Lubzens, E.&lt;/author&gt;&lt;author&gt;Barraclough, T. G.&lt;/author&gt;&lt;author&gt;Micklem, G.&lt;/author&gt;&lt;author&gt;Tunnacliffe, A.&lt;/author&gt;&lt;/authors&gt;&lt;/contributors&gt;&lt;auth-address&gt;Department of Chemical Engineering and Biotechnology, University of Cambridge, Cambridge, United Kingdom.&lt;/auth-address&gt;&lt;titles&gt;&lt;title&gt;Biochemical diversification through foreign gene expression in bdelloid rotifers&lt;/title&gt;&lt;secondary-title&gt;PLoS Genet&lt;/secondary-title&gt;&lt;/titles&gt;&lt;pages&gt;e1003035&lt;/pages&gt;&lt;volume&gt;8&lt;/volume&gt;&lt;number&gt;11&lt;/number&gt;&lt;keywords&gt;&lt;keyword&gt;Animals&lt;/keyword&gt;&lt;keyword&gt;Desiccation&lt;/keyword&gt;&lt;keyword&gt;*Gene Expression&lt;/keyword&gt;&lt;keyword&gt;Gene Library&lt;/keyword&gt;&lt;keyword&gt;*Gene Transfer, Horizontal&lt;/keyword&gt;&lt;keyword&gt;Metabolic Networks and Pathways/*genetics&lt;/keyword&gt;&lt;keyword&gt;Phylogeny&lt;/keyword&gt;&lt;keyword&gt;Radiation, Ionizing&lt;/keyword&gt;&lt;keyword&gt;*Rotifera/genetics/physiology&lt;/keyword&gt;&lt;keyword&gt;Transcriptome&lt;/keyword&gt;&lt;/keywords&gt;&lt;dates&gt;&lt;year&gt;2012&lt;/year&gt;&lt;/dates&gt;&lt;isbn&gt;1553-7404 (Electronic)&amp;#xD;1553-7390 (Linking)&lt;/isbn&gt;&lt;accession-num&gt;23166508&lt;/accession-num&gt;&lt;urls&gt;&lt;related-urls&gt;&lt;url&gt;https://www.ncbi.nlm.nih.gov/pubmed/23166508&lt;/url&gt;&lt;/related-urls&gt;&lt;/urls&gt;&lt;custom2&gt;PMC3499245&lt;/custom2&gt;&lt;electronic-resource-num&gt;10.1371/journal.pgen.1003035&lt;/electronic-resource-num&gt;&lt;/record&gt;&lt;/Cite&gt;&lt;/EndNote&gt;</w:instrText>
      </w:r>
      <w:r w:rsidR="00217524" w:rsidRPr="007012EB">
        <w:fldChar w:fldCharType="separate"/>
      </w:r>
      <w:r w:rsidR="004E0383">
        <w:rPr>
          <w:noProof/>
        </w:rPr>
        <w:t>[64]</w:t>
      </w:r>
      <w:r w:rsidR="00217524" w:rsidRPr="007012EB">
        <w:fldChar w:fldCharType="end"/>
      </w:r>
      <w:r w:rsidRPr="007012EB">
        <w:t>, which simply classifies loci based on the ratio of their best BLAST scores to ingroup and potential donor taxon databases, to identify candidates. Compared with their mature annotations, we found elevated proportions of putative HGTs in both species (</w:t>
      </w:r>
      <w:r w:rsidRPr="007012EB">
        <w:rPr>
          <w:i/>
        </w:rPr>
        <w:t>C. elegans</w:t>
      </w:r>
      <w:r w:rsidRPr="007012EB">
        <w:t xml:space="preserve">: 2.09% of all genes, </w:t>
      </w:r>
      <w:r w:rsidRPr="007012EB">
        <w:rPr>
          <w:i/>
        </w:rPr>
        <w:t>D. melanogaster</w:t>
      </w:r>
      <w:r w:rsidRPr="007012EB">
        <w:t xml:space="preserve">: 4.67%). We observed similarly elevated rates of putative HGT loci, as assessed by the HGT </w:t>
      </w:r>
      <w:r w:rsidR="00142007" w:rsidRPr="007012EB">
        <w:t>index</w:t>
      </w:r>
      <w:r w:rsidRPr="007012EB">
        <w:t xml:space="preserve">, in gene sets generated by </w:t>
      </w:r>
      <w:r w:rsidRPr="007012EB">
        <w:rPr>
          <w:i/>
        </w:rPr>
        <w:t xml:space="preserve">ab inito </w:t>
      </w:r>
      <w:r w:rsidRPr="007012EB">
        <w:t>gene finding in additional arthropod and nematode genomes compared to their mature annotation</w:t>
      </w:r>
      <w:ins w:id="282" w:author="Yuki Yoshida" w:date="2017-05-24T10:57:00Z">
        <w:r w:rsidR="00CA4C58">
          <w:t xml:space="preserve"> (Figure 2</w:t>
        </w:r>
      </w:ins>
      <w:del w:id="283" w:author="Yuki Yoshida" w:date="2017-05-24T10:57:00Z">
        <w:r w:rsidRPr="007012EB" w:rsidDel="00CA4C58">
          <w:delText>s (</w:delText>
        </w:r>
        <w:r w:rsidR="00777983" w:rsidRPr="007012EB" w:rsidDel="00CA4C58">
          <w:fldChar w:fldCharType="begin"/>
        </w:r>
        <w:r w:rsidR="00777983" w:rsidRPr="007012EB" w:rsidDel="00CA4C58">
          <w:delInstrText xml:space="preserve"> REF _Ref346887238 \h </w:delInstrText>
        </w:r>
        <w:r w:rsidR="00777983" w:rsidRPr="007012EB" w:rsidDel="00CA4C58">
          <w:fldChar w:fldCharType="separate"/>
        </w:r>
      </w:del>
      <w:del w:id="284" w:author="Yuki Yoshida" w:date="2017-05-20T23:43:00Z">
        <w:r w:rsidR="00941B11" w:rsidRPr="007012EB" w:rsidDel="00FB3D8D">
          <w:delText xml:space="preserve">Figure </w:delText>
        </w:r>
        <w:r w:rsidR="00941B11" w:rsidDel="00FB3D8D">
          <w:rPr>
            <w:noProof/>
          </w:rPr>
          <w:delText>2</w:delText>
        </w:r>
      </w:del>
      <w:del w:id="285" w:author="Yuki Yoshida" w:date="2017-05-24T10:57:00Z">
        <w:r w:rsidR="00777983" w:rsidRPr="007012EB" w:rsidDel="00CA4C58">
          <w:fldChar w:fldCharType="end"/>
        </w:r>
      </w:del>
      <w:r w:rsidR="00777983" w:rsidRPr="007012EB">
        <w:t>A</w:t>
      </w:r>
      <w:r w:rsidR="003C6642" w:rsidRPr="007012EB">
        <w:t xml:space="preserve">, </w:t>
      </w:r>
      <w:r w:rsidR="00697D11" w:rsidRPr="007012EB">
        <w:t>Supplementary T</w:t>
      </w:r>
      <w:r w:rsidR="003C6642" w:rsidRPr="007012EB">
        <w:t>able S8</w:t>
      </w:r>
      <w:r w:rsidRPr="007012EB">
        <w:t>).</w:t>
      </w:r>
      <w:ins w:id="286" w:author="Yuki Yoshida" w:date="2017-05-11T15:09:00Z">
        <w:r w:rsidR="00A72773" w:rsidRPr="00A72773">
          <w:t xml:space="preserve"> </w:t>
        </w:r>
        <w:r w:rsidR="00A72773" w:rsidRPr="00925B66">
          <w:t xml:space="preserve">Thus, the numbers of HGT events found in the genomes of </w:t>
        </w:r>
        <w:r w:rsidR="00A72773" w:rsidRPr="00925B66">
          <w:rPr>
            <w:i/>
            <w:iCs/>
          </w:rPr>
          <w:t>H. dujardini</w:t>
        </w:r>
        <w:r w:rsidR="00A72773" w:rsidRPr="00925B66">
          <w:t xml:space="preserve"> and </w:t>
        </w:r>
        <w:r w:rsidR="00A72773" w:rsidRPr="00925B66">
          <w:rPr>
            <w:i/>
            <w:iCs/>
          </w:rPr>
          <w:t>R. varieornatus</w:t>
        </w:r>
        <w:r w:rsidR="00A72773" w:rsidRPr="00925B66">
          <w:t xml:space="preserve"> are likely to have been overestimated in these initial, uncurated gene predictions, even after sequence contamination has been removed, as seen in the assembly of Boothby </w:t>
        </w:r>
        <w:r w:rsidR="00A72773" w:rsidRPr="00925B66">
          <w:rPr>
            <w:i/>
            <w:iCs/>
          </w:rPr>
          <w:t>et al.</w:t>
        </w:r>
        <w:r w:rsidR="00A72773">
          <w:t xml:space="preserve"> </w:t>
        </w:r>
      </w:ins>
      <w:r w:rsidR="00FB421E">
        <w:fldChar w:fldCharType="begin"/>
      </w:r>
      <w:r w:rsidR="00FB421E">
        <w:instrText xml:space="preserve"> ADDIN EN.CITE &lt;EndNote&gt;&lt;Cite&gt;&lt;Author&gt;Boothby&lt;/Author&gt;&lt;Year&gt;2016&lt;/Year&gt;&lt;RecNum&gt;1018&lt;/RecNum&gt;&lt;DisplayText&gt;[41]&lt;/DisplayText&gt;&lt;record&gt;&lt;rec-number&gt;1018&lt;/rec-number&gt;&lt;foreign-keys&gt;&lt;key app="EN" db-id="wpsap0rf8sw9wfefxxhvwee72vsdzzer5se9" timestamp="1463358460"&gt;1018&lt;/key&gt;&lt;key app="ENWeb" db-id=""&gt;0&lt;/key&gt;&lt;/foreign-keys&gt;&lt;ref-type name="Journal Article"&gt;17&lt;/ref-type&gt;&lt;contributors&gt;&lt;authors&gt;&lt;author&gt;Boothby, T. C.&lt;/author&gt;&lt;author&gt;Goldstein, B.&lt;/author&gt;&lt;/authors&gt;&lt;/contributors&gt;&lt;auth-address&gt;Department of Biology, University of North Carolina at Chapel Hill, Chapel Hill, NC 27599 tboothby@gmail.com.&amp;#xD;Department of Biology, University of North Carolina at Chapel Hill, Chapel Hill, NC 27599.&lt;/auth-address&gt;&lt;titles&gt;&lt;title&gt;Reply to Bemm et al. and Arakawa: Identifying foreign genes in independent Hypsibius dujardini genome assemblies&lt;/title&gt;&lt;secondary-title&gt;Proc Natl Acad Sci U S A&lt;/secondary-title&gt;&lt;/titles&gt;&lt;pages&gt;E3058-61&lt;/pages&gt;&lt;volume&gt;113&lt;/volume&gt;&lt;number&gt;22&lt;/number&gt;&lt;keywords&gt;&lt;keyword&gt;*Internationality&lt;/keyword&gt;&lt;keyword&gt;Tardigrada/*genetics&lt;/keyword&gt;&lt;/keywords&gt;&lt;dates&gt;&lt;year&gt;2016&lt;/year&gt;&lt;pub-dates&gt;&lt;date&gt;May 31&lt;/date&gt;&lt;/pub-dates&gt;&lt;/dates&gt;&lt;isbn&gt;1091-6490 (Electronic)&amp;#xD;0027-8424 (Linking)&lt;/isbn&gt;&lt;accession-num&gt;27173900&lt;/accession-num&gt;&lt;urls&gt;&lt;related-urls&gt;&lt;url&gt;https://www.ncbi.nlm.nih.gov/pubmed/27173900&lt;/url&gt;&lt;/related-urls&gt;&lt;/urls&gt;&lt;custom2&gt;PMC4896697&lt;/custom2&gt;&lt;electronic-resource-num&gt;10.1073/pnas.1601149113&lt;/electronic-resource-num&gt;&lt;/record&gt;&lt;/Cite&gt;&lt;/EndNote&gt;</w:instrText>
      </w:r>
      <w:r w:rsidR="00FB421E">
        <w:fldChar w:fldCharType="separate"/>
      </w:r>
      <w:r w:rsidR="00FB421E">
        <w:rPr>
          <w:noProof/>
        </w:rPr>
        <w:t>[41]</w:t>
      </w:r>
      <w:r w:rsidR="00FB421E">
        <w:fldChar w:fldCharType="end"/>
      </w:r>
      <w:ins w:id="287" w:author="Yuki Yoshida" w:date="2017-05-11T15:09:00Z">
        <w:r w:rsidR="00A72773">
          <w:t>.</w:t>
        </w:r>
      </w:ins>
      <w:del w:id="288" w:author="Yuki Yoshida" w:date="2017-05-11T15:09:00Z">
        <w:r w:rsidRPr="007012EB" w:rsidDel="00A72773">
          <w:delText xml:space="preserve"> Thus</w:delText>
        </w:r>
        <w:r w:rsidR="004C3D95" w:rsidDel="00A72773">
          <w:delText>,</w:delText>
        </w:r>
        <w:r w:rsidRPr="007012EB" w:rsidDel="00A72773">
          <w:delText xml:space="preserve"> the numbers of HGT events found in the genomes of </w:delText>
        </w:r>
        <w:r w:rsidRPr="007012EB" w:rsidDel="00A72773">
          <w:rPr>
            <w:i/>
          </w:rPr>
          <w:delText>H. dujardini</w:delText>
        </w:r>
        <w:r w:rsidRPr="007012EB" w:rsidDel="00A72773">
          <w:delText xml:space="preserve"> and </w:delText>
        </w:r>
        <w:r w:rsidRPr="007012EB" w:rsidDel="00A72773">
          <w:rPr>
            <w:i/>
          </w:rPr>
          <w:delText>R. varieornatus</w:delText>
        </w:r>
        <w:r w:rsidRPr="007012EB" w:rsidDel="00A72773">
          <w:delText xml:space="preserve"> are likely to be overestimated</w:delText>
        </w:r>
        <w:r w:rsidR="00003CFB" w:rsidDel="00A72773">
          <w:delText xml:space="preserve"> in these initial, uncurated gene predictions</w:delText>
        </w:r>
        <w:r w:rsidRPr="007012EB" w:rsidDel="00A72773">
          <w:delText>, even after sequence contamination has been removed.</w:delText>
        </w:r>
      </w:del>
    </w:p>
    <w:p w14:paraId="350DC2D1" w14:textId="77777777" w:rsidR="009D22D2" w:rsidRDefault="009D22D2" w:rsidP="005E79BA">
      <w:pPr>
        <w:pStyle w:val="Normal1"/>
      </w:pPr>
    </w:p>
    <w:p w14:paraId="7C93929C" w14:textId="18C98AAC" w:rsidR="00C51711" w:rsidRPr="007012EB" w:rsidRDefault="00C51711" w:rsidP="00C51711">
      <w:pPr>
        <w:pStyle w:val="Normal1"/>
        <w:rPr>
          <w:b/>
        </w:rPr>
      </w:pPr>
      <w:r>
        <w:rPr>
          <w:b/>
        </w:rPr>
        <w:t xml:space="preserve">Figure 2 </w:t>
      </w:r>
      <w:r w:rsidR="006A4F7C" w:rsidRPr="006A4F7C">
        <w:rPr>
          <w:b/>
        </w:rPr>
        <w:t xml:space="preserve">Horizontal gene transfer in </w:t>
      </w:r>
      <w:r w:rsidR="006A4F7C" w:rsidRPr="006A4F7C">
        <w:rPr>
          <w:b/>
          <w:i/>
          <w:iCs/>
        </w:rPr>
        <w:t>Hypsibius dujardini</w:t>
      </w:r>
      <w:r w:rsidR="00DA7E3E">
        <w:rPr>
          <w:b/>
          <w:i/>
          <w:iCs/>
        </w:rPr>
        <w:t xml:space="preserve">. </w:t>
      </w:r>
      <w:r w:rsidR="00DA7E3E" w:rsidRPr="00DA7E3E">
        <w:rPr>
          <w:b/>
          <w:iCs/>
        </w:rPr>
        <w:t>(</w:t>
      </w:r>
      <w:r w:rsidRPr="007012EB">
        <w:rPr>
          <w:b/>
        </w:rPr>
        <w:t>A</w:t>
      </w:r>
      <w:r w:rsidR="00DA7E3E">
        <w:rPr>
          <w:b/>
        </w:rPr>
        <w:t>)</w:t>
      </w:r>
      <w:r w:rsidRPr="007012EB">
        <w:rPr>
          <w:b/>
        </w:rPr>
        <w:t xml:space="preserve"> Horizontal gene transfer </w:t>
      </w:r>
      <w:del w:id="289" w:author="Yuki Yoshida" w:date="2017-05-26T12:11:00Z">
        <w:r w:rsidRPr="007012EB" w:rsidDel="002E6840">
          <w:rPr>
            <w:b/>
          </w:rPr>
          <w:delText xml:space="preserve">in </w:delText>
        </w:r>
        <w:r w:rsidRPr="007012EB" w:rsidDel="002E6840">
          <w:rPr>
            <w:b/>
            <w:i/>
          </w:rPr>
          <w:delText>Hypsibius dujardini</w:delText>
        </w:r>
      </w:del>
      <w:ins w:id="290" w:author="Yuki Yoshida" w:date="2017-05-26T12:11:00Z">
        <w:r w:rsidR="002E6840">
          <w:rPr>
            <w:b/>
          </w:rPr>
          <w:t>ratios in various metazoa</w:t>
        </w:r>
      </w:ins>
      <w:r w:rsidRPr="007012EB">
        <w:rPr>
          <w:b/>
          <w:i/>
        </w:rPr>
        <w:t>.</w:t>
      </w:r>
      <w:r w:rsidRPr="007012EB">
        <w:rPr>
          <w:b/>
        </w:rPr>
        <w:t xml:space="preserve"> </w:t>
      </w:r>
      <w:r w:rsidRPr="007012EB">
        <w:t xml:space="preserve">For a set of assembled arthropod and nematode genomes, genes were re-predicted </w:t>
      </w:r>
      <w:r w:rsidRPr="007012EB">
        <w:rPr>
          <w:i/>
        </w:rPr>
        <w:t>ab initio</w:t>
      </w:r>
      <w:r w:rsidRPr="007012EB">
        <w:t xml:space="preserve"> with Augustus. Putative HGT loci were identified using the HGT index for the longest transcript for each gene from the new and the ENSEMBL reference gene sets. In most species</w:t>
      </w:r>
      <w:r>
        <w:t>,</w:t>
      </w:r>
      <w:r w:rsidRPr="007012EB">
        <w:t xml:space="preserve"> the </w:t>
      </w:r>
      <w:r w:rsidRPr="007012EB">
        <w:rPr>
          <w:i/>
        </w:rPr>
        <w:t xml:space="preserve">ab initio </w:t>
      </w:r>
      <w:r w:rsidRPr="007012EB">
        <w:t>gene sets had elevated numbers of potential HGT loci compared to their ENSEMBL representations.</w:t>
      </w:r>
      <w:r w:rsidR="00DA7E3E">
        <w:t xml:space="preserve"> </w:t>
      </w:r>
      <w:r w:rsidR="00DA7E3E" w:rsidRPr="00DA7E3E">
        <w:rPr>
          <w:b/>
        </w:rPr>
        <w:t>(</w:t>
      </w:r>
      <w:r w:rsidRPr="007012EB">
        <w:rPr>
          <w:b/>
        </w:rPr>
        <w:t>B</w:t>
      </w:r>
      <w:r w:rsidR="00DA7E3E">
        <w:rPr>
          <w:b/>
        </w:rPr>
        <w:t>)</w:t>
      </w:r>
      <w:r w:rsidRPr="007012EB">
        <w:rPr>
          <w:b/>
        </w:rPr>
        <w:t xml:space="preserve"> Classification of HGT candidates in </w:t>
      </w:r>
      <w:r w:rsidRPr="007012EB">
        <w:rPr>
          <w:b/>
          <w:i/>
        </w:rPr>
        <w:t>H. dujardini</w:t>
      </w:r>
      <w:r w:rsidRPr="007012EB">
        <w:rPr>
          <w:b/>
        </w:rPr>
        <w:t xml:space="preserve">. </w:t>
      </w:r>
      <w:r w:rsidRPr="007012EB">
        <w:t xml:space="preserve">Classification of the initial HGT candidates identified in </w:t>
      </w:r>
      <w:r w:rsidRPr="007012EB">
        <w:rPr>
          <w:i/>
        </w:rPr>
        <w:t>H. dujardini</w:t>
      </w:r>
      <w:r w:rsidRPr="007012EB">
        <w:t xml:space="preserve"> by their phylogenetic annotation (</w:t>
      </w:r>
      <w:r>
        <w:t>p</w:t>
      </w:r>
      <w:r w:rsidRPr="007012EB">
        <w:t>rokaryot</w:t>
      </w:r>
      <w:r>
        <w:t>ic</w:t>
      </w:r>
      <w:r w:rsidRPr="007012EB">
        <w:t xml:space="preserve">, non-metazoan </w:t>
      </w:r>
      <w:r>
        <w:t>e</w:t>
      </w:r>
      <w:r w:rsidRPr="007012EB">
        <w:t>ukaryot</w:t>
      </w:r>
      <w:r>
        <w:t>ic</w:t>
      </w:r>
      <w:r w:rsidRPr="007012EB">
        <w:t>, vir</w:t>
      </w:r>
      <w:r>
        <w:t>al</w:t>
      </w:r>
      <w:r w:rsidRPr="007012EB">
        <w:t>, metazoan and complex), their support in RNA-Seq expression data</w:t>
      </w:r>
      <w:r>
        <w:t>,</w:t>
      </w:r>
      <w:r w:rsidRPr="007012EB">
        <w:t xml:space="preserve"> and the presence of a homologue in </w:t>
      </w:r>
      <w:r w:rsidRPr="007012EB">
        <w:rPr>
          <w:i/>
        </w:rPr>
        <w:t>R. varieornatus</w:t>
      </w:r>
      <w:r w:rsidRPr="007012EB">
        <w:t>.</w:t>
      </w:r>
      <w:bookmarkStart w:id="291" w:name="_tebcfrzfizt7" w:colFirst="0" w:colLast="0"/>
      <w:bookmarkEnd w:id="291"/>
    </w:p>
    <w:p w14:paraId="4E608221" w14:textId="77777777" w:rsidR="00C51711" w:rsidDel="00A72773" w:rsidRDefault="00C51711" w:rsidP="005E79BA">
      <w:pPr>
        <w:pStyle w:val="Normal1"/>
        <w:rPr>
          <w:del w:id="292" w:author="Yuki Yoshida" w:date="2017-05-11T15:10:00Z"/>
        </w:rPr>
      </w:pPr>
    </w:p>
    <w:p w14:paraId="08B3C3B7" w14:textId="77777777" w:rsidR="00A72773" w:rsidRDefault="00A72773" w:rsidP="005E79BA">
      <w:pPr>
        <w:pStyle w:val="Normal1"/>
        <w:rPr>
          <w:ins w:id="293" w:author="Yuki Yoshida" w:date="2017-05-11T15:10:00Z"/>
        </w:rPr>
      </w:pPr>
    </w:p>
    <w:p w14:paraId="076C32D9" w14:textId="77777777" w:rsidR="00C51711" w:rsidRPr="007012EB" w:rsidRDefault="00C51711" w:rsidP="005E79BA">
      <w:pPr>
        <w:pStyle w:val="Normal1"/>
      </w:pPr>
    </w:p>
    <w:p w14:paraId="6BF78A6A" w14:textId="029F6D8A" w:rsidR="009D22D2" w:rsidRPr="007012EB" w:rsidRDefault="00142007" w:rsidP="00EC430D">
      <w:pPr>
        <w:pStyle w:val="Normal1"/>
      </w:pPr>
      <w:r w:rsidRPr="007012EB">
        <w:t>Using the HGT index</w:t>
      </w:r>
      <w:r w:rsidR="00294925" w:rsidRPr="007012EB">
        <w:t xml:space="preserve"> approac</w:t>
      </w:r>
      <w:r w:rsidR="00294925" w:rsidRPr="000D788B">
        <w:t xml:space="preserve">h </w:t>
      </w:r>
      <w:r w:rsidR="001D5F4D" w:rsidRPr="000D788B">
        <w:fldChar w:fldCharType="begin"/>
      </w:r>
      <w:r w:rsidR="004E0383">
        <w:instrText xml:space="preserve"> ADDIN EN.CITE &lt;EndNote&gt;&lt;Cite&gt;&lt;Author&gt;Boschetti&lt;/Author&gt;&lt;Year&gt;2012&lt;/Year&gt;&lt;RecNum&gt;1022&lt;/RecNum&gt;&lt;DisplayText&gt;[64]&lt;/DisplayText&gt;&lt;record&gt;&lt;rec-number&gt;1022&lt;/rec-number&gt;&lt;foreign-keys&gt;&lt;key app="EN" db-id="wpsap0rf8sw9wfefxxhvwee72vsdzzer5se9" timestamp="1463477668"&gt;1022&lt;/key&gt;&lt;key app="ENWeb" db-id=""&gt;0&lt;/key&gt;&lt;/foreign-keys&gt;&lt;ref-type name="Journal Article"&gt;17&lt;/ref-type&gt;&lt;contributors&gt;&lt;authors&gt;&lt;author&gt;Boschetti, C.&lt;/author&gt;&lt;author&gt;Carr, A.&lt;/author&gt;&lt;author&gt;Crisp, A.&lt;/author&gt;&lt;author&gt;Eyres, I.&lt;/author&gt;&lt;author&gt;Wang-Koh, Y.&lt;/author&gt;&lt;author&gt;Lubzens, E.&lt;/author&gt;&lt;author&gt;Barraclough, T. G.&lt;/author&gt;&lt;author&gt;Micklem, G.&lt;/author&gt;&lt;author&gt;Tunnacliffe, A.&lt;/author&gt;&lt;/authors&gt;&lt;/contributors&gt;&lt;auth-address&gt;Department of Chemical Engineering and Biotechnology, University of Cambridge, Cambridge, United Kingdom.&lt;/auth-address&gt;&lt;titles&gt;&lt;title&gt;Biochemical diversification through foreign gene expression in bdelloid rotifers&lt;/title&gt;&lt;secondary-title&gt;PLoS Genet&lt;/secondary-title&gt;&lt;/titles&gt;&lt;pages&gt;e1003035&lt;/pages&gt;&lt;volume&gt;8&lt;/volume&gt;&lt;number&gt;11&lt;/number&gt;&lt;keywords&gt;&lt;keyword&gt;Animals&lt;/keyword&gt;&lt;keyword&gt;Desiccation&lt;/keyword&gt;&lt;keyword&gt;*Gene Expression&lt;/keyword&gt;&lt;keyword&gt;Gene Library&lt;/keyword&gt;&lt;keyword&gt;*Gene Transfer, Horizontal&lt;/keyword&gt;&lt;keyword&gt;Metabolic Networks and Pathways/*genetics&lt;/keyword&gt;&lt;keyword&gt;Phylogeny&lt;/keyword&gt;&lt;keyword&gt;Radiation, Ionizing&lt;/keyword&gt;&lt;keyword&gt;*Rotifera/genetics/physiology&lt;/keyword&gt;&lt;keyword&gt;Transcriptome&lt;/keyword&gt;&lt;/keywords&gt;&lt;dates&gt;&lt;year&gt;2012&lt;/year&gt;&lt;/dates&gt;&lt;isbn&gt;1553-7404 (Electronic)&amp;#xD;1553-7390 (Linking)&lt;/isbn&gt;&lt;accession-num&gt;23166508&lt;/accession-num&gt;&lt;urls&gt;&lt;related-urls&gt;&lt;url&gt;https://www.ncbi.nlm.nih.gov/pubmed/23166508&lt;/url&gt;&lt;/related-urls&gt;&lt;/urls&gt;&lt;custom2&gt;PMC3499245&lt;/custom2&gt;&lt;electronic-resource-num&gt;10.1371/journal.pgen.1003035&lt;/electronic-resource-num&gt;&lt;/record&gt;&lt;/Cite&gt;&lt;/EndNote&gt;</w:instrText>
      </w:r>
      <w:r w:rsidR="001D5F4D" w:rsidRPr="000D788B">
        <w:fldChar w:fldCharType="separate"/>
      </w:r>
      <w:r w:rsidR="004E0383">
        <w:rPr>
          <w:noProof/>
        </w:rPr>
        <w:t>[64]</w:t>
      </w:r>
      <w:r w:rsidR="001D5F4D" w:rsidRPr="000D788B">
        <w:fldChar w:fldCharType="end"/>
      </w:r>
      <w:r w:rsidR="00E02B24" w:rsidRPr="000D788B">
        <w:t xml:space="preserve"> </w:t>
      </w:r>
      <w:r w:rsidR="00294925" w:rsidRPr="000D788B">
        <w:t>w</w:t>
      </w:r>
      <w:r w:rsidR="00294925" w:rsidRPr="007012EB">
        <w:t xml:space="preserve">e identified 463 genes (2.32% of all genes) as potential HGT candidates in </w:t>
      </w:r>
      <w:r w:rsidR="00294925" w:rsidRPr="007012EB">
        <w:rPr>
          <w:i/>
        </w:rPr>
        <w:t>H. dujardini</w:t>
      </w:r>
      <w:ins w:id="294" w:author="Yuki Yoshida" w:date="2017-05-20T23:11:00Z">
        <w:r w:rsidR="0056721E" w:rsidRPr="0056721E">
          <w:rPr>
            <w:rPrChange w:id="295" w:author="Yuki Yoshida" w:date="2017-05-20T23:11:00Z">
              <w:rPr>
                <w:i/>
              </w:rPr>
            </w:rPrChange>
          </w:rPr>
          <w:t xml:space="preserve"> (</w:t>
        </w:r>
        <w:r w:rsidR="0056721E">
          <w:t>Supplementary Data S4</w:t>
        </w:r>
        <w:r w:rsidR="0056721E" w:rsidRPr="0056721E">
          <w:rPr>
            <w:rPrChange w:id="296" w:author="Yuki Yoshida" w:date="2017-05-20T23:11:00Z">
              <w:rPr>
                <w:i/>
              </w:rPr>
            </w:rPrChange>
          </w:rPr>
          <w:t>)</w:t>
        </w:r>
      </w:ins>
      <w:r w:rsidR="00294925" w:rsidRPr="007012EB">
        <w:t>. Using Diamond BLASTX</w:t>
      </w:r>
      <w:r w:rsidR="00777983" w:rsidRPr="007012EB">
        <w:t xml:space="preserve"> </w:t>
      </w:r>
      <w:r w:rsidR="00217524" w:rsidRPr="007012EB">
        <w:fldChar w:fldCharType="begin"/>
      </w:r>
      <w:r w:rsidR="004E0383">
        <w:instrText xml:space="preserve"> ADDIN EN.CITE &lt;EndNote&gt;&lt;Cite&gt;&lt;Author&gt;Buchfink&lt;/Author&gt;&lt;Year&gt;2015&lt;/Year&gt;&lt;RecNum&gt;1069&lt;/RecNum&gt;&lt;DisplayText&gt;[65]&lt;/DisplayText&gt;&lt;record&gt;&lt;rec-number&gt;1069&lt;/rec-number&gt;&lt;foreign-keys&gt;&lt;key app="EN" db-id="wpsap0rf8sw9wfefxxhvwee72vsdzzer5se9" timestamp="1467255798"&gt;1069&lt;/key&gt;&lt;key app="ENWeb" db-id=""&gt;0&lt;/key&gt;&lt;/foreign-keys&gt;&lt;ref-type name="Journal Article"&gt;17&lt;/ref-type&gt;&lt;contributors&gt;&lt;authors&gt;&lt;author&gt;Buchfink, B.&lt;/author&gt;&lt;author&gt;Xie, C.&lt;/author&gt;&lt;author&gt;Huson, D. H.&lt;/author&gt;&lt;/authors&gt;&lt;/contributors&gt;&lt;auth-address&gt;Univ Tubingen, Dept Comp Sci, Tubingen, Germany&amp;#xD;Univ Tubingen, Ctr Bioinformat, Tubingen, Germany&amp;#xD;Nanyang Technol Univ, Sch Biol Sci, Singapore Ctr Environm Life Sci Engn, Singapore 639798, Singapore&amp;#xD;Natl Univ Singapore, Inst Life Sci, Singapore 117548, Singapore&lt;/auth-address&gt;&lt;titles&gt;&lt;title&gt;Fast and sensitive protein alignment using DIAMOND&lt;/title&gt;&lt;secondary-title&gt;Nature Methods&lt;/secondary-title&gt;&lt;alt-title&gt;Nat Methods&lt;/alt-title&gt;&lt;/titles&gt;&lt;pages&gt;59-60&lt;/pages&gt;&lt;volume&gt;12&lt;/volume&gt;&lt;number&gt;1&lt;/number&gt;&lt;keywords&gt;&lt;keyword&gt;search tool&lt;/keyword&gt;&lt;keyword&gt;blast&lt;/keyword&gt;&lt;/keywords&gt;&lt;dates&gt;&lt;year&gt;2015&lt;/year&gt;&lt;pub-dates&gt;&lt;date&gt;Jan&lt;/date&gt;&lt;/pub-dates&gt;&lt;/dates&gt;&lt;isbn&gt;1548-7091&lt;/isbn&gt;&lt;accession-num&gt;WOS:000347668600019&lt;/accession-num&gt;&lt;urls&gt;&lt;related-urls&gt;&lt;url&gt;&amp;lt;Go to ISI&amp;gt;://WOS:000347668600019&lt;/url&gt;&lt;/related-urls&gt;&lt;/urls&gt;&lt;language&gt;English&lt;/language&gt;&lt;/record&gt;&lt;/Cite&gt;&lt;/EndNote&gt;</w:instrText>
      </w:r>
      <w:r w:rsidR="00217524" w:rsidRPr="007012EB">
        <w:fldChar w:fldCharType="separate"/>
      </w:r>
      <w:r w:rsidR="004E0383">
        <w:rPr>
          <w:noProof/>
        </w:rPr>
        <w:t>[65]</w:t>
      </w:r>
      <w:r w:rsidR="00217524" w:rsidRPr="007012EB">
        <w:fldChar w:fldCharType="end"/>
      </w:r>
      <w:r w:rsidR="004C3D95">
        <w:t>,</w:t>
      </w:r>
      <w:r w:rsidR="00294925" w:rsidRPr="007012EB">
        <w:t xml:space="preserve"> instead of standard BLASTX</w:t>
      </w:r>
      <w:r w:rsidR="00777983" w:rsidRPr="007012EB">
        <w:t xml:space="preserve"> </w:t>
      </w:r>
      <w:r w:rsidR="00217524" w:rsidRPr="007012EB">
        <w:fldChar w:fldCharType="begin"/>
      </w:r>
      <w:r w:rsidR="004E0383">
        <w:instrText xml:space="preserve"> ADDIN EN.CITE &lt;EndNote&gt;&lt;Cite&gt;&lt;Author&gt;Altschul&lt;/Author&gt;&lt;Year&gt;1997&lt;/Year&gt;&lt;RecNum&gt;322&lt;/RecNum&gt;&lt;DisplayText&gt;[66]&lt;/DisplayText&gt;&lt;record&gt;&lt;rec-number&gt;322&lt;/rec-number&gt;&lt;foreign-keys&gt;&lt;key app="EN" db-id="wpsap0rf8sw9wfefxxhvwee72vsdzzer5se9" timestamp="1445593349"&gt;322&lt;/key&gt;&lt;key app="ENWeb" db-id=""&gt;0&lt;/key&gt;&lt;/foreign-keys&gt;&lt;ref-type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Res&lt;/secondary-title&gt;&lt;/titles&gt;&lt;pages&gt;3389-402&lt;/pages&gt;&lt;volume&gt;25&lt;/volume&gt;&lt;number&gt;17&lt;/number&gt;&lt;keywords&gt;&lt;keyword&gt;Algorithms&lt;/keyword&gt;&lt;keyword&gt;Amino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Data&lt;/keyword&gt;&lt;keyword&gt;Proteins/*chemistry&lt;/keyword&gt;&lt;keyword&gt;*Sequence Alignment&lt;/keyword&gt;&lt;keyword&gt;*Software&lt;/keyword&gt;&lt;/keywords&gt;&lt;dates&gt;&lt;year&gt;1997&lt;/year&gt;&lt;pub-dates&gt;&lt;date&gt;Sep 01&lt;/date&gt;&lt;/pub-dates&gt;&lt;/dates&gt;&lt;isbn&gt;0305-1048 (Print)&amp;#xD;0305-1048 (Linking)&lt;/isbn&gt;&lt;accession-num&gt;9254694&lt;/accession-num&gt;&lt;urls&gt;&lt;related-urls&gt;&lt;url&gt;https://www.ncbi.nlm.nih.gov/pubmed/9254694&lt;/url&gt;&lt;/related-urls&gt;&lt;/urls&gt;&lt;custom2&gt;PMC146917&lt;/custom2&gt;&lt;/record&gt;&lt;/Cite&gt;&lt;/EndNote&gt;</w:instrText>
      </w:r>
      <w:r w:rsidR="00217524" w:rsidRPr="007012EB">
        <w:fldChar w:fldCharType="separate"/>
      </w:r>
      <w:r w:rsidR="004E0383">
        <w:rPr>
          <w:noProof/>
        </w:rPr>
        <w:t>[66]</w:t>
      </w:r>
      <w:r w:rsidR="00217524" w:rsidRPr="007012EB">
        <w:fldChar w:fldCharType="end"/>
      </w:r>
      <w:r w:rsidR="00294925" w:rsidRPr="007012EB">
        <w:t xml:space="preserve">, made only a minor difference in the number of potential HGT events predicted (446 genes, 2.24%). We sifted the initial 463 </w:t>
      </w:r>
      <w:r w:rsidR="00294925" w:rsidRPr="007012EB">
        <w:rPr>
          <w:i/>
        </w:rPr>
        <w:t xml:space="preserve">H. dujardini </w:t>
      </w:r>
      <w:r w:rsidR="00294925" w:rsidRPr="007012EB">
        <w:t>candidates through a series of biological filters</w:t>
      </w:r>
      <w:r w:rsidR="00003CFB">
        <w:t xml:space="preserve"> (Figure 2B)</w:t>
      </w:r>
      <w:r w:rsidR="00294925" w:rsidRPr="007012EB">
        <w:t xml:space="preserve">. </w:t>
      </w:r>
      <w:ins w:id="297" w:author="Yuki Yoshida" w:date="2017-05-11T15:09:00Z">
        <w:r w:rsidR="00A72773" w:rsidRPr="00AA43E1">
          <w:t xml:space="preserve">A true HGT locus will show affinity with its source taxon when analyzed phylogenetically, </w:t>
        </w:r>
        <w:r w:rsidR="00A72773" w:rsidRPr="002E6840">
          <w:rPr>
            <w:i/>
            <w:rPrChange w:id="298" w:author="Yuki Yoshida" w:date="2017-05-26T12:11:00Z">
              <w:rPr/>
            </w:rPrChange>
          </w:rPr>
          <w:t>i.e.</w:t>
        </w:r>
        <w:r w:rsidR="002E6840">
          <w:t xml:space="preserve"> if </w:t>
        </w:r>
        <w:r w:rsidR="00A72773" w:rsidRPr="00AA43E1">
          <w:t>a monophyletic clan could be observed in the constructed unrooted tree (a more sensitive test than simple BLAST score ratio), and just under half of the loci (225) were confirmed as HGT events by RAxML</w:t>
        </w:r>
        <w:r w:rsidR="00A72773">
          <w:t xml:space="preserve"> </w:t>
        </w:r>
        <w:r w:rsidR="00A72773" w:rsidRPr="007012EB">
          <w:fldChar w:fldCharType="begin"/>
        </w:r>
      </w:ins>
      <w:r w:rsidR="004E0383">
        <w:instrText xml:space="preserve"> ADDIN EN.CITE &lt;EndNote&gt;&lt;Cite&gt;&lt;Author&gt;Stamatakis&lt;/Author&gt;&lt;Year&gt;2014&lt;/Year&gt;&lt;RecNum&gt;1272&lt;/RecNum&gt;&lt;DisplayText&gt;[67]&lt;/DisplayText&gt;&lt;record&gt;&lt;rec-number&gt;1272&lt;/rec-number&gt;&lt;foreign-keys&gt;&lt;key app="EN" db-id="wpsap0rf8sw9wfefxxhvwee72vsdzzer5se9" timestamp="1483170592"&gt;1272&lt;/key&gt;&lt;key app="ENWeb" db-id=""&gt;0&lt;/key&gt;&lt;/foreign-keys&gt;&lt;ref-type name="Journal Article"&gt;17&lt;/ref-type&gt;&lt;contributors&gt;&lt;authors&gt;&lt;author&gt;Stamatakis, A.&lt;/author&gt;&lt;/authors&gt;&lt;/contributors&gt;&lt;auth-address&gt;Scientific Computing Group, Heidelberg Institute for Theoretical Studies, 69118 Heidelberg and Department of Informatics, Institute of Theoretical Informatics, Karlsruhe Institute of Technology, 76128 Karlsruhe, Germany.&lt;/auth-address&gt;&lt;titles&gt;&lt;title&gt;RAxML version 8: a tool for phylogenetic analysis and post-analysis of large phylogenies&lt;/title&gt;&lt;secondary-title&gt;Bioinformatics&lt;/secondary-title&gt;&lt;/titles&gt;&lt;pages&gt;1312-3&lt;/pages&gt;&lt;volume&gt;30&lt;/volume&gt;&lt;number&gt;9&lt;/number&gt;&lt;keywords&gt;&lt;keyword&gt;High-Throughput Nucleotide Sequencing&lt;/keyword&gt;&lt;keyword&gt;Likelihood Functions&lt;/keyword&gt;&lt;keyword&gt;Models, Genetic&lt;/keyword&gt;&lt;keyword&gt;*Phylogeny&lt;/keyword&gt;&lt;keyword&gt;Software&lt;/keyword&gt;&lt;/keywords&gt;&lt;dates&gt;&lt;year&gt;2014&lt;/year&gt;&lt;pub-dates&gt;&lt;date&gt;May 01&lt;/date&gt;&lt;/pub-dates&gt;&lt;/dates&gt;&lt;isbn&gt;1367-4811 (Electronic)&amp;#xD;1367-4803 (Linking)&lt;/isbn&gt;&lt;accession-num&gt;24451623&lt;/accession-num&gt;&lt;urls&gt;&lt;related-urls&gt;&lt;url&gt;https://www.ncbi.nlm.nih.gov/pubmed/24451623&lt;/url&gt;&lt;/related-urls&gt;&lt;/urls&gt;&lt;custom2&gt;PMC3998144&lt;/custom2&gt;&lt;electronic-resource-num&gt;10.1093/bioinformatics/btu033&lt;/electronic-resource-num&gt;&lt;/record&gt;&lt;/Cite&gt;&lt;/EndNote&gt;</w:instrText>
      </w:r>
      <w:ins w:id="299" w:author="Yuki Yoshida" w:date="2017-05-11T15:09:00Z">
        <w:r w:rsidR="00A72773" w:rsidRPr="007012EB">
          <w:fldChar w:fldCharType="separate"/>
        </w:r>
      </w:ins>
      <w:r w:rsidR="004E0383">
        <w:rPr>
          <w:noProof/>
        </w:rPr>
        <w:t>[67]</w:t>
      </w:r>
      <w:ins w:id="300" w:author="Yuki Yoshida" w:date="2017-05-11T15:09:00Z">
        <w:r w:rsidR="00A72773" w:rsidRPr="007012EB">
          <w:fldChar w:fldCharType="end"/>
        </w:r>
        <w:r w:rsidR="00A72773" w:rsidRPr="00AA43E1">
          <w:t xml:space="preserve"> analysis of aligned sequences (Figure 2B</w:t>
        </w:r>
      </w:ins>
      <w:ins w:id="301" w:author="Yuki Yoshida" w:date="2017-05-20T23:10:00Z">
        <w:r w:rsidR="0056721E">
          <w:t>, Supplementary Data S5</w:t>
        </w:r>
      </w:ins>
      <w:ins w:id="302" w:author="Yuki Yoshida" w:date="2017-05-11T15:09:00Z">
        <w:r w:rsidR="00A72773" w:rsidRPr="00AA43E1">
          <w:t xml:space="preserve">). </w:t>
        </w:r>
      </w:ins>
      <w:del w:id="303" w:author="Yuki Yoshida" w:date="2017-05-11T15:09:00Z">
        <w:r w:rsidR="00294925" w:rsidRPr="007012EB" w:rsidDel="00A72773">
          <w:delText xml:space="preserve">A true HGT locus will show affinity with its source taxon when </w:delText>
        </w:r>
        <w:r w:rsidR="003C6642" w:rsidRPr="007012EB" w:rsidDel="00A72773">
          <w:delText>analyzed</w:delText>
        </w:r>
        <w:r w:rsidR="00294925" w:rsidRPr="007012EB" w:rsidDel="00A72773">
          <w:delText xml:space="preserve"> phy</w:delText>
        </w:r>
        <w:r w:rsidR="00890AE5" w:rsidRPr="007012EB" w:rsidDel="00A72773">
          <w:delText>l</w:delText>
        </w:r>
        <w:r w:rsidR="00294925" w:rsidRPr="007012EB" w:rsidDel="00A72773">
          <w:delText>ogenetically (a more sensitive test than simple BLAST score ratio)</w:delText>
        </w:r>
        <w:r w:rsidR="00E02B24" w:rsidDel="00A72773">
          <w:delText>, and j</w:delText>
        </w:r>
        <w:r w:rsidR="00294925" w:rsidRPr="007012EB" w:rsidDel="00A72773">
          <w:delText>ust under half of the loci (225) were confirmed as HGT events by RAxML</w:delText>
        </w:r>
        <w:r w:rsidR="00777983" w:rsidRPr="007012EB" w:rsidDel="00A72773">
          <w:delText xml:space="preserve"> </w:delText>
        </w:r>
        <w:r w:rsidR="00217524" w:rsidRPr="007012EB" w:rsidDel="00A72773">
          <w:fldChar w:fldCharType="begin"/>
        </w:r>
        <w:r w:rsidR="001D5F4D" w:rsidDel="00A72773">
          <w:delInstrText xml:space="preserve"> ADDIN EN.CITE &lt;EndNote&gt;&lt;Cite&gt;&lt;Author&gt;Stamatakis&lt;/Author&gt;&lt;Year&gt;2014&lt;/Year&gt;&lt;RecNum&gt;1272&lt;/RecNum&gt;&lt;DisplayText&gt;[66]&lt;/DisplayText&gt;&lt;record&gt;&lt;rec-number&gt;1272&lt;/rec-number&gt;&lt;foreign-keys&gt;&lt;key app="EN" db-id="wpsap0rf8sw9wfefxxhvwee72vsdzzer5se9" timestamp="1483170592"&gt;1272&lt;/key&gt;&lt;key app="ENWeb" db-id=""&gt;0&lt;/key&gt;&lt;/foreign-keys&gt;&lt;ref-type name="Journal Article"&gt;17&lt;/ref-type&gt;&lt;contributors&gt;&lt;authors&gt;&lt;author&gt;Stamatakis, A.&lt;/author&gt;&lt;/authors&gt;&lt;/contributors&gt;&lt;auth-address&gt;Scientific Computing Group, Heidelberg Institute for Theoretical Studies, 69118 Heidelberg and Department of Informatics, Institute of Theoretical Informatics, Karlsruhe Institute of Technology, 76128 Karlsruhe, Germany.&lt;/auth-address&gt;&lt;titles&gt;&lt;title&gt;RAxML version 8: a tool for phylogenetic analysis and post-analysis of large phylogenies&lt;/title&gt;&lt;secondary-title&gt;Bioinformatics&lt;/secondary-title&gt;&lt;/titles&gt;&lt;pages&gt;1312-3&lt;/pages&gt;&lt;volume&gt;30&lt;/volume&gt;&lt;number&gt;9&lt;/number&gt;&lt;keywords&gt;&lt;keyword&gt;High-Throughput Nucleotide Sequencing&lt;/keyword&gt;&lt;keyword&gt;Likelihood Functions&lt;/keyword&gt;&lt;keyword&gt;Models, Genetic&lt;/keyword&gt;&lt;keyword&gt;*Phylogeny&lt;/keyword&gt;&lt;keyword&gt;Software&lt;/keyword&gt;&lt;/keywords&gt;&lt;dates&gt;&lt;year&gt;2014&lt;/year&gt;&lt;pub-dates&gt;&lt;date&gt;May 01&lt;/date&gt;&lt;/pub-dates&gt;&lt;/dates&gt;&lt;isbn&gt;1367-4811 (Electronic)&amp;#xD;1367-4803 (Linking)&lt;/isbn&gt;&lt;accession-num&gt;24451623&lt;/accession-num&gt;&lt;urls&gt;&lt;related-urls&gt;&lt;url&gt;https://www.ncbi.nlm.nih.gov/pubmed/24451623&lt;/url&gt;&lt;/related-urls&gt;&lt;/urls&gt;&lt;custom2&gt;PMC3998144&lt;/custom2&gt;&lt;electronic-resource-num&gt;10.1093/bioinformatics/btu033&lt;/electronic-resource-num&gt;&lt;/record&gt;&lt;/Cite&gt;&lt;/EndNote&gt;</w:delInstrText>
        </w:r>
        <w:r w:rsidR="00217524" w:rsidRPr="007012EB" w:rsidDel="00A72773">
          <w:fldChar w:fldCharType="separate"/>
        </w:r>
        <w:r w:rsidR="001D5F4D" w:rsidDel="00A72773">
          <w:rPr>
            <w:noProof/>
          </w:rPr>
          <w:delText>[66]</w:delText>
        </w:r>
        <w:r w:rsidR="00217524" w:rsidRPr="007012EB" w:rsidDel="00A72773">
          <w:fldChar w:fldCharType="end"/>
        </w:r>
        <w:r w:rsidR="00294925" w:rsidRPr="007012EB" w:rsidDel="00A72773">
          <w:delText xml:space="preserve"> analysis of aligned sequences (</w:delText>
        </w:r>
        <w:r w:rsidR="00777983" w:rsidRPr="007012EB" w:rsidDel="00A72773">
          <w:fldChar w:fldCharType="begin"/>
        </w:r>
        <w:r w:rsidR="00777983" w:rsidRPr="007012EB" w:rsidDel="00A72773">
          <w:delInstrText xml:space="preserve"> REF _Ref346887238 \h </w:delInstrText>
        </w:r>
        <w:r w:rsidR="00777983" w:rsidRPr="007012EB" w:rsidDel="00A72773">
          <w:fldChar w:fldCharType="separate"/>
        </w:r>
        <w:r w:rsidR="00941B11" w:rsidRPr="007012EB" w:rsidDel="00A72773">
          <w:delText xml:space="preserve">Figure </w:delText>
        </w:r>
        <w:r w:rsidR="00941B11" w:rsidDel="00A72773">
          <w:rPr>
            <w:noProof/>
          </w:rPr>
          <w:delText>2</w:delText>
        </w:r>
        <w:r w:rsidR="00777983" w:rsidRPr="007012EB" w:rsidDel="00A72773">
          <w:fldChar w:fldCharType="end"/>
        </w:r>
        <w:r w:rsidR="00777983" w:rsidRPr="007012EB" w:rsidDel="00A72773">
          <w:delText>B</w:delText>
        </w:r>
        <w:r w:rsidR="00294925" w:rsidRPr="007012EB" w:rsidDel="00A72773">
          <w:delText xml:space="preserve">). </w:delText>
        </w:r>
      </w:del>
      <w:r w:rsidR="00294925" w:rsidRPr="007012EB">
        <w:t>HGT genes are expected to be incorporated into the host genome and to persist through evolutionary time</w:t>
      </w:r>
      <w:r w:rsidR="00E02B24">
        <w:t xml:space="preserve">, and </w:t>
      </w:r>
      <w:r w:rsidR="00294925" w:rsidRPr="007012EB">
        <w:t xml:space="preserve">214 of the </w:t>
      </w:r>
      <w:r w:rsidR="00294925" w:rsidRPr="007012EB">
        <w:rPr>
          <w:i/>
        </w:rPr>
        <w:t>H. dujardini</w:t>
      </w:r>
      <w:r w:rsidR="00294925" w:rsidRPr="007012EB">
        <w:t xml:space="preserve"> candidates had homologues in </w:t>
      </w:r>
      <w:r w:rsidR="00294925" w:rsidRPr="007012EB">
        <w:rPr>
          <w:i/>
        </w:rPr>
        <w:t>R. varieornatus</w:t>
      </w:r>
      <w:r w:rsidR="00294925" w:rsidRPr="007012EB">
        <w:t>, indicating phylogenetic perdurance</w:t>
      </w:r>
      <w:r w:rsidR="00B52AAB" w:rsidRPr="007012EB">
        <w:t xml:space="preserve"> (Supplementary Data </w:t>
      </w:r>
      <w:r w:rsidR="00F240D3" w:rsidRPr="007012EB">
        <w:t>S</w:t>
      </w:r>
      <w:ins w:id="304" w:author="Yuki Yoshida" w:date="2017-05-26T12:11:00Z">
        <w:r w:rsidR="002E6840">
          <w:t>4</w:t>
        </w:r>
      </w:ins>
      <w:del w:id="305" w:author="Yuki Yoshida" w:date="2017-05-26T12:11:00Z">
        <w:r w:rsidR="00F240D3" w:rsidDel="002E6840">
          <w:delText>3</w:delText>
        </w:r>
      </w:del>
      <w:r w:rsidR="00780EFD">
        <w:t xml:space="preserve"> and S</w:t>
      </w:r>
      <w:ins w:id="306" w:author="Yuki Yoshida" w:date="2017-05-26T12:11:00Z">
        <w:r w:rsidR="002E6840">
          <w:t>5</w:t>
        </w:r>
      </w:ins>
      <w:del w:id="307" w:author="Yuki Yoshida" w:date="2017-05-26T12:11:00Z">
        <w:r w:rsidR="00780EFD" w:rsidDel="002E6840">
          <w:delText>4</w:delText>
        </w:r>
      </w:del>
      <w:r w:rsidR="00B52AAB" w:rsidRPr="007012EB">
        <w:t>)</w:t>
      </w:r>
      <w:r w:rsidR="00294925" w:rsidRPr="007012EB">
        <w:t>. Of these shared candidates, 113 were affirmed by phylogeny. HGT loci will acquire gene structure and expression characteristics of their host, metazoan genom</w:t>
      </w:r>
      <w:r w:rsidR="00E02B24">
        <w:t>e, and o</w:t>
      </w:r>
      <w:r w:rsidR="00294925" w:rsidRPr="007012EB">
        <w:t xml:space="preserve">ne third (168) of the HGT candidates had RNA-Seq expression values at or above the average for all genes. While metazoan genes usually contain spliceosomal introns, and 367 of the candidate HGT gene models included introns, we regard this a lower-quality validation criterion as gene finding algorithms are programmed to identify introns. </w:t>
      </w:r>
      <w:r w:rsidR="00F21E77">
        <w:t>O</w:t>
      </w:r>
      <w:r w:rsidR="00294925" w:rsidRPr="007012EB">
        <w:t xml:space="preserve">ur minimal current estimate for HGT into the genome of </w:t>
      </w:r>
      <w:r w:rsidR="00294925" w:rsidRPr="007012EB">
        <w:rPr>
          <w:i/>
        </w:rPr>
        <w:t>H. dujardini</w:t>
      </w:r>
      <w:r w:rsidR="00294925" w:rsidRPr="007012EB">
        <w:t xml:space="preserve"> </w:t>
      </w:r>
      <w:r w:rsidR="000E0DCF" w:rsidRPr="007012EB">
        <w:t>is</w:t>
      </w:r>
      <w:r w:rsidR="00294925" w:rsidRPr="007012EB">
        <w:t xml:space="preserve"> 113 genes (0.57% of 19,901 loci) and </w:t>
      </w:r>
      <w:r w:rsidR="000E0DCF" w:rsidRPr="007012EB">
        <w:t xml:space="preserve">the </w:t>
      </w:r>
      <w:r w:rsidR="00294925" w:rsidRPr="007012EB">
        <w:t xml:space="preserve">upper bound is 463 (2.33%). This is congruent with estimates of 1.58% HGT </w:t>
      </w:r>
      <w:ins w:id="308" w:author="Yuki Yoshida" w:date="2017-05-26T12:12:00Z">
        <w:r w:rsidR="002E6840">
          <w:t xml:space="preserve">index derived </w:t>
        </w:r>
      </w:ins>
      <w:r w:rsidR="00294925" w:rsidRPr="007012EB">
        <w:t xml:space="preserve">candidates (of 13,917 genes) for </w:t>
      </w:r>
      <w:r w:rsidR="00294925" w:rsidRPr="007012EB">
        <w:rPr>
          <w:i/>
        </w:rPr>
        <w:t>R. varieornatus</w:t>
      </w:r>
      <w:r w:rsidR="00757CBF" w:rsidRPr="007012EB">
        <w:rPr>
          <w:i/>
        </w:rPr>
        <w:t xml:space="preserve"> </w:t>
      </w:r>
      <w:r w:rsidR="00217524"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instrText xml:space="preserve"> ADDIN EN.CITE </w:instrText>
      </w:r>
      <w:r w:rsidR="00C75F29"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instrText xml:space="preserve"> ADDIN EN.CITE.DATA </w:instrText>
      </w:r>
      <w:r w:rsidR="00C75F29" w:rsidRPr="007012EB">
        <w:fldChar w:fldCharType="end"/>
      </w:r>
      <w:r w:rsidR="00217524" w:rsidRPr="007012EB">
        <w:fldChar w:fldCharType="separate"/>
      </w:r>
      <w:r w:rsidR="00C75F29" w:rsidRPr="007012EB">
        <w:rPr>
          <w:noProof/>
        </w:rPr>
        <w:t>[22]</w:t>
      </w:r>
      <w:r w:rsidR="00217524" w:rsidRPr="007012EB">
        <w:fldChar w:fldCharType="end"/>
      </w:r>
      <w:r w:rsidR="00294925" w:rsidRPr="007012EB">
        <w:t>.</w:t>
      </w:r>
    </w:p>
    <w:p w14:paraId="1285F115" w14:textId="77777777" w:rsidR="009D22D2" w:rsidRPr="007012EB" w:rsidRDefault="009D22D2" w:rsidP="005E79BA">
      <w:pPr>
        <w:pStyle w:val="Normal1"/>
      </w:pPr>
    </w:p>
    <w:p w14:paraId="1BF62F64" w14:textId="43BAF416" w:rsidR="00A72773" w:rsidRPr="00AA43E1" w:rsidRDefault="00A72773">
      <w:pPr>
        <w:pStyle w:val="a5"/>
        <w:jc w:val="both"/>
        <w:rPr>
          <w:ins w:id="309" w:author="Yuki Yoshida" w:date="2017-05-11T15:10:00Z"/>
        </w:rPr>
        <w:pPrChange w:id="310" w:author="Yuki Yoshida" w:date="2017-05-11T15:10:00Z">
          <w:pPr>
            <w:pStyle w:val="a5"/>
          </w:pPr>
        </w:pPrChange>
      </w:pPr>
      <w:ins w:id="311" w:author="Yuki Yoshida" w:date="2017-05-11T15:10:00Z">
        <w:r>
          <w:rPr>
            <w:rStyle w:val="a7"/>
          </w:rPr>
          <w:annotationRef/>
        </w:r>
        <w:r w:rsidRPr="00AA43E1">
          <w:t>The putative HGT loci tended to be clustered in the tardigrade genomes, with many gene neighbors of HGT loci also predicted to be HGTs</w:t>
        </w:r>
      </w:ins>
      <w:ins w:id="312" w:author="Yuki Yoshida" w:date="2017-05-20T23:09:00Z">
        <w:r w:rsidR="0056721E">
          <w:t xml:space="preserve"> </w:t>
        </w:r>
        <w:r w:rsidR="0056721E" w:rsidRPr="00AA43E1">
          <w:t xml:space="preserve"> (Supplement</w:t>
        </w:r>
        <w:r w:rsidR="002E6840">
          <w:t>ary Figure S4</w:t>
        </w:r>
        <w:r w:rsidR="0056721E" w:rsidRPr="00AA43E1">
          <w:t>)</w:t>
        </w:r>
      </w:ins>
      <w:ins w:id="313" w:author="Yuki Yoshida" w:date="2017-05-11T15:10:00Z">
        <w:r w:rsidRPr="00AA43E1">
          <w:t xml:space="preserve">. We found 58 clusters of HGT loci in </w:t>
        </w:r>
        <w:r w:rsidRPr="00AA43E1">
          <w:rPr>
            <w:i/>
            <w:iCs/>
          </w:rPr>
          <w:t>H. dujardini</w:t>
        </w:r>
        <w:r w:rsidRPr="00AA43E1">
          <w:t>, and 14 in</w:t>
        </w:r>
        <w:r w:rsidRPr="00AA43E1">
          <w:rPr>
            <w:i/>
            <w:iCs/>
          </w:rPr>
          <w:t xml:space="preserve"> R. varieornatus</w:t>
        </w:r>
        <w:r w:rsidR="002E6840">
          <w:t xml:space="preserve"> (Supplementary Data S6</w:t>
        </w:r>
        <w:r w:rsidRPr="00AA43E1">
          <w:t xml:space="preserve">). The largest clusters included up to 6 genes from the same gene family and may have arisen through tandem duplication. These tandem duplication clusters </w:t>
        </w:r>
        <w:r w:rsidRPr="00AA43E1">
          <w:lastRenderedPageBreak/>
          <w:t xml:space="preserve">included Intradiol ring-cleavage dioxygenases, UDP glycosyltransferases and alpha/beta fold hydrolases. Several clusters of UDP glycosyltransferases with signatures of HGT from plants were identified in the </w:t>
        </w:r>
        <w:r w:rsidRPr="00AA43E1">
          <w:rPr>
            <w:i/>
            <w:iCs/>
          </w:rPr>
          <w:t xml:space="preserve">H. dujardini </w:t>
        </w:r>
        <w:r w:rsidRPr="00AA43E1">
          <w:t xml:space="preserve">genome, one of which included 6 UDP glycosyltransferases within 12 genes (bHd03905~bHd03916). </w:t>
        </w:r>
        <w:r w:rsidRPr="00AA43E1">
          <w:rPr>
            <w:i/>
            <w:iCs/>
          </w:rPr>
          <w:t xml:space="preserve">H. dujardini </w:t>
        </w:r>
        <w:r w:rsidRPr="00AA43E1">
          <w:t>had 40 UDP glycosyltransferase genes, 29 of which were classified as glucuronosyltransferase (UGT, K00699) by KEGG ORTHOLOG mapping with KAAS</w:t>
        </w:r>
      </w:ins>
      <w:ins w:id="314" w:author="Yuki Yoshida" w:date="2017-05-26T12:12:00Z">
        <w:r w:rsidR="002E6840">
          <w:t xml:space="preserve"> </w:t>
        </w:r>
      </w:ins>
      <w:r w:rsidR="002E6840">
        <w:t>{Moriya, 2007 #22}</w:t>
      </w:r>
      <w:ins w:id="315" w:author="Yuki Yoshida" w:date="2017-05-11T15:10:00Z">
        <w:r w:rsidRPr="00AA43E1">
          <w:t xml:space="preserve">, and of these 27 were HGT candidates. While UGT can function in a number of pathways, we found that the whole ascorbate synthesis pathway, in which UGT </w:t>
        </w:r>
      </w:ins>
      <w:ins w:id="316" w:author="Yuki Yoshida" w:date="2017-05-20T23:39:00Z">
        <w:r w:rsidR="00FB3D8D" w:rsidRPr="00AA43E1">
          <w:t>metabolizes</w:t>
        </w:r>
      </w:ins>
      <w:ins w:id="317" w:author="Yuki Yoshida" w:date="2017-05-11T15:10:00Z">
        <w:r w:rsidRPr="00AA43E1">
          <w:t xml:space="preserve"> UDP-D-glucuronate to D-Glucuronate, has been acquired by HGT in </w:t>
        </w:r>
        <w:r w:rsidRPr="00AA43E1">
          <w:rPr>
            <w:i/>
            <w:iCs/>
          </w:rPr>
          <w:t>H. dujardini</w:t>
        </w:r>
        <w:r w:rsidRPr="00AA43E1">
          <w:t xml:space="preserve">. </w:t>
        </w:r>
        <w:r w:rsidRPr="00AA43E1">
          <w:rPr>
            <w:i/>
            <w:iCs/>
          </w:rPr>
          <w:t>R. varieornatus</w:t>
        </w:r>
        <w:r w:rsidRPr="00AA43E1">
          <w:t xml:space="preserve"> has only acquired L-gulonolactone </w:t>
        </w:r>
        <w:r w:rsidR="00FB3D8D">
          <w:t>oxidase (Supplementary Figure S5</w:t>
        </w:r>
        <w:r w:rsidRPr="00AA43E1">
          <w:t>). Gluconolactonase and L-gluonolactone oxidase were consistently expressed at low levels (10~30 TPM), but L-ascorbate degradation enzyme L-ascorbate oxidase was not expressed (TPM&lt;1).</w:t>
        </w:r>
      </w:ins>
    </w:p>
    <w:p w14:paraId="377E6DC0" w14:textId="4F5FFB51" w:rsidR="009D22D2" w:rsidRPr="007012EB" w:rsidDel="00A72773" w:rsidRDefault="00294925" w:rsidP="00E63D99">
      <w:pPr>
        <w:pStyle w:val="Normal1"/>
        <w:rPr>
          <w:del w:id="318" w:author="Yuki Yoshida" w:date="2017-05-11T15:10:00Z"/>
        </w:rPr>
      </w:pPr>
      <w:del w:id="319" w:author="Yuki Yoshida" w:date="2017-05-11T15:10:00Z">
        <w:r w:rsidRPr="007012EB" w:rsidDel="00A72773">
          <w:delText xml:space="preserve">The putative HGT loci tended to be clustered in the tardigrade genomes, with gene </w:delText>
        </w:r>
        <w:r w:rsidR="003C6642" w:rsidRPr="007012EB" w:rsidDel="00A72773">
          <w:delText>neighbors</w:delText>
        </w:r>
        <w:r w:rsidRPr="007012EB" w:rsidDel="00A72773">
          <w:delText xml:space="preserve"> of HGT loci also predicted to be HGT. We found 58 clusters of HGT loci in </w:delText>
        </w:r>
        <w:r w:rsidRPr="007012EB" w:rsidDel="00A72773">
          <w:rPr>
            <w:i/>
          </w:rPr>
          <w:delText>H. dujardini</w:delText>
        </w:r>
        <w:r w:rsidRPr="007012EB" w:rsidDel="00A72773">
          <w:delText xml:space="preserve">, and 14 in </w:delText>
        </w:r>
        <w:r w:rsidRPr="007012EB" w:rsidDel="00A72773">
          <w:rPr>
            <w:i/>
          </w:rPr>
          <w:delText xml:space="preserve">R. varieornatus </w:delText>
        </w:r>
        <w:r w:rsidR="005E38C2" w:rsidRPr="007012EB" w:rsidDel="00A72773">
          <w:delText>(</w:delText>
        </w:r>
        <w:r w:rsidR="00697D11" w:rsidRPr="007012EB" w:rsidDel="00A72773">
          <w:delText>Supplementary Figure S</w:delText>
        </w:r>
        <w:r w:rsidR="00963943" w:rsidRPr="007012EB" w:rsidDel="00A72773">
          <w:delText>4</w:delText>
        </w:r>
        <w:r w:rsidR="00420C15" w:rsidRPr="007012EB" w:rsidDel="00A72773">
          <w:delText>)</w:delText>
        </w:r>
        <w:r w:rsidRPr="007012EB" w:rsidDel="00A72773">
          <w:delText xml:space="preserve">. Several of these gene clusters were comprised of </w:delText>
        </w:r>
        <w:r w:rsidR="00003CFB" w:rsidDel="00A72773">
          <w:delText>related</w:delText>
        </w:r>
        <w:r w:rsidR="00003CFB" w:rsidRPr="007012EB" w:rsidDel="00A72773">
          <w:delText xml:space="preserve"> </w:delText>
        </w:r>
        <w:r w:rsidRPr="007012EB" w:rsidDel="00A72773">
          <w:delText xml:space="preserve">genes, and may have arisen through tandem duplication. The largest clusters included </w:delText>
        </w:r>
        <w:r w:rsidR="00E63D99" w:rsidDel="00A72773">
          <w:delText>up to 6</w:delText>
        </w:r>
        <w:r w:rsidRPr="007012EB" w:rsidDel="00A72773">
          <w:delText xml:space="preserve"> genes from the same gene family (Supplementary </w:delText>
        </w:r>
        <w:r w:rsidR="003C6642" w:rsidRPr="007012EB" w:rsidDel="00A72773">
          <w:delText>Data</w:delText>
        </w:r>
        <w:r w:rsidR="00996DCC" w:rsidRPr="007012EB" w:rsidDel="00A72773">
          <w:delText xml:space="preserve"> </w:delText>
        </w:r>
        <w:r w:rsidR="00F240D3" w:rsidRPr="007012EB" w:rsidDel="00A72773">
          <w:delText>S</w:delText>
        </w:r>
        <w:r w:rsidR="00780EFD" w:rsidDel="00A72773">
          <w:delText>5</w:delText>
        </w:r>
        <w:r w:rsidRPr="007012EB" w:rsidDel="00A72773">
          <w:delText>).</w:delText>
        </w:r>
      </w:del>
    </w:p>
    <w:p w14:paraId="08451E4B" w14:textId="77777777" w:rsidR="00294925" w:rsidRPr="007012EB" w:rsidRDefault="00294925" w:rsidP="000350D8">
      <w:pPr>
        <w:pStyle w:val="3"/>
      </w:pPr>
      <w:bookmarkStart w:id="320" w:name="_iy76fa9kh2fd" w:colFirst="0" w:colLast="0"/>
      <w:bookmarkStart w:id="321" w:name="_n1comv5oekzr" w:colFirst="0" w:colLast="0"/>
      <w:bookmarkStart w:id="322" w:name="_u4ub4p75at4r" w:colFirst="0" w:colLast="0"/>
      <w:bookmarkEnd w:id="320"/>
      <w:bookmarkEnd w:id="321"/>
      <w:bookmarkEnd w:id="322"/>
      <w:r w:rsidRPr="007012EB">
        <w:br w:type="page"/>
      </w:r>
    </w:p>
    <w:p w14:paraId="5EA7D7EB" w14:textId="3F75C56D" w:rsidR="009D22D2" w:rsidRPr="007012EB" w:rsidRDefault="00294925" w:rsidP="00F1131D">
      <w:pPr>
        <w:pStyle w:val="2"/>
      </w:pPr>
      <w:r w:rsidRPr="007012EB">
        <w:lastRenderedPageBreak/>
        <w:t xml:space="preserve">THE GENOMICS OF </w:t>
      </w:r>
      <w:r w:rsidR="000F2049" w:rsidRPr="007012EB">
        <w:t>ANHYDROBIOSIS</w:t>
      </w:r>
      <w:r w:rsidRPr="007012EB">
        <w:t xml:space="preserve"> IN TARDIGRADES</w:t>
      </w:r>
    </w:p>
    <w:p w14:paraId="681346CF" w14:textId="77777777" w:rsidR="009D22D2" w:rsidRPr="007012EB" w:rsidRDefault="009D22D2" w:rsidP="005E79BA">
      <w:pPr>
        <w:pStyle w:val="Normal1"/>
      </w:pPr>
    </w:p>
    <w:p w14:paraId="46905761" w14:textId="2C08FE8F" w:rsidR="009D22D2" w:rsidRPr="007012EB" w:rsidRDefault="00294925" w:rsidP="00EC430D">
      <w:pPr>
        <w:pStyle w:val="Normal1"/>
      </w:pPr>
      <w:r w:rsidRPr="007012EB">
        <w:t xml:space="preserve">We explored the </w:t>
      </w:r>
      <w:r w:rsidRPr="007012EB">
        <w:rPr>
          <w:i/>
        </w:rPr>
        <w:t xml:space="preserve">H. dujardini </w:t>
      </w:r>
      <w:r w:rsidRPr="007012EB">
        <w:t xml:space="preserve">proteome and the reannotated </w:t>
      </w:r>
      <w:r w:rsidRPr="007012EB">
        <w:rPr>
          <w:i/>
        </w:rPr>
        <w:t>R. varieornatus</w:t>
      </w:r>
      <w:r w:rsidRPr="007012EB">
        <w:t xml:space="preserve"> proteome for loci implicated in anhydrobiosis. In the new </w:t>
      </w:r>
      <w:r w:rsidRPr="007012EB">
        <w:rPr>
          <w:i/>
        </w:rPr>
        <w:t xml:space="preserve">R. varieornatus </w:t>
      </w:r>
      <w:r w:rsidRPr="007012EB">
        <w:t xml:space="preserve">proteome, we found 16 CAHS loci and 13 SAHS loci and one copy each of MAHS, RvLEAM and Dsup. In </w:t>
      </w:r>
      <w:r w:rsidRPr="007012EB">
        <w:rPr>
          <w:i/>
        </w:rPr>
        <w:t>H. dujardini</w:t>
      </w:r>
      <w:r w:rsidRPr="007012EB">
        <w:t xml:space="preserve"> we identified 12 CAHS loci, 10 SAHS loci and single members of the RvLEAM and MAHS families (Supplementary </w:t>
      </w:r>
      <w:r w:rsidR="00697D11" w:rsidRPr="007012EB">
        <w:t>Table S9</w:t>
      </w:r>
      <w:r w:rsidRPr="007012EB">
        <w:t xml:space="preserve">). Direct interrogation of the </w:t>
      </w:r>
      <w:r w:rsidRPr="007012EB">
        <w:rPr>
          <w:i/>
        </w:rPr>
        <w:t>H. dujardini</w:t>
      </w:r>
      <w:r w:rsidRPr="007012EB">
        <w:t xml:space="preserve"> </w:t>
      </w:r>
      <w:r w:rsidR="00757CBF" w:rsidRPr="007012EB">
        <w:t>genome</w:t>
      </w:r>
      <w:r w:rsidRPr="007012EB">
        <w:t xml:space="preserve"> with </w:t>
      </w:r>
      <w:r w:rsidRPr="007012EB">
        <w:rPr>
          <w:i/>
        </w:rPr>
        <w:t>R. varieornatus</w:t>
      </w:r>
      <w:r w:rsidRPr="007012EB">
        <w:t xml:space="preserve"> loci identified an additional possible CAHS-like locus and an additional SAHS-like locus. We found no evidence for a </w:t>
      </w:r>
      <w:r w:rsidRPr="007012EB">
        <w:rPr>
          <w:i/>
        </w:rPr>
        <w:t>H. dujardini</w:t>
      </w:r>
      <w:r w:rsidRPr="007012EB">
        <w:t xml:space="preserve"> homologue of Dsup. Phylogenetic analyses revealed a unique duplication of CAHS3 in </w:t>
      </w:r>
      <w:r w:rsidRPr="007012EB">
        <w:rPr>
          <w:i/>
        </w:rPr>
        <w:t>R. varieornatus</w:t>
      </w:r>
      <w:r w:rsidRPr="007012EB">
        <w:t xml:space="preserve">. No SAHS2 </w:t>
      </w:r>
      <w:r w:rsidR="00976452">
        <w:t xml:space="preserve">orthologue </w:t>
      </w:r>
      <w:r w:rsidRPr="007012EB">
        <w:t xml:space="preserve">was found in </w:t>
      </w:r>
      <w:r w:rsidRPr="007012EB">
        <w:rPr>
          <w:i/>
        </w:rPr>
        <w:t>H. dujardini</w:t>
      </w:r>
      <w:r w:rsidRPr="007012EB">
        <w:t xml:space="preserve"> (</w:t>
      </w:r>
      <w:r w:rsidR="00996DCC" w:rsidRPr="007012EB">
        <w:t>Supplementary Figure</w:t>
      </w:r>
      <w:r w:rsidR="00963943" w:rsidRPr="007012EB">
        <w:t xml:space="preserve"> S</w:t>
      </w:r>
      <w:ins w:id="323" w:author="Yuki Yoshida" w:date="2017-05-20T23:30:00Z">
        <w:r w:rsidR="00FB3D8D">
          <w:t>6</w:t>
        </w:r>
      </w:ins>
      <w:del w:id="324" w:author="Yuki Yoshida" w:date="2017-05-20T23:30:00Z">
        <w:r w:rsidR="00963943" w:rsidRPr="007012EB" w:rsidDel="00FB3D8D">
          <w:delText>5</w:delText>
        </w:r>
      </w:del>
      <w:r w:rsidRPr="007012EB">
        <w:t xml:space="preserve">), and most of the </w:t>
      </w:r>
      <w:r w:rsidRPr="007012EB">
        <w:rPr>
          <w:i/>
        </w:rPr>
        <w:t xml:space="preserve">H. dujardini </w:t>
      </w:r>
      <w:r w:rsidRPr="007012EB">
        <w:t xml:space="preserve">SAHS loci belonged to a species-specific expansion that was orthologous to a single </w:t>
      </w:r>
      <w:r w:rsidRPr="007012EB">
        <w:rPr>
          <w:i/>
        </w:rPr>
        <w:t xml:space="preserve">R. varieornatus </w:t>
      </w:r>
      <w:r w:rsidRPr="007012EB">
        <w:t xml:space="preserve">SAHS locus, RvSAHS13. SAHS1-like genes in </w:t>
      </w:r>
      <w:r w:rsidRPr="007012EB">
        <w:rPr>
          <w:i/>
        </w:rPr>
        <w:t>H. dujardini</w:t>
      </w:r>
      <w:r w:rsidR="00757CBF" w:rsidRPr="007012EB">
        <w:t xml:space="preserve"> and SAHS1- and S</w:t>
      </w:r>
      <w:r w:rsidRPr="007012EB">
        <w:t>A</w:t>
      </w:r>
      <w:r w:rsidR="00757CBF" w:rsidRPr="007012EB">
        <w:t>H</w:t>
      </w:r>
      <w:r w:rsidRPr="007012EB">
        <w:t xml:space="preserve">S2-like genes in </w:t>
      </w:r>
      <w:r w:rsidRPr="007012EB">
        <w:rPr>
          <w:i/>
        </w:rPr>
        <w:t>R. varieornatus</w:t>
      </w:r>
      <w:r w:rsidRPr="007012EB">
        <w:t xml:space="preserve"> were locally duplicated, forming SAHS clusters on single scaffolds. </w:t>
      </w:r>
    </w:p>
    <w:p w14:paraId="2A74F876" w14:textId="77777777" w:rsidR="009D22D2" w:rsidRPr="007012EB" w:rsidRDefault="009D22D2" w:rsidP="005E79BA">
      <w:pPr>
        <w:pStyle w:val="Normal1"/>
      </w:pPr>
    </w:p>
    <w:p w14:paraId="646C80A3" w14:textId="3174A28E" w:rsidR="009D22D2" w:rsidRPr="007012EB" w:rsidRDefault="00294925" w:rsidP="00E63D99">
      <w:pPr>
        <w:pStyle w:val="Normal1"/>
      </w:pPr>
      <w:r w:rsidRPr="007012EB">
        <w:rPr>
          <w:i/>
        </w:rPr>
        <w:t>R. varieornatus</w:t>
      </w:r>
      <w:r w:rsidRPr="007012EB">
        <w:t xml:space="preserve"> was reported to have undergone extensive gene loss in the stress responsive transducer of </w:t>
      </w:r>
      <w:r w:rsidR="0068247B">
        <w:t>mTOR</w:t>
      </w:r>
      <w:del w:id="325" w:author="Yoshida Yuki" w:date="2017-05-11T14:52:00Z">
        <w:r w:rsidR="0068247B" w:rsidDel="001D3BEC">
          <w:delText>C1</w:delText>
        </w:r>
      </w:del>
      <w:r w:rsidR="0068247B">
        <w:t xml:space="preserve"> </w:t>
      </w:r>
      <w:r w:rsidR="00E63D99">
        <w:t>pathway</w:t>
      </w:r>
      <w:r w:rsidR="00757CBF" w:rsidRPr="007012EB">
        <w:t xml:space="preserve"> </w:t>
      </w:r>
      <w:r w:rsidRPr="007012EB">
        <w:t>and in the peroxisome pathway, which generates H</w:t>
      </w:r>
      <w:r w:rsidRPr="007012EB">
        <w:rPr>
          <w:vertAlign w:val="subscript"/>
        </w:rPr>
        <w:t>2</w:t>
      </w:r>
      <w:r w:rsidRPr="007012EB">
        <w:t>O</w:t>
      </w:r>
      <w:r w:rsidRPr="007012EB">
        <w:rPr>
          <w:vertAlign w:val="subscript"/>
        </w:rPr>
        <w:t>2</w:t>
      </w:r>
      <w:r w:rsidRPr="007012EB">
        <w:t xml:space="preserve"> during the beta-oxidation of fatty lipids. </w:t>
      </w:r>
      <w:r w:rsidRPr="007012EB">
        <w:rPr>
          <w:i/>
        </w:rPr>
        <w:t xml:space="preserve">H. dujardini </w:t>
      </w:r>
      <w:r w:rsidRPr="007012EB">
        <w:t xml:space="preserve">was similarly compromised (Figure 3A). We identified additional gene losses in the peroxisome pathway in </w:t>
      </w:r>
      <w:r w:rsidRPr="007012EB">
        <w:rPr>
          <w:i/>
        </w:rPr>
        <w:t>H. dujardini</w:t>
      </w:r>
      <w:r w:rsidR="00EE5BA4">
        <w:t>, as</w:t>
      </w:r>
      <w:r w:rsidRPr="007012EB">
        <w:t xml:space="preserve"> peroxisome proteins PEK5, PEK10, and PEK12, while present in </w:t>
      </w:r>
      <w:r w:rsidRPr="007012EB">
        <w:rPr>
          <w:i/>
        </w:rPr>
        <w:t>R. varieornatus</w:t>
      </w:r>
      <w:r w:rsidRPr="007012EB">
        <w:t xml:space="preserve">, were not found in </w:t>
      </w:r>
      <w:r w:rsidRPr="007012EB">
        <w:rPr>
          <w:i/>
        </w:rPr>
        <w:t>H. dujardini</w:t>
      </w:r>
      <w:r w:rsidR="0068247B" w:rsidRPr="00C51711">
        <w:t xml:space="preserve"> (TBLASTN search against genome with E-value threshold of 1E-3)</w:t>
      </w:r>
      <w:r w:rsidR="005E38C2" w:rsidRPr="007012EB">
        <w:t>.</w:t>
      </w:r>
    </w:p>
    <w:p w14:paraId="318FC8C7" w14:textId="77777777" w:rsidR="009D22D2" w:rsidRDefault="009D22D2" w:rsidP="005E79BA">
      <w:pPr>
        <w:pStyle w:val="Normal1"/>
      </w:pPr>
    </w:p>
    <w:p w14:paraId="5350048D" w14:textId="53401368" w:rsidR="00C51711" w:rsidRPr="007012EB" w:rsidRDefault="00C51711" w:rsidP="00C51711">
      <w:pPr>
        <w:pStyle w:val="Normal1"/>
      </w:pPr>
      <w:r>
        <w:rPr>
          <w:b/>
        </w:rPr>
        <w:t xml:space="preserve">Figure 3 </w:t>
      </w:r>
      <w:r w:rsidR="006A4F7C" w:rsidRPr="006A4F7C">
        <w:rPr>
          <w:b/>
        </w:rPr>
        <w:t>The genomics of anhydrobiosis in tardigrades</w:t>
      </w:r>
      <w:r w:rsidR="00FA46CD">
        <w:rPr>
          <w:b/>
        </w:rPr>
        <w:t>. (</w:t>
      </w:r>
      <w:r w:rsidRPr="007012EB">
        <w:rPr>
          <w:b/>
        </w:rPr>
        <w:t>A</w:t>
      </w:r>
      <w:r w:rsidR="00FA46CD">
        <w:rPr>
          <w:b/>
        </w:rPr>
        <w:t>)</w:t>
      </w:r>
      <w:r w:rsidRPr="007012EB">
        <w:rPr>
          <w:b/>
        </w:rPr>
        <w:t xml:space="preserve"> Gene losses in Hypsibiidae. </w:t>
      </w:r>
      <w:r w:rsidRPr="007012EB">
        <w:t xml:space="preserve">Gene losses were detected by mapping to KEGG pathways using KAAS, and validated by BLAST TBLASTN search of KEGG </w:t>
      </w:r>
      <w:r>
        <w:t xml:space="preserve">orthologue </w:t>
      </w:r>
      <w:r w:rsidRPr="007012EB">
        <w:t xml:space="preserve">gene amino acid sequences. Light blue and gray boxes indicate genes conserved and lost in both tardigrades, respectively. Furthermore, purple boxes represent genes retained in only one species, and red as genes that have been detected as HGT. Numbers on the top right of boxes indicates copy numbers of multiple copy genes in </w:t>
      </w:r>
      <w:r w:rsidRPr="007012EB">
        <w:rPr>
          <w:i/>
        </w:rPr>
        <w:t>H. dujardini.</w:t>
      </w:r>
      <w:r w:rsidRPr="007012EB">
        <w:t xml:space="preserve"> Genes annotated as CASP3 and CDC25A have contradicting annotation with KAAS and Swiss-Prot, however the KAAS annotation was used.</w:t>
      </w:r>
      <w:r w:rsidR="00FA46CD">
        <w:t xml:space="preserve"> </w:t>
      </w:r>
      <w:r w:rsidR="00FA46CD">
        <w:rPr>
          <w:b/>
        </w:rPr>
        <w:t>(B)</w:t>
      </w:r>
      <w:r w:rsidRPr="007012EB">
        <w:t xml:space="preserve"> </w:t>
      </w:r>
      <w:r w:rsidRPr="007012EB">
        <w:rPr>
          <w:b/>
        </w:rPr>
        <w:t>Differential gene expression in tardigrades on entry to the anhydrobiotic state.</w:t>
      </w:r>
      <w:r w:rsidRPr="007012EB">
        <w:t xml:space="preserve"> The TPM expression for each sample </w:t>
      </w:r>
      <w:r>
        <w:t>was</w:t>
      </w:r>
      <w:r w:rsidRPr="007012EB">
        <w:t xml:space="preserve"> calculated </w:t>
      </w:r>
      <w:r>
        <w:t>using</w:t>
      </w:r>
      <w:r w:rsidRPr="007012EB">
        <w:t xml:space="preserve"> Kallisto, and the fold change between active and tun, and the TPM expression in the </w:t>
      </w:r>
      <w:r>
        <w:t>t</w:t>
      </w:r>
      <w:r w:rsidRPr="007012EB">
        <w:t>un state were plotted. Genes that likely contribute to anhydrobiosis were colored,</w:t>
      </w:r>
      <w:r>
        <w:t>. G</w:t>
      </w:r>
      <w:r w:rsidRPr="007012EB">
        <w:t xml:space="preserve">enes that had an </w:t>
      </w:r>
      <w:r>
        <w:t xml:space="preserve">orthologue </w:t>
      </w:r>
      <w:r w:rsidRPr="007012EB">
        <w:t xml:space="preserve">in the other species </w:t>
      </w:r>
      <w:r>
        <w:t>are plotted as circles; other genes are plotted as triangles</w:t>
      </w:r>
      <w:r w:rsidRPr="007012EB">
        <w:t>.</w:t>
      </w:r>
    </w:p>
    <w:p w14:paraId="04986B68" w14:textId="77777777" w:rsidR="00C51711" w:rsidRDefault="00C51711" w:rsidP="005E79BA">
      <w:pPr>
        <w:pStyle w:val="Normal1"/>
      </w:pPr>
    </w:p>
    <w:p w14:paraId="54DAD970" w14:textId="77777777" w:rsidR="00C51711" w:rsidRPr="007012EB" w:rsidRDefault="00C51711" w:rsidP="005E79BA">
      <w:pPr>
        <w:pStyle w:val="Normal1"/>
      </w:pPr>
    </w:p>
    <w:p w14:paraId="09CC9270" w14:textId="1A412D8C" w:rsidR="00530763" w:rsidRDefault="00530763" w:rsidP="00530763">
      <w:pPr>
        <w:pStyle w:val="Normal1"/>
      </w:pPr>
      <w:r w:rsidRPr="007012EB">
        <w:t xml:space="preserve">To identify gene functions associated with anhydrobiosis, we explored differential gene expression in both species in fully hydrated and post-desiccation samples from both species. We compared single individual RNA-Seq of </w:t>
      </w:r>
      <w:r w:rsidRPr="007012EB">
        <w:rPr>
          <w:i/>
        </w:rPr>
        <w:t>H. dujardini</w:t>
      </w:r>
      <w:r w:rsidRPr="007012EB">
        <w:t xml:space="preserve"> undergoing anhydrobiosis </w:t>
      </w:r>
      <w:r w:rsidRPr="007012EB">
        <w:fldChar w:fldCharType="begin"/>
      </w:r>
      <w:r w:rsidRPr="007012EB">
        <w:instrText xml:space="preserve"> ADDIN EN.CITE &lt;EndNote&gt;&lt;Cite&gt;&lt;Author&gt;Arakawa&lt;/Author&gt;&lt;Year&gt;2016&lt;/Year&gt;&lt;RecNum&gt;1107&lt;/RecNum&gt;&lt;DisplayText&gt;[42]&lt;/DisplayText&gt;&lt;record&gt;&lt;rec-number&gt;1107&lt;/rec-number&gt;&lt;foreign-keys&gt;&lt;key app="EN" db-id="wpsap0rf8sw9wfefxxhvwee72vsdzzer5se9" timestamp="1471366378"&gt;1107&lt;/key&gt;&lt;key app="ENWeb" db-id=""&gt;0&lt;/key&gt;&lt;/foreign-keys&gt;&lt;ref-type name="Journal Article"&gt;17&lt;/ref-type&gt;&lt;contributors&gt;&lt;authors&gt;&lt;author&gt;Arakawa, K.&lt;/author&gt;&lt;author&gt;Yoshida, Y.&lt;/author&gt;&lt;author&gt;Tomita, M.&lt;/author&gt;&lt;/authors&gt;&lt;/contributors&gt;&lt;auth-address&gt;Institute for Advanced Biosciences, Keio University, Tsuruoka, Yamagata 997-0052, Japan.&amp;#xD;Systems Biology Program, Graduate School of Media and Governance, Keio University, Tsuruoka, Yamagata 997-0052, Japan.&lt;/auth-address&gt;&lt;titles&gt;&lt;title&gt;&lt;style face="normal" font="default" size="100%"&gt;Genome sequencing of a single tardigrade &lt;/style&gt;&lt;style face="italic" font="default" size="100%"&gt;Hypsibius dujardini &lt;/style&gt;&lt;style face="normal" font="default" size="100%"&gt;individual&lt;/style&gt;&lt;/title&gt;&lt;secondary-title&gt;Sci Data&lt;/secondary-title&gt;&lt;/titles&gt;&lt;pages&gt;160063&lt;/pages&gt;&lt;volume&gt;3&lt;/volume&gt;&lt;keywords&gt;&lt;keyword&gt;Animals&lt;/keyword&gt;&lt;keyword&gt;Gene Library&lt;/keyword&gt;&lt;keyword&gt;Genome&lt;/keyword&gt;&lt;keyword&gt;Invertebrates/*classification&lt;/keyword&gt;&lt;keyword&gt;Phylogeny&lt;/keyword&gt;&lt;keyword&gt;Tardigrada/*classification&lt;/keyword&gt;&lt;/keywords&gt;&lt;dates&gt;&lt;year&gt;2016&lt;/year&gt;&lt;pub-dates&gt;&lt;date&gt;Aug 16&lt;/date&gt;&lt;/pub-dates&gt;&lt;/dates&gt;&lt;isbn&gt;2052-4463 (Electronic)&amp;#xD;2052-4463 (Linking)&lt;/isbn&gt;&lt;accession-num&gt;27529330&lt;/accession-num&gt;&lt;urls&gt;&lt;related-urls&gt;&lt;url&gt;https://www.ncbi.nlm.nih.gov/pubmed/27529330&lt;/url&gt;&lt;/related-urls&gt;&lt;/urls&gt;&lt;custom2&gt;PMC4986543&lt;/custom2&gt;&lt;electronic-resource-num&gt;10.1038/sdata.2016.63&lt;/electronic-resource-num&gt;&lt;/record&gt;&lt;/Cite&gt;&lt;/EndNote&gt;</w:instrText>
      </w:r>
      <w:r w:rsidRPr="007012EB">
        <w:fldChar w:fldCharType="separate"/>
      </w:r>
      <w:r w:rsidRPr="007012EB">
        <w:rPr>
          <w:noProof/>
        </w:rPr>
        <w:t>[42]</w:t>
      </w:r>
      <w:r w:rsidRPr="007012EB">
        <w:fldChar w:fldCharType="end"/>
      </w:r>
      <w:r w:rsidRPr="007012EB">
        <w:t xml:space="preserve"> with new data for </w:t>
      </w:r>
      <w:r w:rsidRPr="007012EB">
        <w:rPr>
          <w:i/>
        </w:rPr>
        <w:t>R. varieornatus</w:t>
      </w:r>
      <w:r w:rsidRPr="007012EB">
        <w:t xml:space="preserve"> induced to enter anhydrobiosis in two ways: slow desiccation </w:t>
      </w:r>
      <w:r>
        <w:t>(</w:t>
      </w:r>
      <w:r w:rsidRPr="007012EB">
        <w:t>~24 h) and fast desiccation (~30 min).</w:t>
      </w:r>
      <w:r>
        <w:t xml:space="preserve"> </w:t>
      </w:r>
      <w:r w:rsidRPr="007012EB">
        <w:rPr>
          <w:color w:val="auto"/>
        </w:rPr>
        <w:t>Successful anhydrobiosis was assumed when &gt;90% of the samples prepared in the same chamber recovered after rehydration.</w:t>
      </w:r>
      <w:r w:rsidRPr="007012EB">
        <w:t xml:space="preserve"> Many more genes were differentially upregulated by entry into anhydrobiosis in </w:t>
      </w:r>
      <w:r w:rsidRPr="007012EB">
        <w:rPr>
          <w:i/>
        </w:rPr>
        <w:t>H. dujardini</w:t>
      </w:r>
      <w:r>
        <w:t xml:space="preserve"> </w:t>
      </w:r>
      <w:r w:rsidRPr="007012EB">
        <w:t>(1,422 genes, 7.1%)</w:t>
      </w:r>
      <w:r>
        <w:t xml:space="preserve"> </w:t>
      </w:r>
      <w:r w:rsidRPr="007012EB">
        <w:t xml:space="preserve">than in </w:t>
      </w:r>
      <w:r w:rsidRPr="007012EB">
        <w:rPr>
          <w:i/>
        </w:rPr>
        <w:t>R. varieornatus</w:t>
      </w:r>
      <w:r w:rsidRPr="007012EB">
        <w:t xml:space="preserve"> (fast desiccation</w:t>
      </w:r>
      <w:r>
        <w:t xml:space="preserve">: </w:t>
      </w:r>
      <w:r w:rsidRPr="007012EB">
        <w:t>64 genes, 0.5%</w:t>
      </w:r>
      <w:r>
        <w:t>;</w:t>
      </w:r>
      <w:r w:rsidRPr="007012EB">
        <w:t xml:space="preserve"> slow desiccation</w:t>
      </w:r>
      <w:r>
        <w:t xml:space="preserve">: </w:t>
      </w:r>
      <w:r w:rsidRPr="007012EB">
        <w:t>307 genes, 2.2%</w:t>
      </w:r>
      <w:r>
        <w:t>) (</w:t>
      </w:r>
      <w:r w:rsidRPr="007012EB">
        <w:t>Supplementary Data File</w:t>
      </w:r>
      <w:r>
        <w:t xml:space="preserve"> S6</w:t>
      </w:r>
      <w:r w:rsidRPr="007012EB">
        <w:t xml:space="preserve">). The fold change distribution of the whole transcriptome of </w:t>
      </w:r>
      <w:r w:rsidRPr="007012EB">
        <w:rPr>
          <w:i/>
        </w:rPr>
        <w:t>H. dujardini</w:t>
      </w:r>
      <w:r w:rsidRPr="007012EB">
        <w:t xml:space="preserve"> (</w:t>
      </w:r>
      <w:r>
        <w:t xml:space="preserve">mean </w:t>
      </w:r>
      <w:r w:rsidRPr="007012EB">
        <w:t>8.33</w:t>
      </w:r>
      <w:r>
        <w:t xml:space="preserve">, median </w:t>
      </w:r>
      <w:r w:rsidRPr="007012EB">
        <w:t>0.91</w:t>
      </w:r>
      <w:del w:id="326" w:author="Yuki Yoshida" w:date="2017-05-26T12:13:00Z">
        <w:r w:rsidRPr="007012EB" w:rsidDel="00DA0781">
          <w:delText>0</w:delText>
        </w:r>
      </w:del>
      <w:r w:rsidRPr="007012EB">
        <w:t>±69.90</w:t>
      </w:r>
      <w:r>
        <w:t xml:space="preserve"> SD</w:t>
      </w:r>
      <w:r w:rsidRPr="007012EB">
        <w:t>) was significantly broader than those of both fast (0.67</w:t>
      </w:r>
      <w:r>
        <w:t xml:space="preserve">, </w:t>
      </w:r>
      <w:r w:rsidRPr="007012EB">
        <w:t>0.4</w:t>
      </w:r>
      <w:ins w:id="327" w:author="Yuki Yoshida" w:date="2017-05-26T12:13:00Z">
        <w:r w:rsidR="00DA0781">
          <w:t>8</w:t>
        </w:r>
      </w:ins>
      <w:del w:id="328" w:author="Yuki Yoshida" w:date="2017-05-26T12:13:00Z">
        <w:r w:rsidRPr="007012EB" w:rsidDel="00DA0781">
          <w:delText>758</w:delText>
        </w:r>
      </w:del>
      <w:r w:rsidRPr="007012EB">
        <w:t>±2.25) and slow (0.77</w:t>
      </w:r>
      <w:r>
        <w:t xml:space="preserve">, </w:t>
      </w:r>
      <w:r w:rsidRPr="007012EB">
        <w:t>0.65</w:t>
      </w:r>
      <w:del w:id="329" w:author="Yuki Yoshida" w:date="2017-05-26T12:13:00Z">
        <w:r w:rsidRPr="007012EB" w:rsidDel="00DA0781">
          <w:delText>47</w:delText>
        </w:r>
      </w:del>
      <w:r w:rsidRPr="007012EB">
        <w:t xml:space="preserve">±0.79) desiccation </w:t>
      </w:r>
      <w:r w:rsidRPr="007012EB">
        <w:rPr>
          <w:i/>
        </w:rPr>
        <w:t>R. varieornatus</w:t>
      </w:r>
      <w:r w:rsidRPr="007012EB">
        <w:t xml:space="preserve"> (U-test, p-value &lt;0.001</w:t>
      </w:r>
      <w:r>
        <w:t>) (</w:t>
      </w:r>
      <w:ins w:id="330" w:author="Yuki Yoshida" w:date="2017-05-24T10:58:00Z">
        <w:r w:rsidR="00CA4C58">
          <w:t>Figure 3</w:t>
        </w:r>
      </w:ins>
      <w:del w:id="331" w:author="Yuki Yoshida" w:date="2017-05-24T10:58:00Z">
        <w:r w:rsidRPr="007012EB" w:rsidDel="00CA4C58">
          <w:fldChar w:fldCharType="begin"/>
        </w:r>
        <w:r w:rsidRPr="007012EB" w:rsidDel="00CA4C58">
          <w:delInstrText xml:space="preserve"> REF _Ref346892814 \h </w:delInstrText>
        </w:r>
        <w:r w:rsidRPr="007012EB" w:rsidDel="00CA4C58">
          <w:fldChar w:fldCharType="separate"/>
        </w:r>
      </w:del>
      <w:del w:id="332" w:author="Yuki Yoshida" w:date="2017-05-20T23:43:00Z">
        <w:r w:rsidR="00941B11" w:rsidRPr="007012EB" w:rsidDel="00FB3D8D">
          <w:delText xml:space="preserve">Figure </w:delText>
        </w:r>
        <w:r w:rsidR="00941B11" w:rsidDel="00FB3D8D">
          <w:rPr>
            <w:noProof/>
          </w:rPr>
          <w:delText>3</w:delText>
        </w:r>
      </w:del>
      <w:del w:id="333" w:author="Yuki Yoshida" w:date="2017-05-24T10:58:00Z">
        <w:r w:rsidRPr="007012EB" w:rsidDel="00CA4C58">
          <w:fldChar w:fldCharType="end"/>
        </w:r>
      </w:del>
      <w:r w:rsidRPr="007012EB">
        <w:t xml:space="preserve">B). </w:t>
      </w:r>
    </w:p>
    <w:p w14:paraId="7FD87DF7" w14:textId="77777777" w:rsidR="00530763" w:rsidRPr="007012EB" w:rsidRDefault="00530763" w:rsidP="00530763">
      <w:pPr>
        <w:pStyle w:val="Normal1"/>
      </w:pPr>
    </w:p>
    <w:p w14:paraId="25E4438A" w14:textId="59A36AA8" w:rsidR="009D22D2" w:rsidRPr="007012EB" w:rsidRDefault="00A72773">
      <w:pPr>
        <w:pStyle w:val="a5"/>
        <w:jc w:val="both"/>
        <w:pPrChange w:id="334" w:author="Yuki Yoshida" w:date="2017-05-11T15:12:00Z">
          <w:pPr>
            <w:pStyle w:val="Normal1"/>
          </w:pPr>
        </w:pPrChange>
      </w:pPr>
      <w:ins w:id="335" w:author="Yuki Yoshida" w:date="2017-05-11T15:11:00Z">
        <w:r w:rsidRPr="00925B66">
          <w:t>For the loci differentially expressed in anhy</w:t>
        </w:r>
        <w:r w:rsidR="00586A7A">
          <w:t>drobiosis (Supplementary Data S7</w:t>
        </w:r>
        <w:r w:rsidRPr="00925B66">
          <w:t xml:space="preserve">), we investigated their membership of gene families with elevated numbers in tardigrades and functional annotations associated with </w:t>
        </w:r>
      </w:ins>
      <w:ins w:id="336" w:author="Yuki Yoshida" w:date="2017-05-20T23:39:00Z">
        <w:r w:rsidR="00FB3D8D" w:rsidRPr="00925B66">
          <w:t>anhydrobiosis</w:t>
        </w:r>
      </w:ins>
      <w:ins w:id="337" w:author="Yuki Yoshida" w:date="2017-05-11T15:11:00Z">
        <w:r w:rsidRPr="00925B66">
          <w:t>.</w:t>
        </w:r>
        <w:r w:rsidRPr="007012EB" w:rsidDel="00A72773">
          <w:t xml:space="preserve"> </w:t>
        </w:r>
      </w:ins>
      <w:del w:id="338" w:author="Yuki Yoshida" w:date="2017-05-11T15:11:00Z">
        <w:r w:rsidR="00294925" w:rsidRPr="007012EB" w:rsidDel="00A72773">
          <w:delText>We explore</w:delText>
        </w:r>
        <w:r w:rsidR="00774130" w:rsidDel="00A72773">
          <w:delText>d</w:delText>
        </w:r>
        <w:r w:rsidR="00294925" w:rsidRPr="007012EB" w:rsidDel="00A72773">
          <w:delText xml:space="preserve"> </w:delText>
        </w:r>
        <w:r w:rsidR="00774130" w:rsidDel="00A72773">
          <w:delText xml:space="preserve">the </w:delText>
        </w:r>
        <w:r w:rsidR="00294925" w:rsidRPr="007012EB" w:rsidDel="00A72773">
          <w:delText>sizes of gene</w:delText>
        </w:r>
        <w:r w:rsidR="00774130" w:rsidDel="00A72773">
          <w:delText xml:space="preserve"> </w:delText>
        </w:r>
        <w:r w:rsidR="00774130" w:rsidRPr="007012EB" w:rsidDel="00A72773">
          <w:delText>famil</w:delText>
        </w:r>
        <w:r w:rsidR="001553E3" w:rsidDel="00A72773">
          <w:delText>i</w:delText>
        </w:r>
        <w:r w:rsidR="00774130" w:rsidDel="00A72773">
          <w:delText>e</w:delText>
        </w:r>
        <w:r w:rsidR="00294925" w:rsidRPr="007012EB" w:rsidDel="00A72773">
          <w:delText>s with functions associated with anhydrobiosis</w:delText>
        </w:r>
        <w:r w:rsidR="004B1099" w:rsidRPr="007012EB" w:rsidDel="00A72773">
          <w:delText xml:space="preserve"> (Supplementary Data S</w:delText>
        </w:r>
        <w:r w:rsidR="00530763" w:rsidDel="00A72773">
          <w:delText>7</w:delText>
        </w:r>
        <w:r w:rsidR="004B1099" w:rsidRPr="007012EB" w:rsidDel="00A72773">
          <w:delText>)</w:delText>
        </w:r>
        <w:r w:rsidR="00294925" w:rsidRPr="007012EB" w:rsidDel="00A72773">
          <w:delText xml:space="preserve">. </w:delText>
        </w:r>
      </w:del>
      <w:r w:rsidR="00294925" w:rsidRPr="007012EB">
        <w:t xml:space="preserve">Proteins with functions related to protection from oxidants, such as SOD and peroxiredoxin, were found to have been extensively duplicated in tardigrades. In addition, the </w:t>
      </w:r>
      <w:r w:rsidR="00294925" w:rsidRPr="007012EB">
        <w:lastRenderedPageBreak/>
        <w:t xml:space="preserve">mitochondrial chaperone (BSC1), osmotic stress related transcription factor NFAT5, and apoptosis related gene PARP families were expanded in tardigrades. Chaperones were extensively expanded in </w:t>
      </w:r>
      <w:r w:rsidR="00294925" w:rsidRPr="007012EB">
        <w:rPr>
          <w:i/>
        </w:rPr>
        <w:t>H. dujardini</w:t>
      </w:r>
      <w:r w:rsidR="00D44DDF" w:rsidRPr="007012EB">
        <w:t xml:space="preserve"> (HSP70, DnaK, </w:t>
      </w:r>
      <w:r w:rsidR="00294925" w:rsidRPr="007012EB">
        <w:t xml:space="preserve">and DnaJ subfamily C-5, C-13, B-12), and the DnaJ subfamily B3, B-8 was expanded in </w:t>
      </w:r>
      <w:r w:rsidR="00294925" w:rsidRPr="007012EB">
        <w:rPr>
          <w:i/>
        </w:rPr>
        <w:t>R. varieornatus</w:t>
      </w:r>
      <w:r w:rsidR="00294925" w:rsidRPr="007012EB">
        <w:t xml:space="preserve">. </w:t>
      </w:r>
      <w:r w:rsidR="00777983" w:rsidRPr="007012EB">
        <w:t xml:space="preserve">In </w:t>
      </w:r>
      <w:r w:rsidR="00777983" w:rsidRPr="007012EB">
        <w:rPr>
          <w:i/>
        </w:rPr>
        <w:t>H. dujardini,</w:t>
      </w:r>
      <w:r w:rsidR="00777983" w:rsidRPr="007012EB">
        <w:t xml:space="preserve"> w</w:t>
      </w:r>
      <w:r w:rsidR="00294925" w:rsidRPr="007012EB">
        <w:t>e found five copies of DNA repair endonuclease XPF, which functions in the nucleotide-excision repair pathway, and</w:t>
      </w:r>
      <w:r w:rsidR="00E63D99">
        <w:t>,</w:t>
      </w:r>
      <w:r w:rsidR="00294925" w:rsidRPr="007012EB">
        <w:t xml:space="preserve"> in </w:t>
      </w:r>
      <w:r w:rsidR="00294925" w:rsidRPr="007012EB">
        <w:rPr>
          <w:i/>
        </w:rPr>
        <w:t>R. varieornatus</w:t>
      </w:r>
      <w:r w:rsidR="00294925" w:rsidRPr="007012EB">
        <w:t>, four copies of the double-stranded break repair protein MRE11 (as reported previously</w:t>
      </w:r>
      <w:r w:rsidR="003C6642" w:rsidRPr="007012EB">
        <w:t xml:space="preserve"> </w:t>
      </w:r>
      <w:r w:rsidR="00243F8A"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instrText xml:space="preserve"> ADDIN EN.CITE </w:instrText>
      </w:r>
      <w:r w:rsidR="00C75F29"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instrText xml:space="preserve"> ADDIN EN.CITE.DATA </w:instrText>
      </w:r>
      <w:r w:rsidR="00C75F29" w:rsidRPr="007012EB">
        <w:fldChar w:fldCharType="end"/>
      </w:r>
      <w:r w:rsidR="00243F8A" w:rsidRPr="007012EB">
        <w:fldChar w:fldCharType="separate"/>
      </w:r>
      <w:r w:rsidR="00C75F29" w:rsidRPr="007012EB">
        <w:rPr>
          <w:noProof/>
        </w:rPr>
        <w:t>[22]</w:t>
      </w:r>
      <w:r w:rsidR="00243F8A" w:rsidRPr="007012EB">
        <w:fldChar w:fldCharType="end"/>
      </w:r>
      <w:r w:rsidR="00294925" w:rsidRPr="007012EB">
        <w:t xml:space="preserve">) and additional copies of DNA ligase 4, from the non-homologous </w:t>
      </w:r>
      <w:del w:id="339" w:author="Yuki Yoshida" w:date="2017-05-20T23:39:00Z">
        <w:r w:rsidR="00294925" w:rsidRPr="007012EB" w:rsidDel="00FB3D8D">
          <w:delText>end joining</w:delText>
        </w:r>
      </w:del>
      <w:ins w:id="340" w:author="Yuki Yoshida" w:date="2017-05-20T23:39:00Z">
        <w:r w:rsidR="00FB3D8D" w:rsidRPr="007012EB">
          <w:t>end-joining</w:t>
        </w:r>
      </w:ins>
      <w:r w:rsidR="00294925" w:rsidRPr="007012EB">
        <w:t xml:space="preserve"> pathway.</w:t>
      </w:r>
      <w:ins w:id="341" w:author="Yuki Yoshida" w:date="2017-05-11T15:11:00Z">
        <w:r w:rsidRPr="00A72773">
          <w:rPr>
            <w:rStyle w:val="a7"/>
          </w:rPr>
          <w:t xml:space="preserve"> </w:t>
        </w:r>
        <w:r>
          <w:rPr>
            <w:rStyle w:val="a7"/>
          </w:rPr>
          <w:annotationRef/>
        </w:r>
        <w:r w:rsidRPr="00925B66">
          <w:t xml:space="preserve">In both </w:t>
        </w:r>
        <w:r w:rsidRPr="00925B66">
          <w:rPr>
            <w:i/>
            <w:iCs/>
          </w:rPr>
          <w:t xml:space="preserve">R. </w:t>
        </w:r>
        <w:r>
          <w:rPr>
            <w:i/>
            <w:iCs/>
          </w:rPr>
          <w:t xml:space="preserve">varieornatus </w:t>
        </w:r>
        <w:r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Pr="007012EB">
          <w:instrText xml:space="preserve"> ADDIN EN.CITE </w:instrText>
        </w:r>
        <w:r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Pr="007012EB">
          <w:instrText xml:space="preserve"> ADDIN EN.CITE.DATA </w:instrText>
        </w:r>
        <w:r w:rsidRPr="007012EB">
          <w:fldChar w:fldCharType="end"/>
        </w:r>
        <w:r w:rsidRPr="007012EB">
          <w:fldChar w:fldCharType="separate"/>
        </w:r>
        <w:r w:rsidRPr="007012EB">
          <w:rPr>
            <w:noProof/>
          </w:rPr>
          <w:t>[22]</w:t>
        </w:r>
        <w:r w:rsidRPr="007012EB">
          <w:fldChar w:fldCharType="end"/>
        </w:r>
        <w:r w:rsidRPr="00925B66">
          <w:t xml:space="preserve"> and </w:t>
        </w:r>
        <w:r w:rsidRPr="00925B66">
          <w:rPr>
            <w:i/>
            <w:iCs/>
          </w:rPr>
          <w:t>H. dujardini</w:t>
        </w:r>
        <w:r w:rsidRPr="00925B66">
          <w:t xml:space="preserve"> some of the genes with anhydrobiosis-related function appear to have been acquired through HGT. </w:t>
        </w:r>
        <w:commentRangeStart w:id="342"/>
        <w:r w:rsidRPr="00925B66">
          <w:t>All copies of catalase were high-confidence HGTs, and one copy was differentially expressed during</w:t>
        </w:r>
      </w:ins>
      <w:ins w:id="343" w:author="Yuki Yoshida" w:date="2017-05-11T15:13:00Z">
        <w:r w:rsidR="00FB421E">
          <w:t xml:space="preserve"> </w:t>
        </w:r>
        <w:r w:rsidR="00FB421E" w:rsidRPr="00FB421E">
          <w:rPr>
            <w:i/>
            <w:rPrChange w:id="344" w:author="Yuki Yoshida" w:date="2017-05-11T15:13:00Z">
              <w:rPr/>
            </w:rPrChange>
          </w:rPr>
          <w:t>H. dujardini</w:t>
        </w:r>
      </w:ins>
      <w:ins w:id="345" w:author="Yuki Yoshida" w:date="2017-05-11T15:11:00Z">
        <w:r w:rsidRPr="00925B66">
          <w:t xml:space="preserve"> anhydrobiosis (expression rises from 0 TPM to 27.5 TPM during slow dehydration in </w:t>
        </w:r>
        <w:r w:rsidRPr="00925B66">
          <w:rPr>
            <w:i/>
            <w:iCs/>
          </w:rPr>
          <w:t>H. dujardini</w:t>
        </w:r>
        <w:r w:rsidRPr="00925B66">
          <w:t xml:space="preserve">). </w:t>
        </w:r>
      </w:ins>
      <w:commentRangeEnd w:id="342"/>
      <w:ins w:id="346" w:author="Yuki Yoshida" w:date="2017-05-11T15:12:00Z">
        <w:r w:rsidR="00FB421E">
          <w:rPr>
            <w:rStyle w:val="a7"/>
          </w:rPr>
          <w:commentReference w:id="342"/>
        </w:r>
      </w:ins>
      <w:ins w:id="348" w:author="Yuki Yoshida" w:date="2017-05-11T15:11:00Z">
        <w:r w:rsidRPr="00925B66">
          <w:rPr>
            <w:i/>
            <w:iCs/>
          </w:rPr>
          <w:t>R. varieornatus</w:t>
        </w:r>
        <w:r w:rsidRPr="00925B66">
          <w:t xml:space="preserve"> had eleven trehalase loci (nine trehalases and two acid trehalase-like proteins). While </w:t>
        </w:r>
        <w:r w:rsidRPr="00925B66">
          <w:rPr>
            <w:i/>
            <w:iCs/>
          </w:rPr>
          <w:t>H. dujardini</w:t>
        </w:r>
        <w:r w:rsidRPr="00925B66">
          <w:t xml:space="preserve"> did not have an orthologue of trehalose-6-phosphatase synthase (TPS), a gene required for trehalose synthesis, </w:t>
        </w:r>
        <w:r w:rsidRPr="00925B66">
          <w:rPr>
            <w:i/>
            <w:iCs/>
          </w:rPr>
          <w:t>R. varieornatus</w:t>
        </w:r>
        <w:r w:rsidRPr="00925B66">
          <w:t xml:space="preserve"> had a HGT-deri</w:t>
        </w:r>
        <w:r w:rsidR="00FB3D8D">
          <w:t>ved TPS (Supplementary Figure S5</w:t>
        </w:r>
        <w:r w:rsidRPr="00925B66">
          <w:t xml:space="preserve">). Previous studies in </w:t>
        </w:r>
        <w:r w:rsidRPr="00925B66">
          <w:rPr>
            <w:i/>
            <w:iCs/>
          </w:rPr>
          <w:t>Milnesium tardigradum</w:t>
        </w:r>
        <w:r w:rsidRPr="00925B66">
          <w:t xml:space="preserve"> have shown that trehalose does not accumulate during anhydrobiosis, and this is supported by the low expression of the </w:t>
        </w:r>
        <w:r w:rsidRPr="00925B66">
          <w:rPr>
            <w:i/>
            <w:iCs/>
          </w:rPr>
          <w:t xml:space="preserve">R. varieornatus </w:t>
        </w:r>
        <w:r w:rsidRPr="00925B66">
          <w:t xml:space="preserve">TPS gene (10-20 TPM in active and tun states). We note that the </w:t>
        </w:r>
        <w:r w:rsidRPr="00925B66">
          <w:rPr>
            <w:i/>
            <w:iCs/>
          </w:rPr>
          <w:t xml:space="preserve">R. varieornatus </w:t>
        </w:r>
        <w:r w:rsidRPr="00925B66">
          <w:t xml:space="preserve">TPS had highest similarity to TPS from bacterial species in Bacteriodetes, including </w:t>
        </w:r>
        <w:r w:rsidRPr="00925B66">
          <w:rPr>
            <w:i/>
            <w:iCs/>
          </w:rPr>
          <w:t>Chitinophaga</w:t>
        </w:r>
        <w:r w:rsidRPr="00925B66">
          <w:t xml:space="preserve">, which was one of the contaminating organisms in the Boothby </w:t>
        </w:r>
        <w:r w:rsidRPr="00925B66">
          <w:rPr>
            <w:i/>
            <w:iCs/>
          </w:rPr>
          <w:t xml:space="preserve">et al. </w:t>
        </w:r>
        <w:r w:rsidRPr="00925B66">
          <w:t xml:space="preserve">dataset. The </w:t>
        </w:r>
        <w:r w:rsidRPr="00925B66">
          <w:rPr>
            <w:i/>
            <w:iCs/>
          </w:rPr>
          <w:t>R. varieornatus</w:t>
        </w:r>
        <w:r w:rsidRPr="00925B66">
          <w:t xml:space="preserve"> locus contains spliceosomal introns that do </w:t>
        </w:r>
        <w:r w:rsidR="00C61E62">
          <w:t>not shatter the TPS protein seq</w:t>
        </w:r>
        <w:r w:rsidRPr="00925B66">
          <w:t>uence, and is surrounded by metazoan-affinity loci.</w:t>
        </w:r>
        <w:r>
          <w:t xml:space="preserve"> </w:t>
        </w:r>
      </w:ins>
      <w:del w:id="349" w:author="Yuki Yoshida" w:date="2017-05-11T15:11:00Z">
        <w:r w:rsidR="00CE1668" w:rsidDel="00A72773">
          <w:delText xml:space="preserve"> </w:delText>
        </w:r>
        <w:r w:rsidR="00294925" w:rsidRPr="007012EB" w:rsidDel="00A72773">
          <w:delText xml:space="preserve">In both </w:delText>
        </w:r>
        <w:r w:rsidR="00294925" w:rsidRPr="007012EB" w:rsidDel="00A72773">
          <w:rPr>
            <w:i/>
          </w:rPr>
          <w:delText>R. varieornatus</w:delText>
        </w:r>
        <w:r w:rsidR="00294925" w:rsidRPr="007012EB" w:rsidDel="00A72773">
          <w:delText xml:space="preserve"> </w:delText>
        </w:r>
        <w:r w:rsidR="00243F8A" w:rsidRPr="007012EB" w:rsidDel="00A72773">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rsidDel="00A72773">
          <w:delInstrText xml:space="preserve"> ADDIN EN.CITE </w:delInstrText>
        </w:r>
        <w:r w:rsidR="00C75F29" w:rsidRPr="007012EB" w:rsidDel="00A72773">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rsidDel="00A72773">
          <w:delInstrText xml:space="preserve"> ADDIN EN.CITE.DATA </w:delInstrText>
        </w:r>
        <w:r w:rsidR="00C75F29" w:rsidRPr="007012EB" w:rsidDel="00A72773">
          <w:fldChar w:fldCharType="end"/>
        </w:r>
        <w:r w:rsidR="00243F8A" w:rsidRPr="007012EB" w:rsidDel="00A72773">
          <w:fldChar w:fldCharType="separate"/>
        </w:r>
        <w:r w:rsidR="00C75F29" w:rsidRPr="007012EB" w:rsidDel="00A72773">
          <w:rPr>
            <w:noProof/>
          </w:rPr>
          <w:delText>[22]</w:delText>
        </w:r>
        <w:r w:rsidR="00243F8A" w:rsidRPr="007012EB" w:rsidDel="00A72773">
          <w:fldChar w:fldCharType="end"/>
        </w:r>
        <w:r w:rsidR="00294925" w:rsidRPr="007012EB" w:rsidDel="00A72773">
          <w:delText xml:space="preserve"> and </w:delText>
        </w:r>
        <w:r w:rsidR="00294925" w:rsidRPr="007012EB" w:rsidDel="00A72773">
          <w:rPr>
            <w:i/>
          </w:rPr>
          <w:delText>H. dujardini</w:delText>
        </w:r>
        <w:r w:rsidR="00294925" w:rsidRPr="007012EB" w:rsidDel="00A72773">
          <w:delText xml:space="preserve"> some of the genes with anhydrobiosis</w:delText>
        </w:r>
        <w:r w:rsidR="00774130" w:rsidDel="00A72773">
          <w:delText>-</w:delText>
        </w:r>
        <w:r w:rsidR="00294925" w:rsidRPr="007012EB" w:rsidDel="00A72773">
          <w:delText>related function appear to have been acquired throu</w:delText>
        </w:r>
        <w:r w:rsidR="00A70FF9" w:rsidRPr="007012EB" w:rsidDel="00A72773">
          <w:delText>gh HGT. All copies of catalase</w:delText>
        </w:r>
        <w:r w:rsidR="00294925" w:rsidRPr="007012EB" w:rsidDel="00A72773">
          <w:delText xml:space="preserve"> were high-confidence HGTs. </w:delText>
        </w:r>
        <w:r w:rsidR="005E38C2" w:rsidRPr="007012EB" w:rsidDel="00A72773">
          <w:rPr>
            <w:i/>
          </w:rPr>
          <w:delText>R. varieornatus</w:delText>
        </w:r>
        <w:r w:rsidR="005E38C2" w:rsidRPr="007012EB" w:rsidDel="00A72773">
          <w:delText xml:space="preserve"> had eleven copies of trehalase (nine trehalases and two acid trehalase-like proteins). </w:delText>
        </w:r>
        <w:r w:rsidR="0017036E" w:rsidDel="00A72773">
          <w:delText xml:space="preserve">While </w:delText>
        </w:r>
        <w:r w:rsidR="005E38C2" w:rsidRPr="007012EB" w:rsidDel="00A72773">
          <w:rPr>
            <w:i/>
          </w:rPr>
          <w:delText>H. dujardini</w:delText>
        </w:r>
        <w:r w:rsidR="005E38C2" w:rsidRPr="007012EB" w:rsidDel="00A72773">
          <w:delText xml:space="preserve"> d</w:delText>
        </w:r>
        <w:r w:rsidR="0017036E" w:rsidDel="00A72773">
          <w:delText>id</w:delText>
        </w:r>
        <w:r w:rsidR="005E38C2" w:rsidRPr="007012EB" w:rsidDel="00A72773">
          <w:delText xml:space="preserve"> not have an </w:delText>
        </w:r>
        <w:r w:rsidR="00976452" w:rsidDel="00A72773">
          <w:delText xml:space="preserve">orthologue </w:delText>
        </w:r>
        <w:r w:rsidR="005E38C2" w:rsidRPr="007012EB" w:rsidDel="00A72773">
          <w:delText xml:space="preserve">of </w:delText>
        </w:r>
        <w:r w:rsidR="00E63D99" w:rsidRPr="007012EB" w:rsidDel="00A72773">
          <w:delText>trehalose</w:delText>
        </w:r>
        <w:r w:rsidR="00E63D99" w:rsidDel="00A72773">
          <w:delText>-6-</w:delText>
        </w:r>
        <w:r w:rsidR="005E38C2" w:rsidRPr="007012EB" w:rsidDel="00A72773">
          <w:delText>phosphatase synthase</w:delText>
        </w:r>
        <w:r w:rsidR="00E63D99" w:rsidDel="00A72773">
          <w:delText xml:space="preserve"> (TPS)</w:delText>
        </w:r>
        <w:r w:rsidR="005E38C2" w:rsidRPr="007012EB" w:rsidDel="00A72773">
          <w:delText xml:space="preserve">, a gene required for trehalose synthesis, </w:delText>
        </w:r>
        <w:r w:rsidR="005E38C2" w:rsidRPr="007012EB" w:rsidDel="00A72773">
          <w:rPr>
            <w:i/>
          </w:rPr>
          <w:delText>R. varieornatus</w:delText>
        </w:r>
        <w:r w:rsidR="005E38C2" w:rsidRPr="007012EB" w:rsidDel="00A72773">
          <w:delText xml:space="preserve"> ha</w:delText>
        </w:r>
        <w:r w:rsidR="0017036E" w:rsidDel="00A72773">
          <w:delText>d</w:delText>
        </w:r>
        <w:r w:rsidR="005E38C2" w:rsidRPr="007012EB" w:rsidDel="00A72773">
          <w:delText xml:space="preserve"> a HGT</w:delText>
        </w:r>
        <w:r w:rsidR="00E63D99" w:rsidDel="00A72773">
          <w:delText>-</w:delText>
        </w:r>
        <w:r w:rsidR="005E38C2" w:rsidRPr="007012EB" w:rsidDel="00A72773">
          <w:delText xml:space="preserve">derived </w:delText>
        </w:r>
        <w:r w:rsidR="00E63D99" w:rsidDel="00A72773">
          <w:delText xml:space="preserve">TPS </w:delText>
        </w:r>
        <w:r w:rsidR="005E38C2" w:rsidRPr="007012EB" w:rsidDel="00A72773">
          <w:delText xml:space="preserve">(Supplementary Figure </w:delText>
        </w:r>
        <w:r w:rsidR="00963943" w:rsidRPr="007012EB" w:rsidDel="00A72773">
          <w:delText>S6</w:delText>
        </w:r>
        <w:r w:rsidR="005E38C2" w:rsidRPr="007012EB" w:rsidDel="00A72773">
          <w:delText xml:space="preserve">). </w:delText>
        </w:r>
      </w:del>
      <w:r w:rsidR="00294925" w:rsidRPr="007012EB">
        <w:t xml:space="preserve">The ascorbate synthesis pathway appears to have been acquired through HGT in </w:t>
      </w:r>
      <w:r w:rsidR="00294925" w:rsidRPr="007012EB">
        <w:rPr>
          <w:i/>
        </w:rPr>
        <w:t>H. dujardini</w:t>
      </w:r>
      <w:r w:rsidR="00294925" w:rsidRPr="007012EB">
        <w:t xml:space="preserve">, and a </w:t>
      </w:r>
      <w:r w:rsidR="00D44DDF" w:rsidRPr="007012EB">
        <w:t>horizontally acquired</w:t>
      </w:r>
      <w:r w:rsidR="00294925" w:rsidRPr="007012EB">
        <w:t xml:space="preserve"> L-gulonolactone oxidase was identified in </w:t>
      </w:r>
      <w:r w:rsidR="00294925" w:rsidRPr="007012EB">
        <w:rPr>
          <w:i/>
        </w:rPr>
        <w:t>R. varieornatus</w:t>
      </w:r>
      <w:r w:rsidR="00294925" w:rsidRPr="007012EB">
        <w:t xml:space="preserve"> (Supplementary </w:t>
      </w:r>
      <w:r w:rsidR="000A11B9">
        <w:t>F</w:t>
      </w:r>
      <w:r w:rsidR="00294925" w:rsidRPr="007012EB">
        <w:t>igure</w:t>
      </w:r>
      <w:r w:rsidR="00963943" w:rsidRPr="007012EB">
        <w:t xml:space="preserve"> S</w:t>
      </w:r>
      <w:ins w:id="350" w:author="Yuki Yoshida" w:date="2017-05-20T23:32:00Z">
        <w:r w:rsidR="00FB3D8D">
          <w:t>5</w:t>
        </w:r>
      </w:ins>
      <w:del w:id="351" w:author="Yuki Yoshida" w:date="2017-05-20T23:32:00Z">
        <w:r w:rsidR="00963943" w:rsidRPr="007012EB" w:rsidDel="00FB3D8D">
          <w:delText>6</w:delText>
        </w:r>
      </w:del>
      <w:r w:rsidR="00294925" w:rsidRPr="007012EB">
        <w:t>).</w:t>
      </w:r>
    </w:p>
    <w:p w14:paraId="40FFCC9D" w14:textId="77777777" w:rsidR="009D22D2" w:rsidRPr="007012EB" w:rsidRDefault="009D22D2" w:rsidP="005E79BA">
      <w:pPr>
        <w:pStyle w:val="Normal1"/>
      </w:pPr>
    </w:p>
    <w:p w14:paraId="75BC1C2A" w14:textId="1A9C5F9E" w:rsidR="009D22D2" w:rsidRPr="007012EB" w:rsidRDefault="009D22D2" w:rsidP="005E79BA">
      <w:pPr>
        <w:pStyle w:val="Normal1"/>
      </w:pPr>
    </w:p>
    <w:p w14:paraId="6E5F1550" w14:textId="0EBE1FC2" w:rsidR="009D22D2" w:rsidRPr="007012EB" w:rsidRDefault="00294925" w:rsidP="00E63D99">
      <w:pPr>
        <w:pStyle w:val="Normal1"/>
      </w:pPr>
      <w:r w:rsidRPr="007012EB">
        <w:t xml:space="preserve">Several protection-related genes were differentially expressed in anhydrobiotic </w:t>
      </w:r>
      <w:r w:rsidRPr="007012EB">
        <w:rPr>
          <w:i/>
        </w:rPr>
        <w:t>H. dujardini</w:t>
      </w:r>
      <w:r w:rsidRPr="007012EB">
        <w:t>, including CAHS (8 loci of 15), SAHS (2 of 10), RvLEAM (1 of 1), and MAHS (1 of 1). Loci involved in reactive oxygen protection (</w:t>
      </w:r>
      <w:r w:rsidR="0017036E" w:rsidRPr="00917B78">
        <w:t>five</w:t>
      </w:r>
      <w:r w:rsidRPr="00917B78">
        <w:t xml:space="preserve"> </w:t>
      </w:r>
      <w:r w:rsidR="00917B78" w:rsidRPr="00080AA2">
        <w:t>SOD</w:t>
      </w:r>
      <w:r w:rsidRPr="00917B78">
        <w:t xml:space="preserve"> genes, </w:t>
      </w:r>
      <w:r w:rsidR="0017036E" w:rsidRPr="00917B78">
        <w:t>six</w:t>
      </w:r>
      <w:r w:rsidRPr="00917B78">
        <w:t xml:space="preserve"> </w:t>
      </w:r>
      <w:r w:rsidR="004004DD" w:rsidRPr="002039D3">
        <w:t>glutathione</w:t>
      </w:r>
      <w:r w:rsidRPr="002039D3">
        <w:t>-S transferase genes, a catalase gene</w:t>
      </w:r>
      <w:r w:rsidR="00E53E40" w:rsidRPr="002039D3">
        <w:t xml:space="preserve">, </w:t>
      </w:r>
      <w:r w:rsidR="0017036E" w:rsidRPr="002039D3">
        <w:t xml:space="preserve">and a </w:t>
      </w:r>
      <w:r w:rsidR="00E53E40" w:rsidRPr="002039D3">
        <w:t>LEA gen</w:t>
      </w:r>
      <w:r w:rsidR="00E53E40" w:rsidRPr="007012EB">
        <w:t>e</w:t>
      </w:r>
      <w:r w:rsidRPr="007012EB">
        <w:t>) were upregulated under desiccation. Interestingly, two trehalase loci were upregulated, even though we were unable to identify a</w:t>
      </w:r>
      <w:r w:rsidR="00E63D99">
        <w:t>ny</w:t>
      </w:r>
      <w:r w:rsidRPr="007012EB">
        <w:t xml:space="preserve"> TPS loc</w:t>
      </w:r>
      <w:r w:rsidR="00E63D99">
        <w:t>i</w:t>
      </w:r>
      <w:r w:rsidRPr="007012EB">
        <w:t xml:space="preserve"> in </w:t>
      </w:r>
      <w:r w:rsidRPr="007012EB">
        <w:rPr>
          <w:i/>
        </w:rPr>
        <w:t>H. dujardini</w:t>
      </w:r>
      <w:r w:rsidRPr="007012EB">
        <w:t xml:space="preserve">. </w:t>
      </w:r>
      <w:r w:rsidR="0017036E">
        <w:t>W</w:t>
      </w:r>
      <w:r w:rsidRPr="007012EB">
        <w:t xml:space="preserve">e </w:t>
      </w:r>
      <w:r w:rsidR="0017036E">
        <w:t xml:space="preserve">also </w:t>
      </w:r>
      <w:r w:rsidRPr="007012EB">
        <w:t xml:space="preserve">identified differentially expressed transcription factors that may regulate anhydrobiotic responses. </w:t>
      </w:r>
      <w:r w:rsidR="00E63D99">
        <w:t>T</w:t>
      </w:r>
      <w:r w:rsidRPr="007012EB">
        <w:t xml:space="preserve">wo </w:t>
      </w:r>
      <w:r w:rsidR="00D44DDF" w:rsidRPr="007012EB">
        <w:t>calcium-signaling</w:t>
      </w:r>
      <w:r w:rsidRPr="007012EB">
        <w:t xml:space="preserve"> </w:t>
      </w:r>
      <w:del w:id="352" w:author="Yuki Yoshida" w:date="2017-05-26T11:52:00Z">
        <w:r w:rsidRPr="007012EB" w:rsidDel="00B271A7">
          <w:delText>inhibitors</w:delText>
        </w:r>
      </w:del>
      <w:ins w:id="353" w:author="Yuki Yoshida" w:date="2017-05-26T11:52:00Z">
        <w:r w:rsidR="00B271A7">
          <w:t>factors</w:t>
        </w:r>
      </w:ins>
      <w:r w:rsidR="000F2049" w:rsidRPr="007012EB">
        <w:t>,</w:t>
      </w:r>
      <w:r w:rsidR="00142007" w:rsidRPr="007012EB">
        <w:t xml:space="preserve"> calmodulin (CaM) </w:t>
      </w:r>
      <w:r w:rsidRPr="007012EB">
        <w:t>and a cyclic nucleotide gated channel (CNG-3)</w:t>
      </w:r>
      <w:r w:rsidR="00142007" w:rsidRPr="007012EB">
        <w:t>,</w:t>
      </w:r>
      <w:r w:rsidRPr="007012EB">
        <w:t xml:space="preserve"> we</w:t>
      </w:r>
      <w:r w:rsidR="000F2049" w:rsidRPr="007012EB">
        <w:t>re both upregulated, which may drive</w:t>
      </w:r>
      <w:r w:rsidRPr="007012EB">
        <w:t xml:space="preserve"> cAMP synthesis through adenylate cyclase. Although </w:t>
      </w:r>
      <w:r w:rsidRPr="007012EB">
        <w:rPr>
          <w:i/>
        </w:rPr>
        <w:t>R. varieornatus</w:t>
      </w:r>
      <w:r w:rsidRPr="007012EB">
        <w:t xml:space="preserve"> is capable of rapid anhydrobiosis induction, complete desiccation is unlikely to be as rapid in natural environments, and regulation of gene expression under slow desiccation might reflect a more likely scenario. Fitting this expectation, five CAHS loci and a single SAHS locus were upregulated after slow desiccation, but none were differentially expressed following rapid desiccation. Most </w:t>
      </w:r>
      <w:r w:rsidRPr="007012EB">
        <w:rPr>
          <w:i/>
        </w:rPr>
        <w:t xml:space="preserve">R. varieornatus </w:t>
      </w:r>
      <w:r w:rsidRPr="007012EB">
        <w:t xml:space="preserve">CAHS and SAHS </w:t>
      </w:r>
      <w:r w:rsidR="00976452">
        <w:t>orthologues</w:t>
      </w:r>
      <w:r w:rsidRPr="007012EB">
        <w:t xml:space="preserve"> had high expression in the active state, several over 1,000 TPM. In contrast, </w:t>
      </w:r>
      <w:r w:rsidRPr="007012EB">
        <w:rPr>
          <w:i/>
        </w:rPr>
        <w:t xml:space="preserve">H. dujardini </w:t>
      </w:r>
      <w:r w:rsidRPr="007012EB">
        <w:t xml:space="preserve">CAHS and SAHS </w:t>
      </w:r>
      <w:r w:rsidR="00976452">
        <w:t>orthologues</w:t>
      </w:r>
      <w:r w:rsidRPr="007012EB">
        <w:t xml:space="preserve"> had low resting expression (median 0.7 TPM), and were upregulated (median 1916.8 TPM) on anhydrobiosis induction. </w:t>
      </w:r>
      <w:r w:rsidR="00E63D99" w:rsidRPr="007012EB">
        <w:t xml:space="preserve">Aquaporins contribute to transportation of water molecules into cells, </w:t>
      </w:r>
      <w:r w:rsidR="00E63D99">
        <w:t>and could be involved in</w:t>
      </w:r>
      <w:r w:rsidR="00E63D99" w:rsidRPr="007012EB">
        <w:t xml:space="preserve"> anhydrobiosis </w:t>
      </w:r>
      <w:r w:rsidR="00E63D99" w:rsidRPr="007012EB">
        <w:fldChar w:fldCharType="begin"/>
      </w:r>
      <w:r w:rsidR="004E0383">
        <w:instrText xml:space="preserve"> ADDIN EN.CITE &lt;EndNote&gt;&lt;Cite&gt;&lt;Author&gt;Cornette&lt;/Author&gt;&lt;Year&gt;2011&lt;/Year&gt;&lt;RecNum&gt;9&lt;/RecNum&gt;&lt;DisplayText&gt;[68]&lt;/DisplayText&gt;&lt;record&gt;&lt;rec-number&gt;9&lt;/rec-number&gt;&lt;foreign-keys&gt;&lt;key app="EN" db-id="wpsap0rf8sw9wfefxxhvwee72vsdzzer5se9" timestamp="1436162990"&gt;9&lt;/key&gt;&lt;/foreign-keys&gt;&lt;ref-type name="Journal Article"&gt;17&lt;/ref-type&gt;&lt;contributors&gt;&lt;authors&gt;&lt;author&gt;Cornette, R.&lt;/author&gt;&lt;author&gt;Kikawada, T.&lt;/author&gt;&lt;/authors&gt;&lt;/contributors&gt;&lt;auth-address&gt;Anhydrobiosis Research Unit, National Institute of Agrobiological Sciences, Tsukuba, Ibaraki 305-8634, Japan.&lt;/auth-address&gt;&lt;titles&gt;&lt;title&gt;The induction of anhydrobiosis in the sleeping chironomid: current status of our knowledge&lt;/title&gt;&lt;secondary-title&gt;IUBMB Life&lt;/secondary-title&gt;&lt;/titles&gt;&lt;pages&gt;419-29&lt;/pages&gt;&lt;volume&gt;63&lt;/volume&gt;&lt;number&gt;6&lt;/number&gt;&lt;keywords&gt;&lt;keyword&gt;Animals&lt;/keyword&gt;&lt;keyword&gt;Antioxidants/metabolism&lt;/keyword&gt;&lt;keyword&gt;Aquaporins/metabolism&lt;/keyword&gt;&lt;keyword&gt;Chironomidae/anatomy &amp;amp; histology/*physiology&lt;/keyword&gt;&lt;keyword&gt;Dehydration&lt;/keyword&gt;&lt;keyword&gt;Heat-Shock Proteins/metabolism&lt;/keyword&gt;&lt;keyword&gt;Life Cycle Stages&lt;/keyword&gt;&lt;keyword&gt;Oxidative Stress&lt;/keyword&gt;&lt;keyword&gt;Trehalose/metabolism&lt;/keyword&gt;&lt;keyword&gt;Water/metabolism&lt;/keyword&gt;&lt;/keywords&gt;&lt;dates&gt;&lt;year&gt;2011&lt;/year&gt;&lt;pub-dates&gt;&lt;date&gt;Jun&lt;/date&gt;&lt;/pub-dates&gt;&lt;/dates&gt;&lt;isbn&gt;1521-6551 (Electronic)&amp;#xD;1521-6543 (Linking)&lt;/isbn&gt;&lt;accession-num&gt;21547992&lt;/accession-num&gt;&lt;urls&gt;&lt;related-urls&gt;&lt;url&gt;https://www.ncbi.nlm.nih.gov/pubmed/21547992&lt;/url&gt;&lt;/related-urls&gt;&lt;/urls&gt;&lt;electronic-resource-num&gt;10.1002/iub.463&lt;/electronic-resource-num&gt;&lt;/record&gt;&lt;/Cite&gt;&lt;/EndNote&gt;</w:instrText>
      </w:r>
      <w:r w:rsidR="00E63D99" w:rsidRPr="007012EB">
        <w:fldChar w:fldCharType="separate"/>
      </w:r>
      <w:r w:rsidR="004E0383">
        <w:rPr>
          <w:noProof/>
        </w:rPr>
        <w:t>[68]</w:t>
      </w:r>
      <w:r w:rsidR="00E63D99" w:rsidRPr="007012EB">
        <w:fldChar w:fldCharType="end"/>
      </w:r>
      <w:r w:rsidR="00E63D99" w:rsidRPr="007012EB">
        <w:t>.</w:t>
      </w:r>
      <w:r w:rsidR="00E63D99">
        <w:t xml:space="preserve"> </w:t>
      </w:r>
      <w:r w:rsidR="00007ED3">
        <w:t>A</w:t>
      </w:r>
      <w:r w:rsidR="00007ED3" w:rsidRPr="007012EB">
        <w:t xml:space="preserve">quaporin-10 </w:t>
      </w:r>
      <w:r w:rsidR="00007ED3">
        <w:t>was</w:t>
      </w:r>
      <w:r w:rsidR="00007ED3" w:rsidRPr="007012EB">
        <w:t xml:space="preserve"> highly expressed in </w:t>
      </w:r>
      <w:r w:rsidR="00007ED3" w:rsidRPr="007012EB">
        <w:rPr>
          <w:i/>
        </w:rPr>
        <w:t>R. varieornatus</w:t>
      </w:r>
      <w:r w:rsidR="00007ED3" w:rsidRPr="007012EB">
        <w:t xml:space="preserve"> and </w:t>
      </w:r>
      <w:r w:rsidR="00007ED3">
        <w:t>differentially expressed</w:t>
      </w:r>
      <w:r w:rsidR="00007ED3" w:rsidRPr="007012EB">
        <w:t xml:space="preserve"> in</w:t>
      </w:r>
      <w:r w:rsidR="00007ED3">
        <w:t xml:space="preserve"> anhydrobiotic</w:t>
      </w:r>
      <w:r w:rsidR="00007ED3" w:rsidRPr="007012EB">
        <w:t xml:space="preserve"> </w:t>
      </w:r>
      <w:r w:rsidR="00007ED3" w:rsidRPr="007012EB">
        <w:rPr>
          <w:i/>
        </w:rPr>
        <w:t>H. dujardini</w:t>
      </w:r>
      <w:r w:rsidR="00007ED3" w:rsidRPr="007012EB">
        <w:t xml:space="preserve">. </w:t>
      </w:r>
      <w:r w:rsidR="00007ED3" w:rsidRPr="007012EB">
        <w:rPr>
          <w:i/>
        </w:rPr>
        <w:t>M. tardigradum</w:t>
      </w:r>
      <w:r w:rsidR="00007ED3" w:rsidRPr="007012EB">
        <w:t xml:space="preserve"> has </w:t>
      </w:r>
      <w:r w:rsidR="00007ED3">
        <w:t>at least ten</w:t>
      </w:r>
      <w:r w:rsidR="00007ED3" w:rsidRPr="007012EB">
        <w:t xml:space="preserve"> aquaporin</w:t>
      </w:r>
      <w:r w:rsidR="00007ED3">
        <w:t xml:space="preserve"> loci</w:t>
      </w:r>
      <w:r w:rsidR="00007ED3" w:rsidRPr="007012EB">
        <w:t xml:space="preserve"> </w:t>
      </w:r>
      <w:r w:rsidR="00007ED3" w:rsidRPr="007012EB">
        <w:fldChar w:fldCharType="begin"/>
      </w:r>
      <w:r w:rsidR="004E0383">
        <w:instrText xml:space="preserve"> ADDIN EN.CITE &lt;EndNote&gt;&lt;Cite&gt;&lt;Author&gt;Grohme&lt;/Author&gt;&lt;Year&gt;2013&lt;/Year&gt;&lt;RecNum&gt;856&lt;/RecNum&gt;&lt;DisplayText&gt;[69]&lt;/DisplayText&gt;&lt;record&gt;&lt;rec-number&gt;856&lt;/rec-number&gt;&lt;foreign-keys&gt;&lt;key app="EN" db-id="wpsap0rf8sw9wfefxxhvwee72vsdzzer5se9" timestamp="1445930301"&gt;856&lt;/key&gt;&lt;key app="ENWeb" db-id=""&gt;0&lt;/key&gt;&lt;/foreign-keys&gt;&lt;ref-type name="Journal Article"&gt;17&lt;/ref-type&gt;&lt;contributors&gt;&lt;authors&gt;&lt;author&gt;Grohme, M. A.&lt;/author&gt;&lt;author&gt;Mali, B.&lt;/author&gt;&lt;author&gt;Welnicz, W.&lt;/author&gt;&lt;author&gt;Michel, S.&lt;/author&gt;&lt;author&gt;Schill, R. O.&lt;/author&gt;&lt;author&gt;Frohme, M.&lt;/author&gt;&lt;/authors&gt;&lt;/contributors&gt;&lt;auth-address&gt;Molecular Biotechnology and Functional Genomics, Technical University of Applied Sciences Wildau, Wildau, Germany.&lt;/auth-address&gt;&lt;titles&gt;&lt;title&gt;The Aquaporin Channel Repertoire of the Tardigrade Milnesium tardigradum&lt;/title&gt;&lt;secondary-title&gt;Bioinform Biol Insights&lt;/secondary-title&gt;&lt;/titles&gt;&lt;pages&gt;153-65&lt;/pages&gt;&lt;volume&gt;7&lt;/volume&gt;&lt;keywords&gt;&lt;keyword&gt;anhydrobiosis&lt;/keyword&gt;&lt;keyword&gt;tardigrade&lt;/keyword&gt;&lt;keyword&gt;unorthodox aquaporin&lt;/keyword&gt;&lt;/keywords&gt;&lt;dates&gt;&lt;year&gt;2013&lt;/year&gt;&lt;/dates&gt;&lt;isbn&gt;1177-9322 (Linking)&lt;/isbn&gt;&lt;accession-num&gt;23761966&lt;/accession-num&gt;&lt;urls&gt;&lt;related-urls&gt;&lt;url&gt;https://www.ncbi.nlm.nih.gov/pubmed/23761966&lt;/url&gt;&lt;/related-urls&gt;&lt;/urls&gt;&lt;custom2&gt;PMC3666991&lt;/custom2&gt;&lt;electronic-resource-num&gt;10.4137/BBI.S11497&lt;/electronic-resource-num&gt;&lt;/record&gt;&lt;/Cite&gt;&lt;/EndNote&gt;</w:instrText>
      </w:r>
      <w:r w:rsidR="00007ED3" w:rsidRPr="007012EB">
        <w:fldChar w:fldCharType="separate"/>
      </w:r>
      <w:r w:rsidR="004E0383">
        <w:rPr>
          <w:noProof/>
        </w:rPr>
        <w:t>[69]</w:t>
      </w:r>
      <w:r w:rsidR="00007ED3" w:rsidRPr="007012EB">
        <w:fldChar w:fldCharType="end"/>
      </w:r>
      <w:r w:rsidR="00007ED3">
        <w:t xml:space="preserve">, </w:t>
      </w:r>
      <w:r w:rsidR="00007ED3" w:rsidRPr="007012EB">
        <w:rPr>
          <w:i/>
        </w:rPr>
        <w:t>H. dujardini</w:t>
      </w:r>
      <w:r w:rsidR="00007ED3" w:rsidRPr="007012EB">
        <w:t xml:space="preserve"> has </w:t>
      </w:r>
      <w:r w:rsidR="00007ED3">
        <w:t>eleven</w:t>
      </w:r>
      <w:r w:rsidR="00007ED3" w:rsidRPr="007012EB">
        <w:t xml:space="preserve">, and </w:t>
      </w:r>
      <w:r w:rsidR="00007ED3" w:rsidRPr="007012EB">
        <w:rPr>
          <w:i/>
        </w:rPr>
        <w:t>R. varieornatus</w:t>
      </w:r>
      <w:r w:rsidR="00007ED3" w:rsidRPr="007012EB">
        <w:t xml:space="preserve"> </w:t>
      </w:r>
      <w:r w:rsidR="00007ED3">
        <w:t>ten</w:t>
      </w:r>
      <w:r w:rsidR="00007ED3" w:rsidRPr="007012EB">
        <w:t>.</w:t>
      </w:r>
      <w:r w:rsidR="00007ED3">
        <w:t xml:space="preserve"> </w:t>
      </w:r>
      <w:r w:rsidRPr="007012EB">
        <w:t xml:space="preserve">The contributions to anhydrobiosis of additional genes identified as upregulated (including cytochrome P450, several solute carrier families, and apolipoproteins) </w:t>
      </w:r>
      <w:r w:rsidR="00E63D99">
        <w:t>are</w:t>
      </w:r>
      <w:r w:rsidR="00E63D99" w:rsidRPr="007012EB">
        <w:t xml:space="preserve"> </w:t>
      </w:r>
      <w:r w:rsidRPr="007012EB">
        <w:t>unknown.</w:t>
      </w:r>
    </w:p>
    <w:p w14:paraId="50C1A2C3" w14:textId="77777777" w:rsidR="009D22D2" w:rsidRPr="007012EB" w:rsidRDefault="009D22D2" w:rsidP="005E79BA">
      <w:pPr>
        <w:pStyle w:val="Normal1"/>
      </w:pPr>
    </w:p>
    <w:p w14:paraId="167BAB21" w14:textId="1727343F" w:rsidR="00FD1EAF" w:rsidRDefault="00294925" w:rsidP="00E63D99">
      <w:pPr>
        <w:pStyle w:val="Normal1"/>
      </w:pPr>
      <w:r w:rsidRPr="007012EB">
        <w:t>Some genes differentially expressed</w:t>
      </w:r>
      <w:r w:rsidRPr="007012EB">
        <w:rPr>
          <w:rFonts w:eastAsia="Gill Sans"/>
        </w:rPr>
        <w:t xml:space="preserve"> in both </w:t>
      </w:r>
      <w:r w:rsidRPr="007012EB">
        <w:rPr>
          <w:rFonts w:eastAsia="Gill Sans"/>
          <w:i/>
        </w:rPr>
        <w:t>H. dujardini</w:t>
      </w:r>
      <w:r w:rsidRPr="007012EB">
        <w:rPr>
          <w:rFonts w:eastAsia="Gill Sans"/>
        </w:rPr>
        <w:t xml:space="preserve"> and </w:t>
      </w:r>
      <w:r w:rsidRPr="007012EB">
        <w:rPr>
          <w:rFonts w:eastAsia="Gill Sans"/>
          <w:i/>
        </w:rPr>
        <w:t>R. varieornatus</w:t>
      </w:r>
      <w:r w:rsidRPr="007012EB">
        <w:rPr>
          <w:rFonts w:eastAsia="Gill Sans"/>
        </w:rPr>
        <w:t xml:space="preserve"> slow-d</w:t>
      </w:r>
      <w:r w:rsidRPr="007012EB">
        <w:t>esiccation</w:t>
      </w:r>
      <w:r w:rsidRPr="007012EB">
        <w:rPr>
          <w:rFonts w:eastAsia="Gill Sans"/>
        </w:rPr>
        <w:t xml:space="preserve"> anhydrobiosis were </w:t>
      </w:r>
      <w:r w:rsidRPr="007012EB">
        <w:t>homol</w:t>
      </w:r>
      <w:r w:rsidRPr="007012EB">
        <w:rPr>
          <w:rFonts w:eastAsia="Gill Sans"/>
        </w:rPr>
        <w:t>og</w:t>
      </w:r>
      <w:r w:rsidRPr="007012EB">
        <w:t>ou</w:t>
      </w:r>
      <w:r w:rsidRPr="007012EB">
        <w:rPr>
          <w:rFonts w:eastAsia="Gill Sans"/>
        </w:rPr>
        <w:t>s</w:t>
      </w:r>
      <w:ins w:id="354" w:author="Yuki Yoshida" w:date="2017-05-20T23:06:00Z">
        <w:r w:rsidR="00C61E62">
          <w:rPr>
            <w:rFonts w:eastAsia="Gill Sans"/>
          </w:rPr>
          <w:t xml:space="preserve"> (Supplementary Data S9)</w:t>
        </w:r>
      </w:ins>
      <w:r w:rsidRPr="007012EB">
        <w:rPr>
          <w:rFonts w:eastAsia="Gill Sans"/>
        </w:rPr>
        <w:t xml:space="preserve">. Of the 1,422 </w:t>
      </w:r>
      <w:r w:rsidR="00C36C8D">
        <w:rPr>
          <w:rFonts w:eastAsia="Gill Sans"/>
        </w:rPr>
        <w:t>differentially expressed genes</w:t>
      </w:r>
      <w:r w:rsidR="00C36C8D" w:rsidRPr="007012EB">
        <w:t xml:space="preserve"> </w:t>
      </w:r>
      <w:r w:rsidRPr="007012EB">
        <w:t>from</w:t>
      </w:r>
      <w:r w:rsidRPr="007012EB">
        <w:rPr>
          <w:rFonts w:eastAsia="Gill Sans"/>
        </w:rPr>
        <w:t xml:space="preserve"> </w:t>
      </w:r>
      <w:r w:rsidRPr="007012EB">
        <w:rPr>
          <w:rFonts w:eastAsia="Gill Sans"/>
          <w:i/>
        </w:rPr>
        <w:t>H. dujardini</w:t>
      </w:r>
      <w:r w:rsidR="000769FC" w:rsidRPr="007012EB">
        <w:t>, 121</w:t>
      </w:r>
      <w:r w:rsidRPr="007012EB">
        <w:t xml:space="preserve"> genes were members of </w:t>
      </w:r>
      <w:r w:rsidR="000769FC" w:rsidRPr="007012EB">
        <w:t>70</w:t>
      </w:r>
      <w:r w:rsidRPr="007012EB">
        <w:t xml:space="preserve"> protein families that also contained </w:t>
      </w:r>
      <w:r w:rsidR="000769FC" w:rsidRPr="007012EB">
        <w:t>115</w:t>
      </w:r>
      <w:r w:rsidRPr="007012EB">
        <w:t xml:space="preserve"> </w:t>
      </w:r>
      <w:r w:rsidRPr="007012EB">
        <w:rPr>
          <w:i/>
        </w:rPr>
        <w:t xml:space="preserve">R. varieornatus </w:t>
      </w:r>
      <w:r w:rsidR="00C36C8D">
        <w:t>differentially expressed genes</w:t>
      </w:r>
      <w:r w:rsidRPr="007012EB">
        <w:rPr>
          <w:rFonts w:eastAsia="Gill Sans"/>
        </w:rPr>
        <w:t xml:space="preserve">. These </w:t>
      </w:r>
      <w:r w:rsidRPr="007012EB">
        <w:t>included</w:t>
      </w:r>
      <w:r w:rsidRPr="007012EB">
        <w:rPr>
          <w:rFonts w:eastAsia="Gill Sans"/>
        </w:rPr>
        <w:t xml:space="preserve"> CAHS, SAHS, </w:t>
      </w:r>
      <w:r w:rsidR="00917B78">
        <w:rPr>
          <w:rFonts w:eastAsia="Gill Sans"/>
        </w:rPr>
        <w:t>glutathione-S transferase</w:t>
      </w:r>
      <w:r w:rsidRPr="007012EB">
        <w:rPr>
          <w:rFonts w:eastAsia="Gill Sans"/>
        </w:rPr>
        <w:t xml:space="preserve">, and SOD gene </w:t>
      </w:r>
      <w:r w:rsidRPr="007012EB">
        <w:t>families</w:t>
      </w:r>
      <w:r w:rsidRPr="007012EB">
        <w:rPr>
          <w:rFonts w:eastAsia="Gill Sans"/>
        </w:rPr>
        <w:t xml:space="preserve">, </w:t>
      </w:r>
      <w:r w:rsidRPr="007012EB">
        <w:t>but in each case</w:t>
      </w:r>
      <w:r w:rsidRPr="007012EB">
        <w:rPr>
          <w:rFonts w:eastAsia="Gill Sans"/>
        </w:rPr>
        <w:t xml:space="preserve"> </w:t>
      </w:r>
      <w:r w:rsidRPr="007012EB">
        <w:rPr>
          <w:rFonts w:eastAsia="Gill Sans"/>
          <w:i/>
        </w:rPr>
        <w:t>H. dujardini</w:t>
      </w:r>
      <w:r w:rsidRPr="007012EB">
        <w:rPr>
          <w:rFonts w:eastAsia="Gill Sans"/>
        </w:rPr>
        <w:t xml:space="preserve"> had more </w:t>
      </w:r>
      <w:r w:rsidRPr="007012EB">
        <w:t>differentially expressed</w:t>
      </w:r>
      <w:r w:rsidRPr="007012EB">
        <w:rPr>
          <w:rFonts w:eastAsia="Gill Sans"/>
        </w:rPr>
        <w:t xml:space="preserve"> copies </w:t>
      </w:r>
      <w:r w:rsidR="00E63D99">
        <w:rPr>
          <w:rFonts w:eastAsia="Gill Sans"/>
        </w:rPr>
        <w:t>than</w:t>
      </w:r>
      <w:r w:rsidRPr="007012EB">
        <w:rPr>
          <w:rFonts w:eastAsia="Gill Sans"/>
        </w:rPr>
        <w:t xml:space="preserve"> </w:t>
      </w:r>
      <w:r w:rsidRPr="007012EB">
        <w:rPr>
          <w:rFonts w:eastAsia="Gill Sans"/>
          <w:i/>
        </w:rPr>
        <w:t>R. varieornatus</w:t>
      </w:r>
      <w:r w:rsidRPr="007012EB">
        <w:rPr>
          <w:rFonts w:eastAsia="Gill Sans"/>
        </w:rPr>
        <w:t xml:space="preserve">. </w:t>
      </w:r>
      <w:r w:rsidR="00E63D99">
        <w:t>O</w:t>
      </w:r>
      <w:r w:rsidRPr="007012EB">
        <w:t xml:space="preserve">ther </w:t>
      </w:r>
      <w:r w:rsidR="00E63D99">
        <w:t xml:space="preserve">differentially expressed </w:t>
      </w:r>
      <w:r w:rsidRPr="007012EB">
        <w:t xml:space="preserve">gene families </w:t>
      </w:r>
      <w:r w:rsidR="00E63D99">
        <w:t>were annotated as</w:t>
      </w:r>
      <w:r w:rsidR="00E63D99" w:rsidRPr="007012EB">
        <w:rPr>
          <w:rFonts w:eastAsia="Gill Sans"/>
        </w:rPr>
        <w:t xml:space="preserve"> </w:t>
      </w:r>
      <w:r w:rsidRPr="007012EB">
        <w:rPr>
          <w:rFonts w:eastAsia="Gill Sans"/>
        </w:rPr>
        <w:t>metalloproteinase</w:t>
      </w:r>
      <w:r w:rsidR="00E63D99">
        <w:rPr>
          <w:rFonts w:eastAsia="Gill Sans"/>
        </w:rPr>
        <w:t>s</w:t>
      </w:r>
      <w:r w:rsidRPr="007012EB">
        <w:rPr>
          <w:rFonts w:eastAsia="Gill Sans"/>
        </w:rPr>
        <w:t>, calcium binding receptor</w:t>
      </w:r>
      <w:r w:rsidR="00E63D99">
        <w:rPr>
          <w:rFonts w:eastAsia="Gill Sans"/>
        </w:rPr>
        <w:t>s</w:t>
      </w:r>
      <w:r w:rsidRPr="007012EB">
        <w:rPr>
          <w:rFonts w:eastAsia="Gill Sans"/>
        </w:rPr>
        <w:t xml:space="preserve"> and G-protein coupled receptor</w:t>
      </w:r>
      <w:r w:rsidR="00E63D99">
        <w:rPr>
          <w:rFonts w:eastAsia="Gill Sans"/>
        </w:rPr>
        <w:t>s</w:t>
      </w:r>
      <w:r w:rsidRPr="007012EB">
        <w:rPr>
          <w:rFonts w:eastAsia="Gill Sans"/>
        </w:rPr>
        <w:t xml:space="preserve">, </w:t>
      </w:r>
      <w:r w:rsidRPr="007012EB">
        <w:t>suggesting that these functions may</w:t>
      </w:r>
      <w:r w:rsidRPr="007012EB">
        <w:rPr>
          <w:rFonts w:eastAsia="Gill Sans"/>
        </w:rPr>
        <w:t xml:space="preserve"> participate in cellular signaling during induction of anhydrobiosis. </w:t>
      </w:r>
      <w:r w:rsidRPr="007012EB">
        <w:t>Many more</w:t>
      </w:r>
      <w:r w:rsidRPr="007012EB">
        <w:rPr>
          <w:rFonts w:eastAsia="Gill Sans"/>
        </w:rPr>
        <w:t xml:space="preserve"> (887) gene </w:t>
      </w:r>
      <w:r w:rsidRPr="007012EB">
        <w:t>families included members</w:t>
      </w:r>
      <w:r w:rsidRPr="007012EB">
        <w:rPr>
          <w:rFonts w:eastAsia="Gill Sans"/>
        </w:rPr>
        <w:t xml:space="preserve"> that were upregulated by anhydrobiosis in </w:t>
      </w:r>
      <w:r w:rsidRPr="007012EB">
        <w:rPr>
          <w:rFonts w:eastAsia="Gill Sans"/>
          <w:i/>
        </w:rPr>
        <w:t>H. dujardini</w:t>
      </w:r>
      <w:r w:rsidRPr="007012EB">
        <w:rPr>
          <w:rFonts w:eastAsia="Gill Sans"/>
        </w:rPr>
        <w:t xml:space="preserve"> but unaffected by desiccation in </w:t>
      </w:r>
      <w:r w:rsidRPr="007012EB">
        <w:rPr>
          <w:rFonts w:eastAsia="Gill Sans"/>
          <w:i/>
        </w:rPr>
        <w:t>R. varieornatus</w:t>
      </w:r>
      <w:r w:rsidRPr="007012EB">
        <w:rPr>
          <w:rFonts w:eastAsia="Gill Sans"/>
        </w:rPr>
        <w:t xml:space="preserve">. These gene families included </w:t>
      </w:r>
      <w:r w:rsidRPr="007012EB">
        <w:t>1,879</w:t>
      </w:r>
      <w:r w:rsidRPr="007012EB">
        <w:rPr>
          <w:rFonts w:eastAsia="Gill Sans"/>
        </w:rPr>
        <w:t xml:space="preserve"> </w:t>
      </w:r>
      <w:r w:rsidRPr="007012EB">
        <w:rPr>
          <w:rFonts w:eastAsia="Gill Sans"/>
          <w:i/>
        </w:rPr>
        <w:t xml:space="preserve">R. </w:t>
      </w:r>
      <w:r w:rsidR="00BF12E7" w:rsidRPr="007012EB">
        <w:rPr>
          <w:rFonts w:eastAsia="Gill Sans"/>
          <w:i/>
        </w:rPr>
        <w:t>varieornatus</w:t>
      </w:r>
      <w:r w:rsidRPr="007012EB">
        <w:t xml:space="preserve"> genes, some (154)</w:t>
      </w:r>
      <w:r w:rsidR="00BF12E7" w:rsidRPr="007012EB">
        <w:t xml:space="preserve"> were</w:t>
      </w:r>
      <w:r w:rsidRPr="007012EB">
        <w:t xml:space="preserve"> highly expressed</w:t>
      </w:r>
      <w:r w:rsidRPr="007012EB">
        <w:rPr>
          <w:rFonts w:eastAsia="Gill Sans"/>
        </w:rPr>
        <w:t xml:space="preserve"> in the active state </w:t>
      </w:r>
      <w:r w:rsidRPr="007012EB">
        <w:t>(TPM &gt;100)</w:t>
      </w:r>
      <w:r w:rsidR="00F20FF3" w:rsidRPr="007012EB">
        <w:rPr>
          <w:rFonts w:eastAsia="Gill Sans"/>
        </w:rPr>
        <w:t>.</w:t>
      </w:r>
    </w:p>
    <w:p w14:paraId="55006CB6" w14:textId="77777777" w:rsidR="00FD1EAF" w:rsidRDefault="00FD1EAF" w:rsidP="00C67D3D">
      <w:pPr>
        <w:pStyle w:val="Normal1"/>
      </w:pPr>
    </w:p>
    <w:p w14:paraId="25A8CF96" w14:textId="2BFE8AED" w:rsidR="009D22D2" w:rsidRPr="007012EB" w:rsidRDefault="00FB421E" w:rsidP="00007ED3">
      <w:pPr>
        <w:pStyle w:val="Normal1"/>
      </w:pPr>
      <w:ins w:id="355" w:author="Yuki Yoshida" w:date="2017-05-11T15:13:00Z">
        <w:r w:rsidRPr="00925B66">
          <w:t>In addition to gene loss, we predicted that the tardigrades might have undergone expansion in gene families active in anhydrobiotic physiology. We identified three gene families, each containing members with significant differential expression during anhydrobiosis, which had elevated numbers of members in the tardigrades compared to the other taxa analysed.</w:t>
        </w:r>
      </w:ins>
      <w:ins w:id="356" w:author="Yuki Yoshida" w:date="2017-05-11T15:14:00Z">
        <w:r w:rsidRPr="007012EB" w:rsidDel="00FB421E">
          <w:t xml:space="preserve"> </w:t>
        </w:r>
      </w:ins>
      <w:del w:id="357" w:author="Yuki Yoshida" w:date="2017-05-11T15:14:00Z">
        <w:r w:rsidR="0017036E" w:rsidRPr="007012EB" w:rsidDel="00FB421E">
          <w:delText xml:space="preserve">Three </w:delText>
        </w:r>
        <w:r w:rsidR="0017036E" w:rsidDel="00FB421E">
          <w:delText>protein</w:delText>
        </w:r>
        <w:r w:rsidR="0017036E" w:rsidRPr="007012EB" w:rsidDel="00FB421E">
          <w:delText xml:space="preserve"> families had uncorrected overrepresentation</w:delText>
        </w:r>
        <w:r w:rsidR="00C36C8D" w:rsidDel="00FB421E">
          <w:delText xml:space="preserve"> (Mann-Whitney U-test, p&lt;0.01)</w:delText>
        </w:r>
        <w:r w:rsidR="0017036E" w:rsidRPr="007012EB" w:rsidDel="00FB421E">
          <w:delText xml:space="preserve"> in the tardigrades </w:delText>
        </w:r>
        <w:r w:rsidR="00C36C8D" w:rsidDel="00FB421E">
          <w:delText xml:space="preserve">compared to the other complete genomes analysed, </w:delText>
        </w:r>
        <w:r w:rsidR="0017036E" w:rsidRPr="007012EB" w:rsidDel="00FB421E">
          <w:delText xml:space="preserve">and contained members that were differentially expressed during anhydrobiosis. </w:delText>
        </w:r>
      </w:del>
      <w:r w:rsidR="0017036E" w:rsidRPr="007012EB">
        <w:rPr>
          <w:i/>
          <w:iCs/>
        </w:rPr>
        <w:t>H. dujardini</w:t>
      </w:r>
      <w:r w:rsidR="0017036E" w:rsidRPr="007012EB">
        <w:t xml:space="preserve"> and </w:t>
      </w:r>
      <w:r w:rsidR="0017036E" w:rsidRPr="007012EB">
        <w:rPr>
          <w:i/>
          <w:iCs/>
        </w:rPr>
        <w:t>R. varieornatus</w:t>
      </w:r>
      <w:r w:rsidR="0017036E" w:rsidRPr="007012EB">
        <w:t xml:space="preserve"> had more </w:t>
      </w:r>
      <w:r w:rsidR="00C36C8D">
        <w:t xml:space="preserve">members of </w:t>
      </w:r>
      <w:r w:rsidR="00C36C8D" w:rsidRPr="007012EB">
        <w:t>OG000684</w:t>
      </w:r>
      <w:r w:rsidR="0017036E" w:rsidRPr="007012EB">
        <w:t xml:space="preserve"> (33 and 8, respectively) than any other (mode of 1 and mean of 1.46 copies </w:t>
      </w:r>
      <w:r w:rsidR="00C36C8D">
        <w:t>in the other 28</w:t>
      </w:r>
      <w:r w:rsidR="0017036E" w:rsidRPr="007012EB">
        <w:t xml:space="preserve"> species, with a maximum of 4 in the moth </w:t>
      </w:r>
      <w:r w:rsidR="0017036E" w:rsidRPr="007012EB">
        <w:rPr>
          <w:i/>
          <w:iCs/>
        </w:rPr>
        <w:t>Plutella xylostella</w:t>
      </w:r>
      <w:r w:rsidR="0017036E" w:rsidRPr="007012EB">
        <w:t xml:space="preserve">). Proteins in </w:t>
      </w:r>
      <w:r w:rsidR="0017036E">
        <w:t xml:space="preserve">OG000684 </w:t>
      </w:r>
      <w:r w:rsidR="0017036E" w:rsidRPr="007012EB">
        <w:t xml:space="preserve">were annotated with domains associated with ciliar function. OG0002660 contained three proteins from each of </w:t>
      </w:r>
      <w:r w:rsidR="0017036E" w:rsidRPr="007012EB">
        <w:rPr>
          <w:i/>
          <w:iCs/>
        </w:rPr>
        <w:t>H. dujardini</w:t>
      </w:r>
      <w:r w:rsidR="0017036E" w:rsidRPr="007012EB">
        <w:t xml:space="preserve"> and </w:t>
      </w:r>
      <w:r w:rsidR="0017036E" w:rsidRPr="007012EB">
        <w:rPr>
          <w:i/>
          <w:iCs/>
        </w:rPr>
        <w:t>R. varieornatus</w:t>
      </w:r>
      <w:r w:rsidR="0017036E" w:rsidRPr="007012EB">
        <w:t xml:space="preserve">, but a mean of 1.2 from other species. OG0002660 was annotated as fumarylacetoacetase, which acts in </w:t>
      </w:r>
      <w:del w:id="358" w:author="Yuki Yoshida" w:date="2017-05-20T23:40:00Z">
        <w:r w:rsidR="0017036E" w:rsidRPr="007012EB" w:rsidDel="00FB3D8D">
          <w:delText>phenyalanine</w:delText>
        </w:r>
      </w:del>
      <w:ins w:id="359" w:author="Yuki Yoshida" w:date="2017-05-20T23:40:00Z">
        <w:r w:rsidR="00FB3D8D" w:rsidRPr="007012EB">
          <w:t>phenylalanine</w:t>
        </w:r>
      </w:ins>
      <w:r w:rsidR="0017036E" w:rsidRPr="007012EB">
        <w:t xml:space="preserve"> metabolism. Fumarylacetoacetase has been identified as a target of </w:t>
      </w:r>
      <w:r w:rsidR="0017036E">
        <w:t>the</w:t>
      </w:r>
      <w:r w:rsidR="001553E3">
        <w:t xml:space="preserve"> </w:t>
      </w:r>
      <w:r w:rsidR="0017036E" w:rsidRPr="007012EB">
        <w:t xml:space="preserve">SKN-1 induced stress responses in </w:t>
      </w:r>
      <w:r w:rsidR="0017036E" w:rsidRPr="007012EB">
        <w:rPr>
          <w:i/>
          <w:iCs/>
        </w:rPr>
        <w:t>C. elegans</w:t>
      </w:r>
      <w:r w:rsidR="0017036E" w:rsidRPr="007012EB">
        <w:t xml:space="preserve"> </w:t>
      </w:r>
      <w:r w:rsidR="0017036E" w:rsidRPr="007012EB">
        <w:fldChar w:fldCharType="begin">
          <w:fldData xml:space="preserve">PEVuZE5vdGU+PENpdGU+PEF1dGhvcj5PbGl2ZWlyYTwvQXV0aG9yPjxZZWFyPjIwMDk8L1llYXI+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=
</w:fldData>
        </w:fldChar>
      </w:r>
      <w:r w:rsidR="004E0383">
        <w:instrText xml:space="preserve"> ADDIN EN.CITE </w:instrText>
      </w:r>
      <w:r w:rsidR="004E0383">
        <w:fldChar w:fldCharType="begin">
          <w:fldData xml:space="preserve">PEVuZE5vdGU+PENpdGU+PEF1dGhvcj5PbGl2ZWlyYTwvQXV0aG9yPjxZZWFyPjIwMDk8L1llYXI+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=
</w:fldData>
        </w:fldChar>
      </w:r>
      <w:r w:rsidR="004E0383">
        <w:instrText xml:space="preserve"> ADDIN EN.CITE.DATA </w:instrText>
      </w:r>
      <w:r w:rsidR="004E0383">
        <w:fldChar w:fldCharType="end"/>
      </w:r>
      <w:r w:rsidR="0017036E" w:rsidRPr="007012EB">
        <w:fldChar w:fldCharType="separate"/>
      </w:r>
      <w:r w:rsidR="004E0383">
        <w:rPr>
          <w:noProof/>
        </w:rPr>
        <w:t>[70]</w:t>
      </w:r>
      <w:r w:rsidR="0017036E" w:rsidRPr="007012EB">
        <w:fldChar w:fldCharType="end"/>
      </w:r>
      <w:r w:rsidR="0017036E" w:rsidRPr="007012EB">
        <w:t xml:space="preserve">. OG0002103 was also overrepresented in the tardigrades (3 in each species), while 23 of the other species had 1 copy. Interestingly the extremophile nematode </w:t>
      </w:r>
      <w:r w:rsidR="0017036E" w:rsidRPr="007012EB">
        <w:rPr>
          <w:i/>
          <w:iCs/>
        </w:rPr>
        <w:t>Plectus murrayi</w:t>
      </w:r>
      <w:r w:rsidR="0017036E" w:rsidRPr="007012EB">
        <w:t xml:space="preserve"> had 4 copies. OG0002103 was annotated as GTP cyclohydrolase, involved in formic acid metabolism, including tetrahydrobioterin synthesis. Tetrahydrobioterin is a cofactor of aromatic amino acid hydroxylases, which </w:t>
      </w:r>
      <w:del w:id="360" w:author="Yuki Yoshida" w:date="2017-05-20T23:40:00Z">
        <w:r w:rsidR="0017036E" w:rsidRPr="007012EB" w:rsidDel="00FB3D8D">
          <w:delText>metabolise</w:delText>
        </w:r>
      </w:del>
      <w:ins w:id="361" w:author="Yuki Yoshida" w:date="2017-05-20T23:40:00Z">
        <w:r w:rsidR="00FB3D8D" w:rsidRPr="007012EB">
          <w:t>metabolize</w:t>
        </w:r>
      </w:ins>
      <w:r w:rsidR="0017036E" w:rsidRPr="007012EB">
        <w:t xml:space="preserve"> phenylalanine.</w:t>
      </w:r>
      <w:r w:rsidR="00C36C8D">
        <w:t xml:space="preserve"> The association of these functions with anhydrobiosis merits investigation.</w:t>
      </w:r>
    </w:p>
    <w:p w14:paraId="583072F3" w14:textId="77777777" w:rsidR="009D22D2" w:rsidRPr="007012EB" w:rsidRDefault="00294925" w:rsidP="005E79BA">
      <w:pPr>
        <w:pStyle w:val="Normal1"/>
      </w:pPr>
      <w:r w:rsidRPr="007012EB">
        <w:br w:type="page"/>
      </w:r>
    </w:p>
    <w:p w14:paraId="55B6BCBA" w14:textId="77777777" w:rsidR="009D22D2" w:rsidRPr="007012EB" w:rsidRDefault="00294925" w:rsidP="00F1131D">
      <w:pPr>
        <w:pStyle w:val="2"/>
      </w:pPr>
      <w:bookmarkStart w:id="362" w:name="_bk2tpklnrhd" w:colFirst="0" w:colLast="0"/>
      <w:bookmarkStart w:id="363" w:name="_bco5enh7xb77" w:colFirst="0" w:colLast="0"/>
      <w:bookmarkStart w:id="364" w:name="_md85udgwaaof" w:colFirst="0" w:colLast="0"/>
      <w:bookmarkEnd w:id="362"/>
      <w:bookmarkEnd w:id="363"/>
      <w:bookmarkEnd w:id="364"/>
      <w:r w:rsidRPr="007012EB">
        <w:t>PHYLOGENETIC RELATIONSHIPS OF TARDIGRADA</w:t>
      </w:r>
    </w:p>
    <w:p w14:paraId="5E730D5A" w14:textId="77777777" w:rsidR="009D22D2" w:rsidRPr="007012EB" w:rsidRDefault="009D22D2" w:rsidP="005E79BA">
      <w:pPr>
        <w:pStyle w:val="Normal1"/>
      </w:pPr>
    </w:p>
    <w:p w14:paraId="7ED4111B" w14:textId="75C86160" w:rsidR="009D22D2" w:rsidRPr="007012EB" w:rsidRDefault="00C36C8D">
      <w:pPr>
        <w:pStyle w:val="a5"/>
        <w:jc w:val="both"/>
        <w:pPrChange w:id="365" w:author="Yuki Yoshida" w:date="2017-05-20T23:08:00Z">
          <w:pPr>
            <w:pStyle w:val="Normal1"/>
          </w:pPr>
        </w:pPrChange>
      </w:pPr>
      <w:r>
        <w:t>From the two analyses of protein famil</w:t>
      </w:r>
      <w:r w:rsidR="001553E3">
        <w:t>i</w:t>
      </w:r>
      <w:r>
        <w:t>es shared between</w:t>
      </w:r>
      <w:r w:rsidR="00294925" w:rsidRPr="007012EB">
        <w:t xml:space="preserve"> </w:t>
      </w:r>
      <w:r w:rsidR="00294925" w:rsidRPr="007012EB">
        <w:rPr>
          <w:i/>
        </w:rPr>
        <w:t>H. dujardini</w:t>
      </w:r>
      <w:r w:rsidR="00294925" w:rsidRPr="007012EB">
        <w:t xml:space="preserve">, </w:t>
      </w:r>
      <w:r w:rsidR="00294925" w:rsidRPr="007012EB">
        <w:rPr>
          <w:i/>
        </w:rPr>
        <w:t>R. varieornatus</w:t>
      </w:r>
      <w:r w:rsidR="00294925" w:rsidRPr="007012EB">
        <w:t>, taxa from other ecdysozoan phyla, and two lophotrochozoan outgroup taxa</w:t>
      </w:r>
      <w:r w:rsidR="00C66ADA">
        <w:t xml:space="preserve"> (</w:t>
      </w:r>
      <w:r w:rsidR="00294925" w:rsidRPr="007012EB">
        <w:t xml:space="preserve">one </w:t>
      </w:r>
      <w:r w:rsidR="00C66ADA">
        <w:t>that included</w:t>
      </w:r>
      <w:r w:rsidR="00294925" w:rsidRPr="007012EB">
        <w:t xml:space="preserve"> only taxa with whole genome data, and a second that also included taxa with transcriptome data</w:t>
      </w:r>
      <w:r w:rsidR="00C66ADA">
        <w:t>) we selected</w:t>
      </w:r>
      <w:r w:rsidR="00294925" w:rsidRPr="007012EB">
        <w:t xml:space="preserve"> putative orthologous </w:t>
      </w:r>
      <w:r w:rsidR="00C66ADA">
        <w:t>protein families. These were screened</w:t>
      </w:r>
      <w:r w:rsidR="00294925" w:rsidRPr="007012EB">
        <w:t xml:space="preserve"> to eliminate evident paralogous sequences,</w:t>
      </w:r>
      <w:r w:rsidR="00C66ADA">
        <w:t xml:space="preserve"> and</w:t>
      </w:r>
      <w:r w:rsidR="00294925" w:rsidRPr="007012EB">
        <w:t xml:space="preserve"> alignments were concatenated into a supermatrix. The genome</w:t>
      </w:r>
      <w:r w:rsidR="00C66ADA">
        <w:t xml:space="preserve">s-only </w:t>
      </w:r>
      <w:r w:rsidR="00294925" w:rsidRPr="007012EB">
        <w:t xml:space="preserve">supermatrix </w:t>
      </w:r>
      <w:r w:rsidR="00C66ADA" w:rsidRPr="007012EB">
        <w:t>included 322 loci from 28 taxa spanning 67,256 aligned residues, and had 12.5% missing data.</w:t>
      </w:r>
      <w:r w:rsidR="00C66ADA">
        <w:t xml:space="preserve"> The alignment </w:t>
      </w:r>
      <w:r w:rsidR="00294925" w:rsidRPr="007012EB">
        <w:t>was trimmed to remove low-quality regions. The genome</w:t>
      </w:r>
      <w:r w:rsidR="00C66ADA">
        <w:t xml:space="preserve">s and </w:t>
      </w:r>
      <w:r w:rsidR="00294925" w:rsidRPr="007012EB">
        <w:t>transcriptome</w:t>
      </w:r>
      <w:r w:rsidR="00C66ADA">
        <w:t>s</w:t>
      </w:r>
      <w:r w:rsidR="00294925" w:rsidRPr="007012EB">
        <w:t xml:space="preserve"> supermatrix </w:t>
      </w:r>
      <w:r w:rsidR="00C66ADA" w:rsidRPr="007012EB">
        <w:t>included 71 loci from 37 taxa spanning 68,211 aligned residues, had 27% missing data</w:t>
      </w:r>
      <w:r w:rsidR="00C66ADA">
        <w:t>, and</w:t>
      </w:r>
      <w:r w:rsidR="00C66ADA" w:rsidRPr="007012EB">
        <w:t xml:space="preserve"> </w:t>
      </w:r>
      <w:r w:rsidR="00294925" w:rsidRPr="007012EB">
        <w:t xml:space="preserve">was not </w:t>
      </w:r>
      <w:r w:rsidR="00327C5D" w:rsidRPr="007012EB">
        <w:t>trimmed</w:t>
      </w:r>
      <w:r w:rsidR="00294925" w:rsidRPr="007012EB">
        <w:t>.</w:t>
      </w:r>
      <w:ins w:id="366" w:author="Yuki Yoshida" w:date="2017-05-11T15:14:00Z">
        <w:r w:rsidR="00FB421E" w:rsidRPr="00FB421E">
          <w:rPr>
            <w:rStyle w:val="a7"/>
          </w:rPr>
          <w:t xml:space="preserve"> </w:t>
        </w:r>
        <w:r w:rsidR="00FB421E">
          <w:rPr>
            <w:rStyle w:val="a7"/>
          </w:rPr>
          <w:annotationRef/>
        </w:r>
        <w:r w:rsidR="00FB421E" w:rsidRPr="00AA43E1">
          <w:t xml:space="preserve">Phylogenomic analyses were carried out in RAxML (using the General Time Reversible model with Gamma distribution of rates model, GTR+G) and PhyloBayes (using a GTR plus rate categories model, GTR-CAT+G). We also explored bipartition support from individual gene trees, and RAxML and Phylobayes analyses of 6-state Dayhoff recoded amino acid alignments using the GTR model (as GTR-CAT cannot be used on these recoded data; </w:t>
        </w:r>
      </w:ins>
      <w:ins w:id="367" w:author="Yuki Yoshida" w:date="2017-05-20T23:08:00Z">
        <w:r w:rsidR="00576256">
          <w:t>Supplementary Data S8</w:t>
        </w:r>
      </w:ins>
      <w:ins w:id="368" w:author="Yuki Yoshida" w:date="2017-05-11T15:14:00Z">
        <w:r w:rsidR="00FB421E" w:rsidRPr="00AA43E1">
          <w:t>).</w:t>
        </w:r>
        <w:r w:rsidR="00FB421E" w:rsidRPr="007012EB" w:rsidDel="00FB421E">
          <w:t xml:space="preserve"> </w:t>
        </w:r>
      </w:ins>
      <w:del w:id="369" w:author="Yuki Yoshida" w:date="2017-05-11T15:14:00Z">
        <w:r w:rsidR="00294925" w:rsidRPr="007012EB" w:rsidDel="00FB421E">
          <w:delText xml:space="preserve"> Phylogenomic analyses were carried out in RAxML (using the General Time Reversible model with Gamma distribution of rates model, GTR+G) and PhyloBayes (using a GTR plus rate categories model, GTR-CAT+G).</w:delText>
        </w:r>
      </w:del>
    </w:p>
    <w:p w14:paraId="28A129BA" w14:textId="77777777" w:rsidR="009D22D2" w:rsidRPr="007012EB" w:rsidRDefault="009D22D2" w:rsidP="005E79BA">
      <w:pPr>
        <w:pStyle w:val="Normal1"/>
      </w:pPr>
    </w:p>
    <w:p w14:paraId="4EE4C026" w14:textId="684298FE" w:rsidR="009D22D2" w:rsidRDefault="00294925" w:rsidP="00080AA2">
      <w:pPr>
        <w:pStyle w:val="Normal1"/>
      </w:pPr>
      <w:r w:rsidRPr="007012EB">
        <w:t>The genome</w:t>
      </w:r>
      <w:r w:rsidR="00C66ADA">
        <w:t>s-only</w:t>
      </w:r>
      <w:r w:rsidRPr="007012EB">
        <w:t xml:space="preserve"> phylogeny (</w:t>
      </w:r>
      <w:ins w:id="370" w:author="Yuki Yoshida" w:date="2017-05-24T10:58:00Z">
        <w:r w:rsidR="00CA4C58">
          <w:t>Figure 4</w:t>
        </w:r>
      </w:ins>
      <w:del w:id="371" w:author="Yuki Yoshida" w:date="2017-05-24T10:58:00Z">
        <w:r w:rsidR="00777983" w:rsidRPr="007012EB" w:rsidDel="00CA4C58">
          <w:fldChar w:fldCharType="begin"/>
        </w:r>
        <w:r w:rsidR="00777983" w:rsidRPr="007012EB" w:rsidDel="00CA4C58">
          <w:delInstrText xml:space="preserve"> REF _Ref346887643 \h </w:delInstrText>
        </w:r>
        <w:r w:rsidR="00777983" w:rsidRPr="007012EB" w:rsidDel="00CA4C58">
          <w:fldChar w:fldCharType="separate"/>
        </w:r>
      </w:del>
      <w:del w:id="372" w:author="Yuki Yoshida" w:date="2017-05-20T23:43:00Z">
        <w:r w:rsidR="00941B11" w:rsidRPr="007012EB" w:rsidDel="00FB3D8D">
          <w:delText xml:space="preserve">Figure </w:delText>
        </w:r>
        <w:r w:rsidR="00941B11" w:rsidDel="00FB3D8D">
          <w:rPr>
            <w:noProof/>
          </w:rPr>
          <w:delText>4</w:delText>
        </w:r>
      </w:del>
      <w:del w:id="373" w:author="Yuki Yoshida" w:date="2017-05-24T10:58:00Z">
        <w:r w:rsidR="00777983" w:rsidRPr="007012EB" w:rsidDel="00CA4C58">
          <w:fldChar w:fldCharType="end"/>
        </w:r>
      </w:del>
      <w:r w:rsidR="00777983" w:rsidRPr="007012EB">
        <w:t>A</w:t>
      </w:r>
      <w:r w:rsidRPr="007012EB">
        <w:t xml:space="preserve">) strongly supported Tardigrada as a sister to monophyletic Nematoda. Within Nematoda and Arthropoda, the relationships of species were </w:t>
      </w:r>
      <w:r w:rsidR="00C66ADA">
        <w:t>congruent with</w:t>
      </w:r>
      <w:r w:rsidRPr="007012EB">
        <w:t xml:space="preserve"> previous analyses, and the earliest branching taxon in Ecdysozoa was Priapulida. RAxML bootstrap and PhyloBayes </w:t>
      </w:r>
      <w:r w:rsidR="00C66ADA">
        <w:t>B</w:t>
      </w:r>
      <w:r w:rsidRPr="007012EB">
        <w:t xml:space="preserve">ayes proportion support was high across the </w:t>
      </w:r>
      <w:r w:rsidR="00C66ADA">
        <w:t>phylogeny</w:t>
      </w:r>
      <w:r w:rsidRPr="007012EB">
        <w:t>, with only two internal nodes in Nematoda and Arthropoda receiving less-than</w:t>
      </w:r>
      <w:r w:rsidR="00C66ADA">
        <w:t>-</w:t>
      </w:r>
      <w:r w:rsidRPr="007012EB">
        <w:t xml:space="preserve">maximal support. Analysis of </w:t>
      </w:r>
      <w:r w:rsidR="00C66ADA">
        <w:t xml:space="preserve">individual </w:t>
      </w:r>
      <w:r w:rsidRPr="007012EB">
        <w:t>RAxML phylogenies derived from the 322 loci revealed a degradation of support deeper in the tree, with 53% of trees supporting a monophyletic Arthropoda, 56% supporting Tardigrada plus Nematoda, and 54% supporting the monophyly of Arthropoda plus Tardigrada plus Nematoda. The phylogeny derived from the genome</w:t>
      </w:r>
      <w:r w:rsidR="00C66ADA">
        <w:t xml:space="preserve">s and </w:t>
      </w:r>
      <w:r w:rsidRPr="007012EB">
        <w:t>transcriptome</w:t>
      </w:r>
      <w:r w:rsidR="00C66ADA">
        <w:t>s</w:t>
      </w:r>
      <w:r w:rsidRPr="007012EB">
        <w:t xml:space="preserve"> dataset (</w:t>
      </w:r>
      <w:ins w:id="374" w:author="Yuki Yoshida" w:date="2017-05-24T10:58:00Z">
        <w:r w:rsidR="00CA4C58">
          <w:t>Figure 4</w:t>
        </w:r>
      </w:ins>
      <w:del w:id="375" w:author="Yuki Yoshida" w:date="2017-05-24T10:58:00Z">
        <w:r w:rsidR="00777983" w:rsidRPr="007012EB" w:rsidDel="00CA4C58">
          <w:fldChar w:fldCharType="begin"/>
        </w:r>
        <w:r w:rsidR="00777983" w:rsidRPr="007012EB" w:rsidDel="00CA4C58">
          <w:delInstrText xml:space="preserve"> REF _Ref346887643 \h </w:delInstrText>
        </w:r>
        <w:r w:rsidR="00777983" w:rsidRPr="007012EB" w:rsidDel="00CA4C58">
          <w:fldChar w:fldCharType="separate"/>
        </w:r>
      </w:del>
      <w:del w:id="376" w:author="Yuki Yoshida" w:date="2017-05-20T23:43:00Z">
        <w:r w:rsidR="00941B11" w:rsidRPr="007012EB" w:rsidDel="00FB3D8D">
          <w:delText xml:space="preserve">Figure </w:delText>
        </w:r>
        <w:r w:rsidR="00941B11" w:rsidDel="00FB3D8D">
          <w:rPr>
            <w:noProof/>
          </w:rPr>
          <w:delText>4</w:delText>
        </w:r>
      </w:del>
      <w:del w:id="377" w:author="Yuki Yoshida" w:date="2017-05-24T10:58:00Z">
        <w:r w:rsidR="00777983" w:rsidRPr="007012EB" w:rsidDel="00CA4C58">
          <w:fldChar w:fldCharType="end"/>
        </w:r>
      </w:del>
      <w:r w:rsidR="00777983" w:rsidRPr="007012EB">
        <w:t>B</w:t>
      </w:r>
      <w:r w:rsidRPr="007012EB">
        <w:t xml:space="preserve">) also recovered </w:t>
      </w:r>
      <w:r w:rsidR="004004DD" w:rsidRPr="007012EB">
        <w:t>credibly resolved</w:t>
      </w:r>
      <w:r w:rsidRPr="007012EB">
        <w:t xml:space="preserve"> Nematoda and Arthropoda, and, as expected, placed Nematomorpha as sister to Nematoda. Tardigrada was again recovered as sister to Nematoda plus Nematomorpha, with maximal support. Priapulida plus Kinorhyncha was found to arise basally in Ecdysozoa. Unexpectedly, Onychophora, represented by three transcriptome datasets, was sister to an Arthropoda plus (Tardigrada, Nematomorpha, Nematoda) clade, again with high support.</w:t>
      </w:r>
      <w:bookmarkStart w:id="378" w:name="_18486vulp2kn" w:colFirst="0" w:colLast="0"/>
      <w:bookmarkEnd w:id="378"/>
    </w:p>
    <w:p w14:paraId="331D7424" w14:textId="77777777" w:rsidR="00C51711" w:rsidRDefault="00C51711" w:rsidP="00080AA2">
      <w:pPr>
        <w:pStyle w:val="Normal1"/>
      </w:pPr>
    </w:p>
    <w:p w14:paraId="36827417" w14:textId="7FF1B8C2" w:rsidR="00C51711" w:rsidRPr="007012EB" w:rsidRDefault="00C51711" w:rsidP="00C51711">
      <w:pPr>
        <w:pStyle w:val="Normal1"/>
      </w:pPr>
      <w:r>
        <w:rPr>
          <w:b/>
        </w:rPr>
        <w:t>Figure 4</w:t>
      </w:r>
      <w:r w:rsidR="006A4F7C" w:rsidRPr="006A4F7C">
        <w:t xml:space="preserve"> </w:t>
      </w:r>
      <w:r w:rsidR="006A4F7C" w:rsidRPr="006A4F7C">
        <w:rPr>
          <w:b/>
        </w:rPr>
        <w:t>Phylogeny of Ecdysozoa</w:t>
      </w:r>
      <w:r w:rsidR="00FA46CD">
        <w:rPr>
          <w:b/>
        </w:rPr>
        <w:t>.</w:t>
      </w:r>
      <w:r w:rsidRPr="00C51711">
        <w:rPr>
          <w:b/>
        </w:rPr>
        <w:t xml:space="preserve"> </w:t>
      </w:r>
      <w:r w:rsidR="00FA46CD">
        <w:rPr>
          <w:b/>
        </w:rPr>
        <w:t>(</w:t>
      </w:r>
      <w:r w:rsidRPr="007012EB">
        <w:rPr>
          <w:b/>
        </w:rPr>
        <w:t>A</w:t>
      </w:r>
      <w:r w:rsidR="00FA46CD">
        <w:rPr>
          <w:b/>
        </w:rPr>
        <w:t>)</w:t>
      </w:r>
      <w:r w:rsidRPr="007012EB">
        <w:rPr>
          <w:b/>
        </w:rPr>
        <w:t xml:space="preserve"> </w:t>
      </w:r>
      <w:r w:rsidRPr="007012EB">
        <w:t>Phylogeny of 28 species from 5 phyla, b</w:t>
      </w:r>
      <w:r w:rsidRPr="00917B78">
        <w:t xml:space="preserve">ased on </w:t>
      </w:r>
      <w:r w:rsidRPr="00080AA2">
        <w:rPr>
          <w:rFonts w:eastAsia="Arial"/>
          <w:color w:val="212121"/>
        </w:rPr>
        <w:t>322</w:t>
      </w:r>
      <w:r w:rsidRPr="00917B78">
        <w:t xml:space="preserve"> loci</w:t>
      </w:r>
      <w:r w:rsidRPr="007012EB">
        <w:t xml:space="preserve"> derived from whole genome sequences, and rooted with the lophotrochozoan outgroup. Labels on nodes are Bayes proportions from PhyloBayes analysis / bootstrap proportions from RAxML maximum likelihood bootstraps / proportion of trees of individual loci supporting each bipartition. Note that different numbers of trees were assessed at each node, depending on representation of the taxa at each locus. * indicates maximal support (Bayes proportion of 1.0 or RAxML bootstrap of 1.0).</w:t>
      </w:r>
      <w:r w:rsidR="00FA46CD">
        <w:t xml:space="preserve"> </w:t>
      </w:r>
      <w:r w:rsidR="00FA46CD" w:rsidRPr="00FA46CD">
        <w:rPr>
          <w:b/>
        </w:rPr>
        <w:t>(</w:t>
      </w:r>
      <w:r w:rsidRPr="007012EB">
        <w:rPr>
          <w:b/>
        </w:rPr>
        <w:t>B</w:t>
      </w:r>
      <w:r w:rsidR="00FA46CD">
        <w:rPr>
          <w:b/>
        </w:rPr>
        <w:t>)</w:t>
      </w:r>
      <w:r w:rsidRPr="007012EB">
        <w:t xml:space="preserve"> Phylogeny of 36 species from 8 phyla, based on 71 loci derived using PhyloBayes from whole genome and transcriptome sequences, and rooted with the lophotrochozoan outgroup. All nodes had maximal support in Bayes proportions and RAxML bootstrap, except those labeled (Bayes proportion, *= 1.0 / RAxML bootstrap).</w:t>
      </w:r>
    </w:p>
    <w:p w14:paraId="54404596" w14:textId="77777777" w:rsidR="00C51711" w:rsidRPr="007012EB" w:rsidRDefault="00C51711" w:rsidP="00080AA2">
      <w:pPr>
        <w:pStyle w:val="Normal1"/>
      </w:pPr>
    </w:p>
    <w:p w14:paraId="7AB1FA6C" w14:textId="6F45E310" w:rsidR="00C51711" w:rsidRPr="007012EB" w:rsidRDefault="00294925" w:rsidP="005E79BA">
      <w:pPr>
        <w:pStyle w:val="Normal1"/>
      </w:pPr>
      <w:r w:rsidRPr="007012EB">
        <w:br w:type="page"/>
      </w:r>
    </w:p>
    <w:p w14:paraId="469696D4" w14:textId="77777777" w:rsidR="009D22D2" w:rsidRPr="007012EB" w:rsidRDefault="00294925" w:rsidP="00F1131D">
      <w:pPr>
        <w:pStyle w:val="2"/>
      </w:pPr>
      <w:bookmarkStart w:id="379" w:name="_qlz3t5xwdrpb" w:colFirst="0" w:colLast="0"/>
      <w:bookmarkStart w:id="380" w:name="_y2ekjxuye6n7" w:colFirst="0" w:colLast="0"/>
      <w:bookmarkStart w:id="381" w:name="_qhmv2em1dkvr" w:colFirst="0" w:colLast="0"/>
      <w:bookmarkStart w:id="382" w:name="_rjp2oyyowu3w" w:colFirst="0" w:colLast="0"/>
      <w:bookmarkStart w:id="383" w:name="_irxhyasl6892" w:colFirst="0" w:colLast="0"/>
      <w:bookmarkEnd w:id="379"/>
      <w:bookmarkEnd w:id="380"/>
      <w:bookmarkEnd w:id="381"/>
      <w:bookmarkEnd w:id="382"/>
      <w:bookmarkEnd w:id="383"/>
      <w:r w:rsidRPr="007012EB">
        <w:t>RARE GENOMIC CHANGES AND TARDIGRADE RELATIONSHIPS</w:t>
      </w:r>
    </w:p>
    <w:p w14:paraId="1A250BB3" w14:textId="77777777" w:rsidR="009D22D2" w:rsidRPr="007012EB" w:rsidRDefault="009D22D2" w:rsidP="005E79BA">
      <w:pPr>
        <w:pStyle w:val="Normal1"/>
      </w:pPr>
    </w:p>
    <w:p w14:paraId="1A3E8CD9" w14:textId="6E30C159" w:rsidR="009D22D2" w:rsidRPr="007012EB" w:rsidRDefault="00A8259F" w:rsidP="00A8259F">
      <w:pPr>
        <w:pStyle w:val="Normal1"/>
      </w:pPr>
      <w:r w:rsidRPr="007012EB">
        <w:t>We tested support for a Nematoda</w:t>
      </w:r>
      <w:r>
        <w:t>+</w:t>
      </w:r>
      <w:r w:rsidRPr="007012EB">
        <w:t xml:space="preserve">Tardigrada clade in rare </w:t>
      </w:r>
      <w:r>
        <w:t xml:space="preserve">genomic </w:t>
      </w:r>
      <w:r w:rsidRPr="007012EB">
        <w:t xml:space="preserve">changes </w:t>
      </w:r>
      <w:r w:rsidR="001D5F4D" w:rsidRPr="000D788B">
        <w:fldChar w:fldCharType="begin"/>
      </w:r>
      <w:r w:rsidR="004E0383">
        <w:instrText xml:space="preserve"> ADDIN EN.CITE &lt;EndNote&gt;&lt;Cite&gt;&lt;Author&gt;Rokas&lt;/Author&gt;&lt;Year&gt;2000&lt;/Year&gt;&lt;RecNum&gt;1444&lt;/RecNum&gt;&lt;DisplayText&gt;[71]&lt;/DisplayText&gt;&lt;record&gt;&lt;rec-number&gt;1444&lt;/rec-number&gt;&lt;foreign-keys&gt;&lt;key app="EN" db-id="wpsap0rf8sw9wfefxxhvwee72vsdzzer5se9" timestamp="1487569626"&gt;1444&lt;/key&gt;&lt;key app="ENWeb" db-id=""&gt;0&lt;/key&gt;&lt;/foreign-keys&gt;&lt;ref-type name="Journal Article"&gt;17&lt;/ref-type&gt;&lt;contributors&gt;&lt;authors&gt;&lt;author&gt;Rokas, Antonis&lt;/author&gt;&lt;author&gt;Holland, Peter W. H.&lt;/author&gt;&lt;/authors&gt;&lt;/contributors&gt;&lt;titles&gt;&lt;title&gt;Rare genomic changes as a tool for phylogenetics&lt;/title&gt;&lt;secondary-title&gt;Trends in Ecology &amp;amp; Evolution&lt;/secondary-title&gt;&lt;/titles&gt;&lt;pages&gt;454-459&lt;/pages&gt;&lt;volume&gt;15&lt;/volume&gt;&lt;number&gt;11&lt;/number&gt;&lt;dates&gt;&lt;year&gt;2000&lt;/year&gt;&lt;/dates&gt;&lt;isbn&gt;01695347&lt;/isbn&gt;&lt;urls&gt;&lt;/urls&gt;&lt;electronic-resource-num&gt;10.1016/s0169-5347(00)01967-4&lt;/electronic-resource-num&gt;&lt;/record&gt;&lt;/Cite&gt;&lt;/EndNote&gt;</w:instrText>
      </w:r>
      <w:r w:rsidR="001D5F4D" w:rsidRPr="000D788B">
        <w:fldChar w:fldCharType="separate"/>
      </w:r>
      <w:r w:rsidR="004E0383">
        <w:rPr>
          <w:noProof/>
        </w:rPr>
        <w:t>[71]</w:t>
      </w:r>
      <w:r w:rsidR="001D5F4D" w:rsidRPr="000D788B">
        <w:fldChar w:fldCharType="end"/>
      </w:r>
      <w:r w:rsidR="00FE4C7F" w:rsidRPr="000D788B">
        <w:t xml:space="preserve"> </w:t>
      </w:r>
      <w:r w:rsidRPr="000D788B">
        <w:t>in</w:t>
      </w:r>
      <w:r w:rsidRPr="007012EB">
        <w:t xml:space="preserve"> core developmental gene sets and protein family evolution.</w:t>
      </w:r>
      <w:r>
        <w:t xml:space="preserve"> </w:t>
      </w:r>
      <w:r w:rsidR="00294925" w:rsidRPr="007012EB">
        <w:t xml:space="preserve">Rare genomic changes can be used as strong parsimony markers of phylogenetic relationships that are hard to resolve using model-based sequence analyses. An event shared by two taxa can be considered to support their relationship where the likelihood of the event is </w:t>
      </w:r>
      <w:r w:rsidR="00294925" w:rsidRPr="007012EB">
        <w:rPr>
          <w:i/>
        </w:rPr>
        <w:t>a priori</w:t>
      </w:r>
      <w:r w:rsidR="00294925" w:rsidRPr="007012EB">
        <w:t xml:space="preserve"> expected to be vanishingly small. </w:t>
      </w:r>
    </w:p>
    <w:p w14:paraId="6CAE2ADC" w14:textId="77777777" w:rsidR="009D22D2" w:rsidRPr="007012EB" w:rsidRDefault="009D22D2" w:rsidP="005E79BA">
      <w:pPr>
        <w:pStyle w:val="Normal1"/>
      </w:pPr>
    </w:p>
    <w:p w14:paraId="70AF2571" w14:textId="37CE149C" w:rsidR="009D22D2" w:rsidRPr="007012EB" w:rsidRDefault="00294925" w:rsidP="00A8259F">
      <w:pPr>
        <w:pStyle w:val="Normal1"/>
      </w:pPr>
      <w:r w:rsidRPr="007012EB">
        <w:t xml:space="preserve">HOX genes are involved in anterior-posterior patterning across the Metazoa, with a characteristic set of paralogous genes present in most animal genomes, </w:t>
      </w:r>
      <w:r w:rsidR="004004DD" w:rsidRPr="007012EB">
        <w:t>organized</w:t>
      </w:r>
      <w:r w:rsidRPr="007012EB">
        <w:t xml:space="preserve"> as a tightly regulated cluster. </w:t>
      </w:r>
      <w:r w:rsidR="00A8259F" w:rsidRPr="007012EB">
        <w:t xml:space="preserve">The ancestral cluster is hypothesized to have included HOX1, HOX2, HOX3, HOX4, HOX5, and a HOX6-8 like locus and HOX9. The HOX6-8 and HOX9 types have undergone frequent, independent expansion and contraction during evolution, and HOX clustering has broken down in some species. HOX complements are generally conserved between related taxa, and gain and loss of HOX loci can be considered a rare genomic change. </w:t>
      </w:r>
      <w:r w:rsidRPr="007012EB">
        <w:t>We surveyed HOX loci in tardigrades and relatives (</w:t>
      </w:r>
      <w:ins w:id="384" w:author="Yuki Yoshida" w:date="2017-05-24T10:59:00Z">
        <w:r w:rsidR="00CA4C58">
          <w:t>Figure 5</w:t>
        </w:r>
      </w:ins>
      <w:del w:id="385" w:author="Yuki Yoshida" w:date="2017-05-24T10:59:00Z">
        <w:r w:rsidR="00777983" w:rsidRPr="007012EB" w:rsidDel="00CA4C58">
          <w:fldChar w:fldCharType="begin"/>
        </w:r>
        <w:r w:rsidR="00777983" w:rsidRPr="007012EB" w:rsidDel="00CA4C58">
          <w:delInstrText xml:space="preserve"> REF _Ref346887676 \h </w:delInstrText>
        </w:r>
        <w:r w:rsidR="00777983" w:rsidRPr="007012EB" w:rsidDel="00CA4C58">
          <w:fldChar w:fldCharType="separate"/>
        </w:r>
      </w:del>
      <w:del w:id="386" w:author="Yuki Yoshida" w:date="2017-05-20T23:43:00Z">
        <w:r w:rsidR="00941B11" w:rsidRPr="007012EB" w:rsidDel="00FB3D8D">
          <w:delText xml:space="preserve">Figure </w:delText>
        </w:r>
        <w:r w:rsidR="00941B11" w:rsidDel="00FB3D8D">
          <w:rPr>
            <w:noProof/>
          </w:rPr>
          <w:delText>5</w:delText>
        </w:r>
      </w:del>
      <w:del w:id="387" w:author="Yuki Yoshida" w:date="2017-05-24T10:59:00Z">
        <w:r w:rsidR="00777983" w:rsidRPr="007012EB" w:rsidDel="00CA4C58">
          <w:fldChar w:fldCharType="end"/>
        </w:r>
      </w:del>
      <w:r w:rsidR="00777983" w:rsidRPr="007012EB">
        <w:t>A</w:t>
      </w:r>
      <w:r w:rsidRPr="007012EB">
        <w:t xml:space="preserve">). In the priapulid </w:t>
      </w:r>
      <w:r w:rsidRPr="007012EB">
        <w:rPr>
          <w:i/>
        </w:rPr>
        <w:t>Priapulus caudatus</w:t>
      </w:r>
      <w:r w:rsidRPr="007012EB">
        <w:t xml:space="preserve"> nine HOX loci have been described</w:t>
      </w:r>
      <w:r w:rsidR="004F7A1B" w:rsidRPr="007012EB">
        <w:t xml:space="preserve"> </w:t>
      </w:r>
      <w:r w:rsidR="004E4E7E" w:rsidRPr="007012EB">
        <w:fldChar w:fldCharType="begin"/>
      </w:r>
      <w:r w:rsidR="004E0383">
        <w:instrText xml:space="preserve"> ADDIN EN.CITE &lt;EndNote&gt;&lt;Cite&gt;&lt;Author&gt;de Rosa&lt;/Author&gt;&lt;Year&gt;1999&lt;/Year&gt;&lt;RecNum&gt;1312&lt;/RecNum&gt;&lt;DisplayText&gt;[72]&lt;/DisplayText&gt;&lt;record&gt;&lt;rec-number&gt;1312&lt;/rec-number&gt;&lt;foreign-keys&gt;&lt;key app="EN" db-id="wpsap0rf8sw9wfefxxhvwee72vsdzzer5se9" timestamp="1485768516"&gt;1312&lt;/key&gt;&lt;key app="ENWeb" db-id=""&gt;0&lt;/key&gt;&lt;/foreign-keys&gt;&lt;ref-type name="Journal Article"&gt;17&lt;/ref-type&gt;&lt;contributors&gt;&lt;authors&gt;&lt;author&gt;de Rosa, R.&lt;/author&gt;&lt;author&gt;Grenier, J. K.&lt;/author&gt;&lt;author&gt;Andreeva, T.&lt;/author&gt;&lt;author&gt;Cook, C. E.&lt;/author&gt;&lt;author&gt;Adoutte, A.&lt;/author&gt;&lt;author&gt;Akam, M.&lt;/author&gt;&lt;author&gt;Carroll, S. B.&lt;/author&gt;&lt;author&gt;Balavoine, G.&lt;/author&gt;&lt;/authors&gt;&lt;/contributors&gt;&lt;auth-address&gt;Laboratoire de Biologie Cellulaire 4, CNRS UPRESA Q8080, Universite Paris-Sud, Orsay, France.&lt;/auth-address&gt;&lt;titles&gt;&lt;title&gt;Hox genes in brachiopods and priapulids and protostome evolution&lt;/title&gt;&lt;secondary-title&gt;Nature&lt;/secondary-title&gt;&lt;/titles&gt;&lt;pages&gt;772-6&lt;/pages&gt;&lt;volume&gt;399&lt;/volume&gt;&lt;number&gt;6738&lt;/number&gt;&lt;keywords&gt;&lt;keyword&gt;Amino Acid Sequence&lt;/keyword&gt;&lt;keyword&gt;Animals&lt;/keyword&gt;&lt;keyword&gt;*Biological Evolution&lt;/keyword&gt;&lt;keyword&gt;*Genes, Homeobox&lt;/keyword&gt;&lt;keyword&gt;Invertebrates/classification/*genetics&lt;/keyword&gt;&lt;keyword&gt;Molecular Sequence Data&lt;/keyword&gt;&lt;keyword&gt;Phylogeny&lt;/keyword&gt;&lt;keyword&gt;Sequence Alignment&lt;/keyword&gt;&lt;/keywords&gt;&lt;dates&gt;&lt;year&gt;1999&lt;/year&gt;&lt;pub-dates&gt;&lt;date&gt;Jun 24&lt;/date&gt;&lt;/pub-dates&gt;&lt;/dates&gt;&lt;isbn&gt;0028-0836 (Print)&amp;#xD;0028-0836 (Linking)&lt;/isbn&gt;&lt;accession-num&gt;10391241&lt;/accession-num&gt;&lt;urls&gt;&lt;related-urls&gt;&lt;url&gt;https://www.ncbi.nlm.nih.gov/pubmed/10391241&lt;/url&gt;&lt;/related-urls&gt;&lt;/urls&gt;&lt;electronic-resource-num&gt;10.1038/21631&lt;/electronic-resource-num&gt;&lt;/record&gt;&lt;/Cite&gt;&lt;/EndNote&gt;</w:instrText>
      </w:r>
      <w:r w:rsidR="004E4E7E" w:rsidRPr="007012EB">
        <w:fldChar w:fldCharType="separate"/>
      </w:r>
      <w:r w:rsidR="004E0383">
        <w:rPr>
          <w:noProof/>
        </w:rPr>
        <w:t>[72]</w:t>
      </w:r>
      <w:r w:rsidR="004E4E7E" w:rsidRPr="007012EB">
        <w:fldChar w:fldCharType="end"/>
      </w:r>
      <w:r w:rsidRPr="007012EB">
        <w:t>, but no HOX6-8/</w:t>
      </w:r>
      <w:r w:rsidRPr="00B878DE">
        <w:rPr>
          <w:i/>
          <w:iCs/>
        </w:rPr>
        <w:t>AbdA</w:t>
      </w:r>
      <w:r w:rsidRPr="007012EB">
        <w:t xml:space="preserve">-like gene was identified. All arthropods surveyed (including representatives of the four classes) had a complement of HOX loci very similar to that of </w:t>
      </w:r>
      <w:r w:rsidRPr="007012EB">
        <w:rPr>
          <w:i/>
        </w:rPr>
        <w:t>D. melanogaster</w:t>
      </w:r>
      <w:r w:rsidRPr="007012EB">
        <w:t>, with at least ten loci including HOX6-8 and HOX9. Some HOX loci in some species have undergone duplication, particularly HOX3/</w:t>
      </w:r>
      <w:r w:rsidRPr="00B878DE">
        <w:rPr>
          <w:i/>
          <w:iCs/>
        </w:rPr>
        <w:t>zen</w:t>
      </w:r>
      <w:r w:rsidRPr="007012EB">
        <w:t xml:space="preserve">. In the mite </w:t>
      </w:r>
      <w:r w:rsidRPr="007012EB">
        <w:rPr>
          <w:i/>
        </w:rPr>
        <w:t>Tetranychus urticae</w:t>
      </w:r>
      <w:r w:rsidRPr="007012EB">
        <w:t xml:space="preserve"> and the salmon louse </w:t>
      </w:r>
      <w:r w:rsidRPr="007012EB">
        <w:rPr>
          <w:i/>
        </w:rPr>
        <w:t>Lepeoptheirius salmonis</w:t>
      </w:r>
      <w:r w:rsidRPr="007012EB">
        <w:t xml:space="preserve"> we identified “missing” HOX genes in the genome. For Onychophora, the sister group to Arthropoda, HOX loci have only been identified through PCR screens </w:t>
      </w:r>
      <w:r w:rsidR="004E4E7E" w:rsidRPr="007012EB">
        <w:fldChar w:fldCharType="begin">
          <w:fldData xml:space="preserve">PEVuZE5vdGU+PENpdGU+PEF1dGhvcj5HcmVuaWVyPC9BdXRob3I+PFllYXI+MTk5NzwvWWVhcj48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</w:fldData>
        </w:fldChar>
      </w:r>
      <w:r w:rsidR="004E0383">
        <w:instrText xml:space="preserve"> ADDIN EN.CITE </w:instrText>
      </w:r>
      <w:r w:rsidR="004E0383">
        <w:fldChar w:fldCharType="begin">
          <w:fldData xml:space="preserve">PEVuZE5vdGU+PENpdGU+PEF1dGhvcj5HcmVuaWVyPC9BdXRob3I+PFllYXI+MTk5NzwvWWVhcj48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</w:fldData>
        </w:fldChar>
      </w:r>
      <w:r w:rsidR="004E0383">
        <w:instrText xml:space="preserve"> ADDIN EN.CITE.DATA </w:instrText>
      </w:r>
      <w:r w:rsidR="004E0383">
        <w:fldChar w:fldCharType="end"/>
      </w:r>
      <w:r w:rsidR="004E4E7E" w:rsidRPr="007012EB">
        <w:fldChar w:fldCharType="separate"/>
      </w:r>
      <w:r w:rsidR="004E0383">
        <w:rPr>
          <w:noProof/>
        </w:rPr>
        <w:t>[73, 74]</w:t>
      </w:r>
      <w:r w:rsidR="004E4E7E" w:rsidRPr="007012EB">
        <w:fldChar w:fldCharType="end"/>
      </w:r>
      <w:r w:rsidRPr="007012EB">
        <w:t>, but they appear to have the same complement as Arthropoda.</w:t>
      </w:r>
    </w:p>
    <w:p w14:paraId="0A3C5312" w14:textId="77777777" w:rsidR="009D22D2" w:rsidRDefault="009D22D2" w:rsidP="005E79BA">
      <w:pPr>
        <w:pStyle w:val="Normal1"/>
      </w:pPr>
    </w:p>
    <w:p w14:paraId="1BEADEA6" w14:textId="5CF74877" w:rsidR="006A4F7C" w:rsidRPr="007012EB" w:rsidRDefault="006A4F7C" w:rsidP="006A4F7C">
      <w:pPr>
        <w:pStyle w:val="Normal1"/>
      </w:pPr>
      <w:r>
        <w:rPr>
          <w:b/>
        </w:rPr>
        <w:t xml:space="preserve">Figure 5 </w:t>
      </w:r>
      <w:r w:rsidRPr="006A4F7C">
        <w:rPr>
          <w:b/>
        </w:rPr>
        <w:t>The position of tardigrada in ecdysozoa</w:t>
      </w:r>
      <w:r w:rsidR="00FA46CD">
        <w:rPr>
          <w:b/>
        </w:rPr>
        <w:t>. (</w:t>
      </w:r>
      <w:r w:rsidRPr="007012EB">
        <w:rPr>
          <w:b/>
        </w:rPr>
        <w:t>A</w:t>
      </w:r>
      <w:r w:rsidR="00FA46CD">
        <w:rPr>
          <w:b/>
        </w:rPr>
        <w:t>)</w:t>
      </w:r>
      <w:r w:rsidRPr="007012EB">
        <w:t xml:space="preserve"> </w:t>
      </w:r>
      <w:r w:rsidRPr="007012EB">
        <w:rPr>
          <w:b/>
        </w:rPr>
        <w:t xml:space="preserve">HOX genes in tardigrades and other Ecdysozoa. </w:t>
      </w:r>
      <w:r w:rsidRPr="007012EB">
        <w:t xml:space="preserve">HOX gene losses in Tardigrada and Nematoda. HOX gene catalogues of tardigrades and other Ecdysozoa were collated by screening ENSEMBL Genomes and WormBase Parasite. HOX orthology groups are indicated by different colours. Some “missing” HOX loci were identified by BLAST search of target genomes (indicated by vertical striping of the affected HOX). “?” indicates that presence/absence could not be confirmed because the species was surveyed by PCR or transcriptomics; loci identified by PCR or transcriptomics are indicated by a dotted outline. “X” indicates that orthologous HOX loci were not present in the genome of that species. Some species have duplications of loci mapping to one HOX group, and these are indicated by boxes with dashed outlines. The relationships of the species are indicated by the cladogram to the left, and circles on this cladogram indicate Dollo parsimony mapping of events of HOX group loss on this cladogram. Circles are coloured congruently with the HOX loci. </w:t>
      </w:r>
      <w:r w:rsidRPr="007012EB">
        <w:rPr>
          <w:b/>
        </w:rPr>
        <w:t>Evolution of gene families under different hypotheses of tardigrade relationships.</w:t>
      </w:r>
      <w:r w:rsidR="00FA46CD">
        <w:rPr>
          <w:b/>
        </w:rPr>
        <w:t xml:space="preserve"> (</w:t>
      </w:r>
      <w:r w:rsidRPr="007012EB">
        <w:rPr>
          <w:b/>
        </w:rPr>
        <w:t>B</w:t>
      </w:r>
      <w:r w:rsidR="00FA46CD">
        <w:rPr>
          <w:b/>
        </w:rPr>
        <w:t>)</w:t>
      </w:r>
      <w:r w:rsidRPr="007012EB">
        <w:t xml:space="preserve"> </w:t>
      </w:r>
      <w:r w:rsidRPr="007012EB">
        <w:rPr>
          <w:rFonts w:eastAsia="Times New Roman"/>
        </w:rPr>
        <w:t xml:space="preserve">Tardigrades share more gene families with Arthropoda than with Nematoda. In this network, derived from the OrthoFinder clustering at inflation value 1.5, nodes represent species (0: </w:t>
      </w:r>
      <w:r w:rsidRPr="007012EB">
        <w:rPr>
          <w:rFonts w:eastAsia="Times New Roman"/>
          <w:i/>
          <w:iCs/>
        </w:rPr>
        <w:t>Anopheles gambiae</w:t>
      </w:r>
      <w:r w:rsidRPr="007012EB">
        <w:rPr>
          <w:rFonts w:eastAsia="Times New Roman"/>
        </w:rPr>
        <w:t xml:space="preserve">, 1: </w:t>
      </w:r>
      <w:r w:rsidRPr="007012EB">
        <w:rPr>
          <w:rFonts w:eastAsia="Times New Roman"/>
          <w:i/>
          <w:iCs/>
        </w:rPr>
        <w:t>Apis mellifera</w:t>
      </w:r>
      <w:r w:rsidRPr="007012EB">
        <w:rPr>
          <w:rFonts w:eastAsia="Times New Roman"/>
        </w:rPr>
        <w:t xml:space="preserve">, 2: </w:t>
      </w:r>
      <w:r w:rsidRPr="007012EB">
        <w:rPr>
          <w:rFonts w:eastAsia="Times New Roman"/>
          <w:i/>
          <w:iCs/>
        </w:rPr>
        <w:t>Acyrthosiphon pisum</w:t>
      </w:r>
      <w:r w:rsidRPr="007012EB">
        <w:rPr>
          <w:rFonts w:eastAsia="Times New Roman"/>
        </w:rPr>
        <w:t xml:space="preserve">, 3: </w:t>
      </w:r>
      <w:r w:rsidRPr="007012EB">
        <w:rPr>
          <w:rFonts w:eastAsia="Times New Roman"/>
          <w:i/>
          <w:iCs/>
        </w:rPr>
        <w:t>Ascaris suum</w:t>
      </w:r>
      <w:r w:rsidRPr="007012EB">
        <w:rPr>
          <w:rFonts w:eastAsia="Times New Roman"/>
        </w:rPr>
        <w:t xml:space="preserve">, 4: </w:t>
      </w:r>
      <w:r w:rsidRPr="007012EB">
        <w:rPr>
          <w:rFonts w:eastAsia="Times New Roman"/>
          <w:i/>
          <w:iCs/>
        </w:rPr>
        <w:t>Brugia malayi</w:t>
      </w:r>
      <w:r w:rsidRPr="007012EB">
        <w:rPr>
          <w:rFonts w:eastAsia="Times New Roman"/>
        </w:rPr>
        <w:t xml:space="preserve">, 5: </w:t>
      </w:r>
      <w:r w:rsidRPr="007012EB">
        <w:rPr>
          <w:rFonts w:eastAsia="Times New Roman"/>
          <w:i/>
          <w:iCs/>
        </w:rPr>
        <w:t>Bursaphelenchus xylophilus</w:t>
      </w:r>
      <w:r w:rsidRPr="007012EB">
        <w:rPr>
          <w:rFonts w:eastAsia="Times New Roman"/>
        </w:rPr>
        <w:t xml:space="preserve">, 6: </w:t>
      </w:r>
      <w:r w:rsidRPr="007012EB">
        <w:rPr>
          <w:rFonts w:eastAsia="Times New Roman"/>
          <w:i/>
          <w:iCs/>
        </w:rPr>
        <w:t>Caenorhabditis elegans</w:t>
      </w:r>
      <w:r w:rsidRPr="007012EB">
        <w:rPr>
          <w:rFonts w:eastAsia="Times New Roman"/>
        </w:rPr>
        <w:t xml:space="preserve">, 7: </w:t>
      </w:r>
      <w:r w:rsidRPr="007012EB">
        <w:rPr>
          <w:rFonts w:eastAsia="Times New Roman"/>
          <w:i/>
          <w:iCs/>
        </w:rPr>
        <w:t>Cimex lectularius</w:t>
      </w:r>
      <w:r w:rsidRPr="007012EB">
        <w:rPr>
          <w:rFonts w:eastAsia="Times New Roman"/>
        </w:rPr>
        <w:t xml:space="preserve">, 8: </w:t>
      </w:r>
      <w:r w:rsidRPr="007012EB">
        <w:rPr>
          <w:rFonts w:eastAsia="Times New Roman"/>
          <w:i/>
          <w:iCs/>
        </w:rPr>
        <w:t>Capitella teleta</w:t>
      </w:r>
      <w:r w:rsidRPr="007012EB">
        <w:rPr>
          <w:rFonts w:eastAsia="Times New Roman"/>
        </w:rPr>
        <w:t xml:space="preserve">, 9: </w:t>
      </w:r>
      <w:r w:rsidRPr="007012EB">
        <w:rPr>
          <w:rFonts w:eastAsia="Times New Roman"/>
          <w:i/>
          <w:iCs/>
        </w:rPr>
        <w:t>Dendroctonus ponderosae</w:t>
      </w:r>
      <w:r w:rsidRPr="007012EB">
        <w:rPr>
          <w:rFonts w:eastAsia="Times New Roman"/>
        </w:rPr>
        <w:t xml:space="preserve">, 10: </w:t>
      </w:r>
      <w:r w:rsidRPr="007012EB">
        <w:rPr>
          <w:rFonts w:eastAsia="Times New Roman"/>
          <w:i/>
          <w:iCs/>
        </w:rPr>
        <w:t>Daphnia pulex</w:t>
      </w:r>
      <w:r w:rsidRPr="007012EB">
        <w:rPr>
          <w:rFonts w:eastAsia="Times New Roman"/>
        </w:rPr>
        <w:t xml:space="preserve">, 11: </w:t>
      </w:r>
      <w:r w:rsidRPr="007012EB">
        <w:rPr>
          <w:rFonts w:eastAsia="Times New Roman"/>
          <w:i/>
          <w:iCs/>
        </w:rPr>
        <w:t>Hypsibius dujardini</w:t>
      </w:r>
      <w:r w:rsidRPr="007012EB">
        <w:rPr>
          <w:rFonts w:eastAsia="Times New Roman"/>
        </w:rPr>
        <w:t xml:space="preserve">, 12: </w:t>
      </w:r>
      <w:r w:rsidRPr="007012EB">
        <w:rPr>
          <w:rFonts w:eastAsia="Times New Roman"/>
          <w:i/>
          <w:iCs/>
        </w:rPr>
        <w:t>Ixodes scapularis</w:t>
      </w:r>
      <w:r w:rsidRPr="007012EB">
        <w:rPr>
          <w:rFonts w:eastAsia="Times New Roman"/>
        </w:rPr>
        <w:t xml:space="preserve">, 13: </w:t>
      </w:r>
      <w:r w:rsidRPr="007012EB">
        <w:rPr>
          <w:rFonts w:eastAsia="Times New Roman"/>
          <w:i/>
          <w:iCs/>
        </w:rPr>
        <w:t>Meloidogyne hapla</w:t>
      </w:r>
      <w:r w:rsidRPr="007012EB">
        <w:rPr>
          <w:rFonts w:eastAsia="Times New Roman"/>
        </w:rPr>
        <w:t xml:space="preserve">, 14: </w:t>
      </w:r>
      <w:r w:rsidRPr="007012EB">
        <w:rPr>
          <w:rFonts w:eastAsia="Times New Roman"/>
          <w:i/>
          <w:iCs/>
        </w:rPr>
        <w:t>Nasonia vitripennis</w:t>
      </w:r>
      <w:r w:rsidRPr="007012EB">
        <w:rPr>
          <w:rFonts w:eastAsia="Times New Roman"/>
        </w:rPr>
        <w:t xml:space="preserve">, 15: </w:t>
      </w:r>
      <w:r w:rsidRPr="007012EB">
        <w:rPr>
          <w:rFonts w:eastAsia="Times New Roman"/>
          <w:i/>
          <w:iCs/>
        </w:rPr>
        <w:t>Octopus bimaculoides</w:t>
      </w:r>
      <w:r w:rsidRPr="007012EB">
        <w:rPr>
          <w:rFonts w:eastAsia="Times New Roman"/>
        </w:rPr>
        <w:t xml:space="preserve">, 16: </w:t>
      </w:r>
      <w:r w:rsidRPr="007012EB">
        <w:rPr>
          <w:rFonts w:eastAsia="Times New Roman"/>
          <w:i/>
          <w:iCs/>
        </w:rPr>
        <w:t>Priapulus caudatus</w:t>
      </w:r>
      <w:r w:rsidRPr="007012EB">
        <w:rPr>
          <w:rFonts w:eastAsia="Times New Roman"/>
        </w:rPr>
        <w:t xml:space="preserve">, 17: </w:t>
      </w:r>
      <w:r w:rsidRPr="007012EB">
        <w:rPr>
          <w:rFonts w:eastAsia="Times New Roman"/>
          <w:i/>
          <w:iCs/>
        </w:rPr>
        <w:t>Pediculus humanus</w:t>
      </w:r>
      <w:r w:rsidRPr="007012EB">
        <w:rPr>
          <w:rFonts w:eastAsia="Times New Roman"/>
        </w:rPr>
        <w:t xml:space="preserve">, 18: </w:t>
      </w:r>
      <w:r w:rsidRPr="007012EB">
        <w:rPr>
          <w:rFonts w:eastAsia="Times New Roman"/>
          <w:i/>
          <w:iCs/>
        </w:rPr>
        <w:t>Plectus murrayi</w:t>
      </w:r>
      <w:r w:rsidRPr="007012EB">
        <w:rPr>
          <w:rFonts w:eastAsia="Times New Roman"/>
        </w:rPr>
        <w:t xml:space="preserve">, 19: </w:t>
      </w:r>
      <w:r w:rsidRPr="007012EB">
        <w:rPr>
          <w:rFonts w:eastAsia="Times New Roman"/>
          <w:i/>
          <w:iCs/>
        </w:rPr>
        <w:t>Pristionchus pacificus</w:t>
      </w:r>
      <w:r w:rsidRPr="007012EB">
        <w:rPr>
          <w:rFonts w:eastAsia="Times New Roman"/>
        </w:rPr>
        <w:t xml:space="preserve">, 20: </w:t>
      </w:r>
      <w:r w:rsidRPr="007012EB">
        <w:rPr>
          <w:rFonts w:eastAsia="Times New Roman"/>
          <w:i/>
          <w:iCs/>
        </w:rPr>
        <w:t>Plutella xylostella</w:t>
      </w:r>
      <w:r w:rsidRPr="007012EB">
        <w:rPr>
          <w:rFonts w:eastAsia="Times New Roman"/>
        </w:rPr>
        <w:t xml:space="preserve">, 37: </w:t>
      </w:r>
      <w:r w:rsidRPr="007012EB">
        <w:rPr>
          <w:rFonts w:eastAsia="Times New Roman"/>
          <w:i/>
          <w:iCs/>
        </w:rPr>
        <w:t>Ramazzottius varieornatus</w:t>
      </w:r>
      <w:r w:rsidRPr="007012EB">
        <w:rPr>
          <w:rFonts w:eastAsia="Times New Roman"/>
        </w:rPr>
        <w:t xml:space="preserve">, 22: </w:t>
      </w:r>
      <w:r w:rsidRPr="007012EB">
        <w:rPr>
          <w:rFonts w:eastAsia="Times New Roman"/>
          <w:i/>
          <w:iCs/>
        </w:rPr>
        <w:t>Solenopsis invicta</w:t>
      </w:r>
      <w:r w:rsidRPr="007012EB">
        <w:rPr>
          <w:rFonts w:eastAsia="Times New Roman"/>
        </w:rPr>
        <w:t xml:space="preserve">, 23: </w:t>
      </w:r>
      <w:r w:rsidRPr="007012EB">
        <w:rPr>
          <w:rFonts w:eastAsia="Times New Roman"/>
          <w:i/>
          <w:iCs/>
        </w:rPr>
        <w:t>Strigamia maritima</w:t>
      </w:r>
      <w:r w:rsidRPr="007012EB">
        <w:rPr>
          <w:rFonts w:eastAsia="Times New Roman"/>
        </w:rPr>
        <w:t xml:space="preserve">, 24: </w:t>
      </w:r>
      <w:r w:rsidRPr="007012EB">
        <w:rPr>
          <w:rFonts w:eastAsia="Times New Roman"/>
          <w:i/>
          <w:iCs/>
        </w:rPr>
        <w:t>Tribolium castaneum</w:t>
      </w:r>
      <w:r w:rsidRPr="007012EB">
        <w:rPr>
          <w:rFonts w:eastAsia="Times New Roman"/>
        </w:rPr>
        <w:t xml:space="preserve">, 25: </w:t>
      </w:r>
      <w:r w:rsidRPr="007012EB">
        <w:rPr>
          <w:rFonts w:eastAsia="Times New Roman"/>
          <w:i/>
          <w:iCs/>
        </w:rPr>
        <w:t>Trichuris muris</w:t>
      </w:r>
      <w:r w:rsidRPr="007012EB">
        <w:rPr>
          <w:rFonts w:eastAsia="Times New Roman"/>
        </w:rPr>
        <w:t xml:space="preserve">, 26: </w:t>
      </w:r>
      <w:r w:rsidRPr="007012EB">
        <w:rPr>
          <w:rFonts w:eastAsia="Times New Roman"/>
          <w:i/>
          <w:iCs/>
        </w:rPr>
        <w:t>Trichinella spiralis</w:t>
      </w:r>
      <w:r w:rsidRPr="007012EB">
        <w:rPr>
          <w:rFonts w:eastAsia="Times New Roman"/>
        </w:rPr>
        <w:t xml:space="preserve">, 27: </w:t>
      </w:r>
      <w:r w:rsidRPr="007012EB">
        <w:rPr>
          <w:rFonts w:eastAsia="Times New Roman"/>
          <w:i/>
          <w:iCs/>
        </w:rPr>
        <w:t>Tetranychus urticae</w:t>
      </w:r>
      <w:r w:rsidRPr="007012EB">
        <w:rPr>
          <w:rFonts w:eastAsia="Times New Roman"/>
        </w:rPr>
        <w:t xml:space="preserve">, 38: </w:t>
      </w:r>
      <w:r w:rsidRPr="007012EB">
        <w:rPr>
          <w:rFonts w:eastAsia="Times New Roman"/>
          <w:i/>
          <w:iCs/>
        </w:rPr>
        <w:t>Drosophila melanogaster</w:t>
      </w:r>
      <w:r w:rsidRPr="007012EB">
        <w:rPr>
          <w:rFonts w:eastAsia="Times New Roman"/>
        </w:rPr>
        <w:t xml:space="preserve">). The thickness of the edge connecting two nodes is weighted by the count of shared occurrences of both nodes in OrthoFinder-clusters. Links involving </w:t>
      </w:r>
      <w:r w:rsidRPr="007012EB">
        <w:rPr>
          <w:rFonts w:eastAsia="Times New Roman"/>
          <w:i/>
          <w:iCs/>
        </w:rPr>
        <w:t xml:space="preserve">H. dujardini </w:t>
      </w:r>
      <w:r w:rsidRPr="007012EB">
        <w:rPr>
          <w:rFonts w:eastAsia="Times New Roman"/>
        </w:rPr>
        <w:t xml:space="preserve">(red) and </w:t>
      </w:r>
      <w:r w:rsidRPr="007012EB">
        <w:rPr>
          <w:rFonts w:eastAsia="Times New Roman"/>
          <w:i/>
          <w:iCs/>
        </w:rPr>
        <w:t xml:space="preserve">R. varieornatus </w:t>
      </w:r>
      <w:r w:rsidRPr="007012EB">
        <w:rPr>
          <w:rFonts w:eastAsia="Times New Roman"/>
        </w:rPr>
        <w:t>(orange) are colour</w:t>
      </w:r>
      <w:r>
        <w:rPr>
          <w:rFonts w:eastAsia="Times New Roman"/>
        </w:rPr>
        <w:t>ed</w:t>
      </w:r>
      <w:r w:rsidRPr="007012EB">
        <w:rPr>
          <w:rFonts w:eastAsia="Times New Roman"/>
        </w:rPr>
        <w:t xml:space="preserve">. The inset box on the lower right shows the average weight of edges between each phylum and both Tardigrades, </w:t>
      </w:r>
      <w:del w:id="388" w:author="Yuki Yoshida" w:date="2017-05-20T23:41:00Z">
        <w:r w:rsidRPr="007012EB" w:rsidDel="00FB3D8D">
          <w:rPr>
            <w:rFonts w:eastAsia="Times New Roman"/>
          </w:rPr>
          <w:delText>normalised</w:delText>
        </w:r>
      </w:del>
      <w:ins w:id="389" w:author="Yuki Yoshida" w:date="2017-05-20T23:41:00Z">
        <w:r w:rsidR="00FB3D8D" w:rsidRPr="007012EB">
          <w:rPr>
            <w:rFonts w:eastAsia="Times New Roman"/>
          </w:rPr>
          <w:t>normalized</w:t>
        </w:r>
      </w:ins>
      <w:r w:rsidRPr="007012EB">
        <w:rPr>
          <w:rFonts w:eastAsia="Times New Roman"/>
        </w:rPr>
        <w:t xml:space="preserve"> by the maximum weight (</w:t>
      </w:r>
      <w:r w:rsidRPr="007012EB">
        <w:rPr>
          <w:rFonts w:eastAsia="Times New Roman"/>
          <w:i/>
          <w:iCs/>
        </w:rPr>
        <w:t>i.e.</w:t>
      </w:r>
      <w:r w:rsidRPr="007012EB">
        <w:rPr>
          <w:rFonts w:eastAsia="Times New Roman"/>
        </w:rPr>
        <w:t xml:space="preserve"> count of co-occurrences of Tardigrades and the annelid </w:t>
      </w:r>
      <w:r w:rsidRPr="007012EB">
        <w:rPr>
          <w:rFonts w:eastAsia="Times New Roman"/>
          <w:i/>
          <w:iCs/>
        </w:rPr>
        <w:t>C. teleta</w:t>
      </w:r>
      <w:r w:rsidRPr="007012EB">
        <w:rPr>
          <w:rFonts w:eastAsia="Times New Roman"/>
        </w:rPr>
        <w:t>)"</w:t>
      </w:r>
      <w:r w:rsidR="00FA46CD">
        <w:rPr>
          <w:rFonts w:eastAsia="Times New Roman"/>
        </w:rPr>
        <w:t xml:space="preserve"> </w:t>
      </w:r>
      <w:r w:rsidR="00FA46CD" w:rsidRPr="00FA46CD">
        <w:rPr>
          <w:rFonts w:eastAsia="Times New Roman"/>
          <w:b/>
        </w:rPr>
        <w:t>(</w:t>
      </w:r>
      <w:r w:rsidRPr="007012EB">
        <w:rPr>
          <w:b/>
        </w:rPr>
        <w:t>C</w:t>
      </w:r>
      <w:r w:rsidR="00FA46CD">
        <w:rPr>
          <w:b/>
        </w:rPr>
        <w:t>)</w:t>
      </w:r>
      <w:r w:rsidRPr="007012EB">
        <w:t xml:space="preserve"> Gene family birth synapomorphies at key nodes in Ecdysozoa under two hypotheses: Tardigrada</w:t>
      </w:r>
      <w:r>
        <w:t>+Nematoda</w:t>
      </w:r>
      <w:r w:rsidRPr="007012EB">
        <w:t xml:space="preserve"> </w:t>
      </w:r>
      <w:r w:rsidRPr="007012EB">
        <w:rPr>
          <w:i/>
        </w:rPr>
        <w:t>versus</w:t>
      </w:r>
      <w:r w:rsidRPr="007012EB">
        <w:t xml:space="preserve"> Tardigrada</w:t>
      </w:r>
      <w:r>
        <w:t>+</w:t>
      </w:r>
      <w:r w:rsidRPr="007012EB">
        <w:t xml:space="preserve">Arthropoda. Each graph shows the number of gene families at the specified node inferred using Dollo parsimony from OrthoFinder clustering at inflation value 1.5. Gene families are grouped by the proportion of taxa above that node that contain a member. Note that to be included as a synapomorphy of </w:t>
      </w:r>
      <w:r>
        <w:t>a</w:t>
      </w:r>
      <w:r w:rsidRPr="007012EB">
        <w:t xml:space="preserve"> node, </w:t>
      </w:r>
      <w:r>
        <w:t>a</w:t>
      </w:r>
      <w:r w:rsidRPr="007012EB">
        <w:t xml:space="preserve"> gene family must contain</w:t>
      </w:r>
      <w:r>
        <w:t xml:space="preserve"> proteins of at least one species of each child node of the node in question</w:t>
      </w:r>
      <w:r w:rsidRPr="007012EB">
        <w:t>, and thus there are no synapomorphies with &lt;0.3 proportional proteome coverage in Nematoda and &lt;0.2 in Arthropoda, and all synapomorphies of Tard</w:t>
      </w:r>
      <w:r w:rsidR="00FA46CD">
        <w:t xml:space="preserve">igrada have 1.0 representation. </w:t>
      </w:r>
      <w:r w:rsidR="00FA46CD" w:rsidRPr="00FA46CD">
        <w:rPr>
          <w:b/>
        </w:rPr>
        <w:t>(</w:t>
      </w:r>
      <w:r w:rsidRPr="007012EB">
        <w:rPr>
          <w:b/>
        </w:rPr>
        <w:t>D</w:t>
      </w:r>
      <w:r w:rsidR="00FA46CD">
        <w:rPr>
          <w:b/>
        </w:rPr>
        <w:t>)</w:t>
      </w:r>
      <w:r w:rsidRPr="007012EB">
        <w:t xml:space="preserve"> Gene family birth synapomorphies for Tardigrada+Arthropoda (grey) and Tardigrada+Nematoda (yellow) for OrthoFinder clusterings performed at different MCL inflation parameters.</w:t>
      </w:r>
    </w:p>
    <w:p w14:paraId="6D59CDCD" w14:textId="77777777" w:rsidR="00DA0781" w:rsidRDefault="00DA0781" w:rsidP="005E79BA">
      <w:pPr>
        <w:pStyle w:val="Normal1"/>
        <w:rPr>
          <w:ins w:id="390" w:author="Yuki Yoshida" w:date="2017-05-26T12:14:00Z"/>
        </w:rPr>
      </w:pPr>
    </w:p>
    <w:p w14:paraId="1C6C3F7A" w14:textId="77777777" w:rsidR="006A4F7C" w:rsidRPr="007012EB" w:rsidDel="00DA0781" w:rsidRDefault="006A4F7C" w:rsidP="006A4F7C">
      <w:pPr>
        <w:pStyle w:val="Normal1"/>
        <w:rPr>
          <w:del w:id="391" w:author="Yuki Yoshida" w:date="2017-05-26T12:14:00Z"/>
        </w:rPr>
      </w:pPr>
      <w:del w:id="392" w:author="Yuki Yoshida" w:date="2017-05-26T12:14:00Z">
        <w:r w:rsidRPr="007012EB" w:rsidDel="00DA0781">
          <w:br w:type="page"/>
        </w:r>
      </w:del>
    </w:p>
    <w:p w14:paraId="6D52FD7D" w14:textId="77777777" w:rsidR="006A4F7C" w:rsidDel="00DA0781" w:rsidRDefault="006A4F7C" w:rsidP="005E79BA">
      <w:pPr>
        <w:pStyle w:val="Normal1"/>
        <w:rPr>
          <w:del w:id="393" w:author="Yuki Yoshida" w:date="2017-05-26T12:14:00Z"/>
        </w:rPr>
      </w:pPr>
    </w:p>
    <w:p w14:paraId="7A9E249C" w14:textId="77777777" w:rsidR="006A4F7C" w:rsidRPr="007012EB" w:rsidRDefault="006A4F7C" w:rsidP="005E79BA">
      <w:pPr>
        <w:pStyle w:val="Normal1"/>
      </w:pPr>
    </w:p>
    <w:p w14:paraId="474B861F" w14:textId="6364F4AC" w:rsidR="009D22D2" w:rsidRPr="007012EB" w:rsidRDefault="00294925" w:rsidP="007A3CB1">
      <w:pPr>
        <w:pStyle w:val="Normal1"/>
      </w:pPr>
      <w:r w:rsidRPr="007012EB">
        <w:t xml:space="preserve">In </w:t>
      </w:r>
      <w:r w:rsidRPr="007012EB">
        <w:rPr>
          <w:i/>
        </w:rPr>
        <w:t>H. dujardini</w:t>
      </w:r>
      <w:r w:rsidRPr="007012EB">
        <w:t>, a reduced HOX gene complement (six genes in five orthology groups) has been reported</w:t>
      </w:r>
      <w:r w:rsidR="00A70FF9" w:rsidRPr="007012EB">
        <w:t xml:space="preserve"> </w:t>
      </w:r>
      <w:r w:rsidR="00C75F29" w:rsidRPr="007012EB">
        <w:fldChar w:fldCharType="begin"/>
      </w:r>
      <w:r w:rsidR="004E0383">
        <w:instrText xml:space="preserve"> ADDIN EN.CITE &lt;EndNote&gt;&lt;Cite&gt;&lt;Author&gt;Smith&lt;/Author&gt;&lt;Year&gt;2016&lt;/Year&gt;&lt;RecNum&gt;1151&lt;/RecNum&gt;&lt;DisplayText&gt;[75]&lt;/DisplayText&gt;&lt;record&gt;&lt;rec-number&gt;1151&lt;/rec-number&gt;&lt;foreign-keys&gt;&lt;key app="EN" db-id="wpsap0rf8sw9wfefxxhvwee72vsdzzer5se9" timestamp="1474512830"&gt;1151&lt;/key&gt;&lt;key app="ENWeb" db-id=""&gt;0&lt;/key&gt;&lt;/foreign-keys&gt;&lt;ref-type name="Journal Article"&gt;17&lt;/ref-type&gt;&lt;contributors&gt;&lt;authors&gt;&lt;author&gt;Smith, F. W.&lt;/author&gt;&lt;author&gt;Boothby, T. C.&lt;/author&gt;&lt;author&gt;Giovannini, I.&lt;/author&gt;&lt;author&gt;Rebecchi, L.&lt;/author&gt;&lt;author&gt;Jockusch, E. L.&lt;/author&gt;&lt;author&gt;Goldstein, B.&lt;/author&gt;&lt;/authors&gt;&lt;/contributors&gt;&lt;auth-address&gt;Department of Biology, University of North Carolina at Chapel Hill, Chapel Hill, NC 27599, USA. Electronic address: smithfw@live.unc.edu.&amp;#xD;Department of Biology, University of North Carolina at Chapel Hill, Chapel Hill, NC 27599, USA.&amp;#xD;Department of Life Sciences, University of Modena and Reggio Emilia, Modena, via Campi 213/D, 41125 Modena, Italy.&amp;#xD;Department of Ecology &amp;amp; Evolutionary Biology, University of Connecticut, Storrs, CT 06269, USA.&lt;/auth-address&gt;&lt;titles&gt;&lt;title&gt;The Compact Body Plan of Tardigrades Evolved by the Loss of a Large Body Region&lt;/title&gt;&lt;secondary-title&gt;Curr Biol&lt;/secondary-title&gt;&lt;/titles&gt;&lt;pages&gt;224-9&lt;/pages&gt;&lt;volume&gt;26&lt;/volume&gt;&lt;number&gt;2&lt;/number&gt;&lt;dates&gt;&lt;year&gt;2016&lt;/year&gt;&lt;pub-dates&gt;&lt;date&gt;Jan 25&lt;/date&gt;&lt;/pub-dates&gt;&lt;/dates&gt;&lt;isbn&gt;1879-0445 (Electronic)&amp;#xD;0960-9822 (Linking)&lt;/isbn&gt;&lt;accession-num&gt;26776737&lt;/accession-num&gt;&lt;urls&gt;&lt;related-urls&gt;&lt;url&gt;https://www.ncbi.nlm.nih.gov/pubmed/26776737&lt;/url&gt;&lt;/related-urls&gt;&lt;/urls&gt;&lt;electronic-resource-num&gt;10.1016/j.cub.2015.11.059&lt;/electronic-resource-num&gt;&lt;/record&gt;&lt;/Cite&gt;&lt;/EndNote&gt;</w:instrText>
      </w:r>
      <w:r w:rsidR="00C75F29" w:rsidRPr="007012EB">
        <w:fldChar w:fldCharType="separate"/>
      </w:r>
      <w:r w:rsidR="004E0383">
        <w:rPr>
          <w:noProof/>
        </w:rPr>
        <w:t>[75]</w:t>
      </w:r>
      <w:r w:rsidR="00C75F29" w:rsidRPr="007012EB">
        <w:fldChar w:fldCharType="end"/>
      </w:r>
      <w:r w:rsidRPr="007012EB">
        <w:t>, and we confirmed this reduction using our improved genome (</w:t>
      </w:r>
      <w:ins w:id="394" w:author="Yuki Yoshida" w:date="2017-05-24T10:59:00Z">
        <w:r w:rsidR="00CA4C58">
          <w:t>Figure 5</w:t>
        </w:r>
      </w:ins>
      <w:del w:id="395" w:author="Yuki Yoshida" w:date="2017-05-24T10:59:00Z">
        <w:r w:rsidR="00777983" w:rsidRPr="007012EB" w:rsidDel="00CA4C58">
          <w:fldChar w:fldCharType="begin"/>
        </w:r>
        <w:r w:rsidR="00777983" w:rsidRPr="007012EB" w:rsidDel="00CA4C58">
          <w:delInstrText xml:space="preserve"> REF _Ref346887676 \h </w:delInstrText>
        </w:r>
        <w:r w:rsidR="00777983" w:rsidRPr="007012EB" w:rsidDel="00CA4C58">
          <w:fldChar w:fldCharType="separate"/>
        </w:r>
      </w:del>
      <w:del w:id="396" w:author="Yuki Yoshida" w:date="2017-05-20T23:43:00Z">
        <w:r w:rsidR="00941B11" w:rsidRPr="007012EB" w:rsidDel="00FB3D8D">
          <w:delText xml:space="preserve">Figure </w:delText>
        </w:r>
        <w:r w:rsidR="00941B11" w:rsidDel="00FB3D8D">
          <w:rPr>
            <w:noProof/>
          </w:rPr>
          <w:delText>5</w:delText>
        </w:r>
      </w:del>
      <w:del w:id="397" w:author="Yuki Yoshida" w:date="2017-05-24T10:59:00Z">
        <w:r w:rsidR="00777983" w:rsidRPr="007012EB" w:rsidDel="00CA4C58">
          <w:fldChar w:fldCharType="end"/>
        </w:r>
      </w:del>
      <w:r w:rsidR="00777983" w:rsidRPr="007012EB">
        <w:t>A</w:t>
      </w:r>
      <w:r w:rsidRPr="007012EB">
        <w:t xml:space="preserve">). The same, reduced complement was also found in the genome of </w:t>
      </w:r>
      <w:r w:rsidRPr="007012EB">
        <w:rPr>
          <w:i/>
        </w:rPr>
        <w:t xml:space="preserve">R. varieornatus </w:t>
      </w:r>
      <w:r w:rsidR="00C75F29"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instrText xml:space="preserve"> ADDIN EN.CITE </w:instrText>
      </w:r>
      <w:r w:rsidR="00C75F29" w:rsidRPr="007012EB">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C75F29" w:rsidRPr="007012EB">
        <w:instrText xml:space="preserve"> ADDIN EN.CITE.DATA </w:instrText>
      </w:r>
      <w:r w:rsidR="00C75F29" w:rsidRPr="007012EB">
        <w:fldChar w:fldCharType="end"/>
      </w:r>
      <w:r w:rsidR="00C75F29" w:rsidRPr="007012EB">
        <w:fldChar w:fldCharType="separate"/>
      </w:r>
      <w:r w:rsidR="00C75F29" w:rsidRPr="007012EB">
        <w:rPr>
          <w:noProof/>
        </w:rPr>
        <w:t>[22]</w:t>
      </w:r>
      <w:r w:rsidR="00C75F29" w:rsidRPr="007012EB">
        <w:fldChar w:fldCharType="end"/>
      </w:r>
      <w:r w:rsidRPr="007012EB">
        <w:t xml:space="preserve">, and the greater contiguity of the </w:t>
      </w:r>
      <w:r w:rsidRPr="007012EB">
        <w:rPr>
          <w:i/>
        </w:rPr>
        <w:t>R. varieornatus</w:t>
      </w:r>
      <w:r w:rsidRPr="007012EB">
        <w:t xml:space="preserve"> genome shows that five of the six HOX loci are on one large scaffold, distributed over 2.7 Mb, with 885 non-HOX genes separating them</w:t>
      </w:r>
      <w:r w:rsidR="00DD45DD" w:rsidRPr="007012EB">
        <w:t>.</w:t>
      </w:r>
      <w:r w:rsidRPr="007012EB">
        <w:t xml:space="preserve"> The </w:t>
      </w:r>
      <w:r w:rsidRPr="007012EB">
        <w:rPr>
          <w:i/>
        </w:rPr>
        <w:t>H. dujardini</w:t>
      </w:r>
      <w:r w:rsidRPr="007012EB">
        <w:t xml:space="preserve"> loci were unlinked in our assembly, except for the two </w:t>
      </w:r>
      <w:r w:rsidR="007A3CB1">
        <w:t>HOX9/</w:t>
      </w:r>
      <w:r w:rsidRPr="007012EB">
        <w:rPr>
          <w:i/>
        </w:rPr>
        <w:t>AbdB</w:t>
      </w:r>
      <w:r w:rsidRPr="007012EB">
        <w:t xml:space="preserve">-like loci, and lack of gene level synteny precludes </w:t>
      </w:r>
      <w:r w:rsidR="00976452">
        <w:t>ordering</w:t>
      </w:r>
      <w:r w:rsidRPr="007012EB">
        <w:t xml:space="preserve"> of these scaffolds based on the </w:t>
      </w:r>
      <w:r w:rsidRPr="007012EB">
        <w:rPr>
          <w:i/>
        </w:rPr>
        <w:t>R. varieornatus</w:t>
      </w:r>
      <w:r w:rsidRPr="007012EB">
        <w:t xml:space="preserve"> genome. The order of the HOX genes on the </w:t>
      </w:r>
      <w:r w:rsidRPr="007012EB">
        <w:rPr>
          <w:i/>
        </w:rPr>
        <w:t>R. varieornatus</w:t>
      </w:r>
      <w:r w:rsidRPr="007012EB">
        <w:t xml:space="preserve"> scaffolds is not </w:t>
      </w:r>
      <w:r w:rsidR="004004DD" w:rsidRPr="007012EB">
        <w:t>colinear</w:t>
      </w:r>
      <w:r w:rsidRPr="007012EB">
        <w:t xml:space="preserve"> with other, unfragmented clusters, as </w:t>
      </w:r>
      <w:r w:rsidR="007A3CB1">
        <w:t>HOX6-8/</w:t>
      </w:r>
      <w:r w:rsidRPr="007012EB">
        <w:rPr>
          <w:i/>
        </w:rPr>
        <w:t>ftz</w:t>
      </w:r>
      <w:r w:rsidRPr="007012EB">
        <w:t xml:space="preserve"> and the pair of </w:t>
      </w:r>
      <w:r w:rsidR="007A3CB1">
        <w:t>HOX9/</w:t>
      </w:r>
      <w:r w:rsidRPr="007012EB">
        <w:rPr>
          <w:i/>
        </w:rPr>
        <w:t>AbdB</w:t>
      </w:r>
      <w:r w:rsidRPr="007012EB">
        <w:t xml:space="preserve"> genes are inverted, and </w:t>
      </w:r>
      <w:r w:rsidR="007A3CB1">
        <w:t>HOX4/</w:t>
      </w:r>
      <w:r w:rsidRPr="007012EB">
        <w:rPr>
          <w:i/>
        </w:rPr>
        <w:t>dfd</w:t>
      </w:r>
      <w:r w:rsidRPr="007012EB">
        <w:t xml:space="preserve"> is present on a second scaffold (and not found between </w:t>
      </w:r>
      <w:r w:rsidR="007A3CB1">
        <w:rPr>
          <w:iCs/>
        </w:rPr>
        <w:t>HOX3</w:t>
      </w:r>
      <w:r w:rsidR="007A3CB1" w:rsidRPr="007012EB">
        <w:t xml:space="preserve"> </w:t>
      </w:r>
      <w:r w:rsidRPr="007012EB">
        <w:t xml:space="preserve">and </w:t>
      </w:r>
      <w:r w:rsidR="007A3CB1">
        <w:t>HOX6-8/</w:t>
      </w:r>
      <w:r w:rsidRPr="007012EB">
        <w:rPr>
          <w:i/>
        </w:rPr>
        <w:t>ftz</w:t>
      </w:r>
      <w:r w:rsidRPr="007012EB">
        <w:t xml:space="preserve"> as would be expected). </w:t>
      </w:r>
    </w:p>
    <w:p w14:paraId="37653006" w14:textId="77777777" w:rsidR="009D22D2" w:rsidRPr="007012EB" w:rsidRDefault="009D22D2" w:rsidP="005E79BA">
      <w:pPr>
        <w:pStyle w:val="Normal1"/>
      </w:pPr>
    </w:p>
    <w:p w14:paraId="3FF02B13" w14:textId="409D391A" w:rsidR="009D22D2" w:rsidRPr="007012EB" w:rsidRDefault="001B3083" w:rsidP="001B3083">
      <w:pPr>
        <w:pStyle w:val="Normal1"/>
      </w:pPr>
      <w:r w:rsidRPr="007012EB">
        <w:t xml:space="preserve">The absences of </w:t>
      </w:r>
      <w:r w:rsidR="007A3CB1">
        <w:t>HOX2/</w:t>
      </w:r>
      <w:r w:rsidRPr="007012EB">
        <w:rPr>
          <w:i/>
        </w:rPr>
        <w:t xml:space="preserve">pb, </w:t>
      </w:r>
      <w:r w:rsidR="007A3CB1">
        <w:rPr>
          <w:iCs/>
        </w:rPr>
        <w:t>HOX5/</w:t>
      </w:r>
      <w:r w:rsidRPr="007012EB">
        <w:rPr>
          <w:i/>
        </w:rPr>
        <w:t xml:space="preserve">scr </w:t>
      </w:r>
      <w:r w:rsidRPr="007012EB">
        <w:t xml:space="preserve">and </w:t>
      </w:r>
      <w:r w:rsidR="007A3CB1">
        <w:t>HOX6-8/</w:t>
      </w:r>
      <w:r w:rsidRPr="007012EB">
        <w:rPr>
          <w:i/>
        </w:rPr>
        <w:t>Ubx/AbdA</w:t>
      </w:r>
      <w:r w:rsidRPr="007012EB">
        <w:t xml:space="preserve"> in both tardigrade species is reminiscent of the situation in Nematoda, where these loci are also absent </w:t>
      </w:r>
      <w:r w:rsidRPr="007012EB">
        <w:fldChar w:fldCharType="begin">
          <w:fldData xml:space="preserve">PEVuZE5vdGU+PENpdGU+PEF1dGhvcj5BYm9vYmFrZXI8L0F1dGhvcj48WWVhcj4yMDAzPC9ZZWFy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==
</w:fldData>
        </w:fldChar>
      </w:r>
      <w:r w:rsidR="004E0383">
        <w:instrText xml:space="preserve"> ADDIN EN.CITE </w:instrText>
      </w:r>
      <w:r w:rsidR="004E0383">
        <w:fldChar w:fldCharType="begin">
          <w:fldData xml:space="preserve">PEVuZE5vdGU+PENpdGU+PEF1dGhvcj5BYm9vYmFrZXI8L0F1dGhvcj48WWVhcj4yMDAzPC9ZZWFy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==
</w:fldData>
        </w:fldChar>
      </w:r>
      <w:r w:rsidR="004E0383">
        <w:instrText xml:space="preserve"> ADDIN EN.CITE.DATA </w:instrText>
      </w:r>
      <w:r w:rsidR="004E0383">
        <w:fldChar w:fldCharType="end"/>
      </w:r>
      <w:r w:rsidRPr="007012EB">
        <w:fldChar w:fldCharType="separate"/>
      </w:r>
      <w:r w:rsidR="004E0383">
        <w:rPr>
          <w:noProof/>
        </w:rPr>
        <w:t>[76-78]</w:t>
      </w:r>
      <w:r w:rsidRPr="007012EB">
        <w:fldChar w:fldCharType="end"/>
      </w:r>
      <w:r w:rsidRPr="007012EB">
        <w:t xml:space="preserve">. </w:t>
      </w:r>
      <w:r w:rsidR="00294925" w:rsidRPr="007012EB">
        <w:t>HOX gene evolution in Nematoda has been dynamic. No Nematode HOX2 or HOX5 orthology group genes were identified, and only a few species had a single HOX6-8 orthologue. Duplication of the HOX9/</w:t>
      </w:r>
      <w:r w:rsidR="00294925" w:rsidRPr="007012EB">
        <w:rPr>
          <w:i/>
        </w:rPr>
        <w:t>AbdB</w:t>
      </w:r>
      <w:r w:rsidR="00294925" w:rsidRPr="007012EB">
        <w:t xml:space="preserve"> locus was common, generating, for instance the </w:t>
      </w:r>
      <w:r w:rsidR="00294925" w:rsidRPr="007012EB">
        <w:rPr>
          <w:i/>
        </w:rPr>
        <w:t xml:space="preserve">egl-5, php-3 </w:t>
      </w:r>
      <w:r w:rsidR="00294925" w:rsidRPr="007012EB">
        <w:t>and</w:t>
      </w:r>
      <w:r w:rsidR="00294925" w:rsidRPr="007012EB">
        <w:rPr>
          <w:i/>
        </w:rPr>
        <w:t xml:space="preserve"> nob-1 </w:t>
      </w:r>
      <w:r w:rsidR="00294925" w:rsidRPr="007012EB">
        <w:t xml:space="preserve">loci in </w:t>
      </w:r>
      <w:r w:rsidR="00294925" w:rsidRPr="007012EB">
        <w:rPr>
          <w:i/>
        </w:rPr>
        <w:t>Caenorhabditis</w:t>
      </w:r>
      <w:r w:rsidR="00294925" w:rsidRPr="007012EB">
        <w:t xml:space="preserve"> species. The maximum number of HOX loci in a nematode was seven, deriving from six orthology groups. Loss of HOX3 happened twice (in </w:t>
      </w:r>
      <w:r w:rsidR="00294925" w:rsidRPr="007012EB">
        <w:rPr>
          <w:i/>
        </w:rPr>
        <w:t>Syphacia muris</w:t>
      </w:r>
      <w:r w:rsidR="00294925" w:rsidRPr="007012EB">
        <w:t xml:space="preserve"> and in the common ancestor of Tylenchomorpha and Rhabditomorpha). The independent loss in </w:t>
      </w:r>
      <w:r w:rsidR="00294925" w:rsidRPr="007012EB">
        <w:rPr>
          <w:i/>
        </w:rPr>
        <w:t>S. muris</w:t>
      </w:r>
      <w:r w:rsidR="00294925" w:rsidRPr="007012EB">
        <w:t xml:space="preserve"> was confirmed in two related pinworms</w:t>
      </w:r>
      <w:r w:rsidR="00294925" w:rsidRPr="007012EB">
        <w:rPr>
          <w:i/>
        </w:rPr>
        <w:t>, Enterobius vermicularis</w:t>
      </w:r>
      <w:r w:rsidR="00294925" w:rsidRPr="007012EB">
        <w:t xml:space="preserve"> and </w:t>
      </w:r>
      <w:r w:rsidR="00294925" w:rsidRPr="007012EB">
        <w:rPr>
          <w:i/>
        </w:rPr>
        <w:t>Syphacia oblevata</w:t>
      </w:r>
      <w:r w:rsidR="00294925" w:rsidRPr="007012EB">
        <w:t xml:space="preserve">. The pattern of presence and absence of the </w:t>
      </w:r>
      <w:r w:rsidR="00294925" w:rsidRPr="007012EB">
        <w:rPr>
          <w:i/>
        </w:rPr>
        <w:t>Antp</w:t>
      </w:r>
      <w:r w:rsidR="00294925" w:rsidRPr="007012EB">
        <w:t xml:space="preserve">-like HOX6-8 locus is more complex, requiring six losses (in the basally-arising enoplean </w:t>
      </w:r>
      <w:r w:rsidR="00294925" w:rsidRPr="007012EB">
        <w:rPr>
          <w:i/>
        </w:rPr>
        <w:t>Enoplis brevis</w:t>
      </w:r>
      <w:r w:rsidR="00294925" w:rsidRPr="007012EB">
        <w:t xml:space="preserve">, the chromadorean </w:t>
      </w:r>
      <w:r w:rsidR="00294925" w:rsidRPr="007012EB">
        <w:rPr>
          <w:i/>
        </w:rPr>
        <w:t>Plectus sambesii</w:t>
      </w:r>
      <w:r w:rsidR="00294925" w:rsidRPr="007012EB">
        <w:t xml:space="preserve">, the pinworm </w:t>
      </w:r>
      <w:r w:rsidR="00294925" w:rsidRPr="007012EB">
        <w:rPr>
          <w:i/>
        </w:rPr>
        <w:t>Syphacia muris</w:t>
      </w:r>
      <w:r w:rsidR="00294925" w:rsidRPr="007012EB">
        <w:t xml:space="preserve">, the ancestor of Tylenchomorpha, the diplogasteromorph </w:t>
      </w:r>
      <w:r w:rsidR="00294925" w:rsidRPr="007012EB">
        <w:rPr>
          <w:i/>
        </w:rPr>
        <w:t>Pristionchus pacificus</w:t>
      </w:r>
      <w:r w:rsidR="00294925" w:rsidRPr="007012EB">
        <w:t xml:space="preserve">, and the ancestor of </w:t>
      </w:r>
      <w:r w:rsidR="00294925" w:rsidRPr="007012EB">
        <w:rPr>
          <w:i/>
        </w:rPr>
        <w:t>Caenorhabditis</w:t>
      </w:r>
      <w:r w:rsidR="00294925" w:rsidRPr="007012EB">
        <w:t xml:space="preserve">). We affirmed loss in the pinworms by screening the genomes of </w:t>
      </w:r>
      <w:r w:rsidR="00294925" w:rsidRPr="007012EB">
        <w:rPr>
          <w:i/>
        </w:rPr>
        <w:t>E. vermicularis</w:t>
      </w:r>
      <w:r w:rsidR="00294925" w:rsidRPr="007012EB">
        <w:t xml:space="preserve"> and </w:t>
      </w:r>
      <w:r w:rsidR="00294925" w:rsidRPr="007012EB">
        <w:rPr>
          <w:i/>
        </w:rPr>
        <w:t>S. oblevata</w:t>
      </w:r>
      <w:r w:rsidR="00294925" w:rsidRPr="007012EB">
        <w:t xml:space="preserve"> as above, and no </w:t>
      </w:r>
      <w:r w:rsidR="000A1766">
        <w:t>HOX6-8/</w:t>
      </w:r>
      <w:r w:rsidR="00294925" w:rsidRPr="007012EB">
        <w:rPr>
          <w:i/>
        </w:rPr>
        <w:t>Antp</w:t>
      </w:r>
      <w:r w:rsidR="00294925" w:rsidRPr="007012EB">
        <w:t xml:space="preserve">-like locus is present in any of the over 20 genomes available for </w:t>
      </w:r>
      <w:r w:rsidR="00294925" w:rsidRPr="007012EB">
        <w:rPr>
          <w:i/>
        </w:rPr>
        <w:t>Caenorhabditis</w:t>
      </w:r>
      <w:r w:rsidR="00294925" w:rsidRPr="007012EB">
        <w:t xml:space="preserve">. A PCR survey for HOX loci and screening of a </w:t>
      </w:r>
      <w:r w:rsidR="00294925" w:rsidRPr="007012EB">
        <w:rPr>
          <w:i/>
        </w:rPr>
        <w:t>de novo</w:t>
      </w:r>
      <w:r w:rsidR="00294925" w:rsidRPr="007012EB">
        <w:t xml:space="preserve"> assembled transcriptome from the nematomorph </w:t>
      </w:r>
      <w:r w:rsidR="00294925" w:rsidRPr="007012EB">
        <w:rPr>
          <w:i/>
        </w:rPr>
        <w:t>Paragordius varius</w:t>
      </w:r>
      <w:r w:rsidR="00294925" w:rsidRPr="007012EB">
        <w:t xml:space="preserve"> identified six putative loci from five HOX groups. The presence of a putative HOX2/</w:t>
      </w:r>
      <w:r w:rsidR="00294925" w:rsidRPr="007012EB">
        <w:rPr>
          <w:i/>
        </w:rPr>
        <w:t>pb</w:t>
      </w:r>
      <w:r w:rsidR="00294925" w:rsidRPr="007012EB">
        <w:t>-like gene suggests that loss of HOX2 may be independent in Tardigrada and Nematoda.</w:t>
      </w:r>
    </w:p>
    <w:p w14:paraId="7BB14A05" w14:textId="77777777" w:rsidR="009D22D2" w:rsidRPr="007012EB" w:rsidRDefault="009D22D2" w:rsidP="005E79BA">
      <w:pPr>
        <w:pStyle w:val="Normal1"/>
      </w:pPr>
    </w:p>
    <w:p w14:paraId="5B71A504" w14:textId="7586CF00" w:rsidR="009D22D2" w:rsidRPr="007012EB" w:rsidRDefault="00294925" w:rsidP="001B3083">
      <w:pPr>
        <w:pStyle w:val="Normal1"/>
      </w:pPr>
      <w:r w:rsidRPr="007012EB">
        <w:t xml:space="preserve">Gene family birth can be used as another rare genomic marker. We </w:t>
      </w:r>
      <w:r w:rsidR="004004DD" w:rsidRPr="007012EB">
        <w:t>analyzed</w:t>
      </w:r>
      <w:r w:rsidRPr="007012EB">
        <w:t xml:space="preserve"> the whole proteomes of ecdysozoan taxa for gene family births that </w:t>
      </w:r>
      <w:r w:rsidR="0016744B" w:rsidRPr="007012EB">
        <w:t>supported either the Tardigrada+</w:t>
      </w:r>
      <w:r w:rsidRPr="007012EB">
        <w:t>Nematoda model or the Tardigrada+Arthropoda</w:t>
      </w:r>
      <w:r w:rsidR="001B3083">
        <w:t xml:space="preserve"> (</w:t>
      </w:r>
      <w:r w:rsidR="001B3083" w:rsidRPr="00080AA2">
        <w:rPr>
          <w:i/>
        </w:rPr>
        <w:t>i.e.</w:t>
      </w:r>
      <w:r w:rsidR="001B3083">
        <w:t xml:space="preserve"> </w:t>
      </w:r>
      <w:r w:rsidR="001B3083" w:rsidRPr="007012EB">
        <w:t>Panarthropoda</w:t>
      </w:r>
      <w:r w:rsidRPr="007012EB">
        <w:t xml:space="preserve">) model. We mapped gene family presence and absence across the two contrasting phylogenies using </w:t>
      </w:r>
      <w:r w:rsidR="002039D3">
        <w:t>K</w:t>
      </w:r>
      <w:r w:rsidRPr="007012EB">
        <w:t>in</w:t>
      </w:r>
      <w:r w:rsidR="002039D3">
        <w:t>F</w:t>
      </w:r>
      <w:r w:rsidRPr="007012EB">
        <w:t>in</w:t>
      </w:r>
      <w:r w:rsidR="004E4E7E" w:rsidRPr="007012EB">
        <w:t xml:space="preserve"> </w:t>
      </w:r>
      <w:del w:id="398" w:author="Yuki Yoshida" w:date="2017-05-26T12:14:00Z">
        <w:r w:rsidR="0016744B" w:rsidRPr="007012EB" w:rsidDel="00DA0781">
          <w:delText xml:space="preserve">v0.8.2 </w:delText>
        </w:r>
      </w:del>
      <w:r w:rsidR="000A471B" w:rsidRPr="007012EB">
        <w:fldChar w:fldCharType="begin"/>
      </w:r>
      <w:r w:rsidR="004E0383">
        <w:instrText xml:space="preserve"> ADDIN EN.CITE &lt;EndNote&gt;&lt;Cite&gt;&lt;Author&gt;Laetsch&lt;/Author&gt;&lt;Year&gt;2017&lt;/Year&gt;&lt;RecNum&gt;1435&lt;/RecNum&gt;&lt;DisplayText&gt;[62]&lt;/DisplayText&gt;&lt;record&gt;&lt;rec-number&gt;1435&lt;/rec-number&gt;&lt;foreign-keys&gt;&lt;key app="EN" db-id="wpsap0rf8sw9wfefxxhvwee72vsdzzer5se9" timestamp="1486951937"&gt;1435&lt;/key&gt;&lt;/foreign-keys&gt;&lt;ref-type name="Journal Article"&gt;17&lt;/ref-type&gt;&lt;contributors&gt;&lt;authors&gt;&lt;author&gt;Dominik R Laetsch&lt;/author&gt;&lt;/authors&gt;&lt;/contributors&gt;&lt;titles&gt;&lt;title&gt;KinFin v0.8.1&lt;/title&gt;&lt;/titles&gt;&lt;dates&gt;&lt;year&gt;2017&lt;/year&gt;&lt;pub-dates&gt;&lt;date&gt;Feb&lt;/date&gt;&lt;/pub-dates&gt;&lt;/dates&gt;&lt;urls&gt;&lt;related-urls&gt;&lt;url&gt;https://doi.org/10.5281/zenodo.290589&lt;/url&gt;&lt;/related-urls&gt;&lt;/urls&gt;&lt;electronic-resource-num&gt;10.5281/zenodo.290589&lt;/electronic-resource-num&gt;&lt;/record&gt;&lt;/Cite&gt;&lt;/EndNote&gt;</w:instrText>
      </w:r>
      <w:r w:rsidR="000A471B" w:rsidRPr="007012EB">
        <w:fldChar w:fldCharType="separate"/>
      </w:r>
      <w:r w:rsidR="004E0383">
        <w:rPr>
          <w:noProof/>
        </w:rPr>
        <w:t>[62]</w:t>
      </w:r>
      <w:r w:rsidR="000A471B" w:rsidRPr="007012EB">
        <w:fldChar w:fldCharType="end"/>
      </w:r>
      <w:r w:rsidR="004E4E7E" w:rsidRPr="007012EB">
        <w:t xml:space="preserve"> </w:t>
      </w:r>
      <w:r w:rsidRPr="007012EB">
        <w:t>using different inflation parameters in the M</w:t>
      </w:r>
      <w:r w:rsidR="00C5531B" w:rsidRPr="007012EB">
        <w:t>CL step in OrthoFinder</w:t>
      </w:r>
      <w:r w:rsidR="00B52AAB" w:rsidRPr="007012EB">
        <w:t xml:space="preserve"> (Supplementary Data </w:t>
      </w:r>
      <w:r w:rsidR="00530763" w:rsidRPr="007012EB">
        <w:t>S</w:t>
      </w:r>
      <w:ins w:id="399" w:author="Yuki Yoshida" w:date="2017-05-20T23:04:00Z">
        <w:r w:rsidR="007644E9">
          <w:t>10</w:t>
        </w:r>
      </w:ins>
      <w:del w:id="400" w:author="Yuki Yoshida" w:date="2017-05-20T23:04:00Z">
        <w:r w:rsidR="00530763" w:rsidDel="007644E9">
          <w:delText>8</w:delText>
        </w:r>
      </w:del>
      <w:r w:rsidR="00B52AAB" w:rsidRPr="007012EB">
        <w:t>)</w:t>
      </w:r>
      <w:r w:rsidR="00C5531B" w:rsidRPr="007012EB">
        <w:t>. Using the default</w:t>
      </w:r>
      <w:r w:rsidRPr="007012EB">
        <w:t xml:space="preserve"> inflation value of 1.5 the two </w:t>
      </w:r>
      <w:r w:rsidR="001B3083">
        <w:t>t</w:t>
      </w:r>
      <w:r w:rsidRPr="007012EB">
        <w:t>ardigrades shared more gene families with Arthropoda than they did with Nematoda (</w:t>
      </w:r>
      <w:ins w:id="401" w:author="Yuki Yoshida" w:date="2017-05-24T10:59:00Z">
        <w:r w:rsidR="00CA4C58">
          <w:t>Figure 5</w:t>
        </w:r>
      </w:ins>
      <w:del w:id="402" w:author="Yuki Yoshida" w:date="2017-05-24T10:59:00Z">
        <w:r w:rsidR="00777983" w:rsidRPr="007012EB" w:rsidDel="00CA4C58">
          <w:fldChar w:fldCharType="begin"/>
        </w:r>
        <w:r w:rsidR="00777983" w:rsidRPr="007012EB" w:rsidDel="00CA4C58">
          <w:delInstrText xml:space="preserve"> REF _Ref346887676 \h </w:delInstrText>
        </w:r>
        <w:r w:rsidR="00777983" w:rsidRPr="007012EB" w:rsidDel="00CA4C58">
          <w:fldChar w:fldCharType="separate"/>
        </w:r>
      </w:del>
      <w:del w:id="403" w:author="Yuki Yoshida" w:date="2017-05-20T23:43:00Z">
        <w:r w:rsidR="00941B11" w:rsidRPr="007012EB" w:rsidDel="00FB3D8D">
          <w:delText xml:space="preserve">Figure </w:delText>
        </w:r>
        <w:r w:rsidR="00941B11" w:rsidDel="00FB3D8D">
          <w:rPr>
            <w:noProof/>
          </w:rPr>
          <w:delText>5</w:delText>
        </w:r>
      </w:del>
      <w:del w:id="404" w:author="Yuki Yoshida" w:date="2017-05-24T10:59:00Z">
        <w:r w:rsidR="00777983" w:rsidRPr="007012EB" w:rsidDel="00CA4C58">
          <w:fldChar w:fldCharType="end"/>
        </w:r>
      </w:del>
      <w:r w:rsidR="00777983" w:rsidRPr="007012EB">
        <w:t>B</w:t>
      </w:r>
      <w:r w:rsidRPr="007012EB">
        <w:t>). The number of gene family births synapomorphic for Arthropoda and Nematoda were identical under both phylogenies, as was expected (</w:t>
      </w:r>
      <w:r w:rsidR="00100C73" w:rsidRPr="000163BE">
        <w:fldChar w:fldCharType="begin"/>
      </w:r>
      <w:r w:rsidR="00100C73" w:rsidRPr="000163BE">
        <w:instrText xml:space="preserve"> REF _Ref346887728 \h </w:instrText>
      </w:r>
      <w:r w:rsidR="00100C73" w:rsidRPr="000163BE">
        <w:fldChar w:fldCharType="separate"/>
      </w:r>
      <w:ins w:id="405" w:author="Yuki Yoshida" w:date="2017-05-20T23:43:00Z">
        <w:r w:rsidR="00FB3D8D" w:rsidRPr="000163BE">
          <w:t xml:space="preserve">Table </w:t>
        </w:r>
        <w:r w:rsidR="00FB3D8D" w:rsidRPr="000163BE">
          <w:rPr>
            <w:noProof/>
          </w:rPr>
          <w:t>3</w:t>
        </w:r>
      </w:ins>
      <w:del w:id="406" w:author="Yuki Yoshida" w:date="2017-05-20T23:43:00Z">
        <w:r w:rsidR="00941B11" w:rsidRPr="000163BE" w:rsidDel="00FB3D8D">
          <w:delText xml:space="preserve">Table </w:delText>
        </w:r>
        <w:r w:rsidR="00941B11" w:rsidRPr="000163BE" w:rsidDel="00FB3D8D">
          <w:rPr>
            <w:noProof/>
          </w:rPr>
          <w:delText>3</w:delText>
        </w:r>
      </w:del>
      <w:r w:rsidR="00100C73" w:rsidRPr="000163BE">
        <w:fldChar w:fldCharType="end"/>
      </w:r>
      <w:r w:rsidRPr="000163BE">
        <w:t>;</w:t>
      </w:r>
      <w:r w:rsidR="00A70FF9" w:rsidRPr="007012EB">
        <w:t xml:space="preserve"> </w:t>
      </w:r>
      <w:ins w:id="407" w:author="Yuki Yoshida" w:date="2017-05-24T10:59:00Z">
        <w:r w:rsidR="00CA4C58">
          <w:t>Figure 5</w:t>
        </w:r>
      </w:ins>
      <w:del w:id="408" w:author="Yuki Yoshida" w:date="2017-05-24T10:59:00Z">
        <w:r w:rsidR="00A70FF9" w:rsidRPr="007012EB" w:rsidDel="00CA4C58">
          <w:fldChar w:fldCharType="begin"/>
        </w:r>
        <w:r w:rsidR="00A70FF9" w:rsidRPr="007012EB" w:rsidDel="00CA4C58">
          <w:delInstrText xml:space="preserve"> REF _Ref346887676 \h </w:delInstrText>
        </w:r>
        <w:r w:rsidR="00A70FF9" w:rsidRPr="007012EB" w:rsidDel="00CA4C58">
          <w:fldChar w:fldCharType="separate"/>
        </w:r>
      </w:del>
      <w:del w:id="409" w:author="Yuki Yoshida" w:date="2017-05-20T23:43:00Z">
        <w:r w:rsidR="00941B11" w:rsidRPr="007012EB" w:rsidDel="00FB3D8D">
          <w:delText xml:space="preserve">Figure </w:delText>
        </w:r>
        <w:r w:rsidR="00941B11" w:rsidDel="00FB3D8D">
          <w:rPr>
            <w:noProof/>
          </w:rPr>
          <w:delText>5</w:delText>
        </w:r>
      </w:del>
      <w:del w:id="410" w:author="Yuki Yoshida" w:date="2017-05-24T10:59:00Z">
        <w:r w:rsidR="00A70FF9" w:rsidRPr="007012EB" w:rsidDel="00CA4C58">
          <w:fldChar w:fldCharType="end"/>
        </w:r>
      </w:del>
      <w:r w:rsidR="00100C73" w:rsidRPr="007012EB">
        <w:t>C</w:t>
      </w:r>
      <w:r w:rsidRPr="007012EB">
        <w:t xml:space="preserve">; </w:t>
      </w:r>
      <w:del w:id="411" w:author="Yuki Yoshida" w:date="2017-05-26T12:14:00Z">
        <w:r w:rsidR="007D051C" w:rsidRPr="007012EB" w:rsidDel="00DA0781">
          <w:delText xml:space="preserve">See </w:delText>
        </w:r>
      </w:del>
      <w:r w:rsidR="00697D11" w:rsidRPr="007012EB">
        <w:t xml:space="preserve">Supplementary </w:t>
      </w:r>
      <w:r w:rsidR="0016744B" w:rsidRPr="007012EB">
        <w:t xml:space="preserve">Data </w:t>
      </w:r>
      <w:r w:rsidR="00530763" w:rsidRPr="007012EB">
        <w:t>S</w:t>
      </w:r>
      <w:ins w:id="412" w:author="Yuki Yoshida" w:date="2017-05-20T23:04:00Z">
        <w:r w:rsidR="009B49E2">
          <w:t>11</w:t>
        </w:r>
      </w:ins>
      <w:del w:id="413" w:author="Yuki Yoshida" w:date="2017-05-20T23:04:00Z">
        <w:r w:rsidR="00530763" w:rsidDel="009B49E2">
          <w:delText>9</w:delText>
        </w:r>
      </w:del>
      <w:r w:rsidR="001B3083">
        <w:t>)</w:t>
      </w:r>
      <w:r w:rsidRPr="007012EB">
        <w:t xml:space="preserve">. Many synapomorphic families had variable presence in the </w:t>
      </w:r>
      <w:r w:rsidR="004004DD" w:rsidRPr="007012EB">
        <w:t>daughter</w:t>
      </w:r>
      <w:r w:rsidRPr="007012EB">
        <w:t xml:space="preserve"> taxa of the common ancestors of Arthropoda and Nematoda, likely because of stochastic gene loss or lack of prediction. However, especially in Nematoda, most synapomorphic families were present in a majority of species (</w:t>
      </w:r>
      <w:ins w:id="414" w:author="Yuki Yoshida" w:date="2017-05-24T10:59:00Z">
        <w:r w:rsidR="00CA4C58">
          <w:t>Figure 5</w:t>
        </w:r>
      </w:ins>
      <w:del w:id="415" w:author="Yuki Yoshida" w:date="2017-05-24T10:59:00Z">
        <w:r w:rsidR="00777983" w:rsidRPr="007012EB" w:rsidDel="00CA4C58">
          <w:fldChar w:fldCharType="begin"/>
        </w:r>
        <w:r w:rsidR="00777983" w:rsidRPr="007012EB" w:rsidDel="00CA4C58">
          <w:delInstrText xml:space="preserve"> REF _Ref346887676 \h </w:delInstrText>
        </w:r>
        <w:r w:rsidR="00777983" w:rsidRPr="007012EB" w:rsidDel="00CA4C58">
          <w:fldChar w:fldCharType="separate"/>
        </w:r>
      </w:del>
      <w:del w:id="416" w:author="Yuki Yoshida" w:date="2017-05-20T23:43:00Z">
        <w:r w:rsidR="00941B11" w:rsidRPr="007012EB" w:rsidDel="00FB3D8D">
          <w:delText xml:space="preserve">Figure </w:delText>
        </w:r>
        <w:r w:rsidR="00941B11" w:rsidDel="00FB3D8D">
          <w:rPr>
            <w:noProof/>
          </w:rPr>
          <w:delText>5</w:delText>
        </w:r>
      </w:del>
      <w:del w:id="417" w:author="Yuki Yoshida" w:date="2017-05-24T10:59:00Z">
        <w:r w:rsidR="00777983" w:rsidRPr="007012EB" w:rsidDel="00CA4C58">
          <w:fldChar w:fldCharType="end"/>
        </w:r>
      </w:del>
      <w:r w:rsidR="00777983" w:rsidRPr="007012EB">
        <w:t>C</w:t>
      </w:r>
      <w:r w:rsidRPr="007012EB">
        <w:t>).</w:t>
      </w:r>
    </w:p>
    <w:p w14:paraId="31D46664" w14:textId="77777777" w:rsidR="009D22D2" w:rsidRDefault="009D22D2" w:rsidP="005E79BA">
      <w:pPr>
        <w:pStyle w:val="Normal1"/>
      </w:pPr>
    </w:p>
    <w:p w14:paraId="74E290EA" w14:textId="59E80318" w:rsidR="00004EC6" w:rsidRPr="00EB3954" w:rsidRDefault="006A4F7C" w:rsidP="00004EC6">
      <w:pPr>
        <w:widowControl/>
        <w:spacing w:line="240" w:lineRule="auto"/>
        <w:jc w:val="left"/>
        <w:rPr>
          <w:rFonts w:ascii="Times" w:eastAsia="Times New Roman" w:hAnsi="Times" w:cs="Times New Roman"/>
          <w:color w:val="auto"/>
          <w:sz w:val="20"/>
          <w:szCs w:val="20"/>
        </w:rPr>
      </w:pPr>
      <w:bookmarkStart w:id="418" w:name="_Ref346887728"/>
      <w:bookmarkStart w:id="419" w:name="_Ref346887716"/>
      <w:r w:rsidRPr="00004EC6">
        <w:rPr>
          <w:b/>
        </w:rPr>
        <w:t xml:space="preserve">Table </w:t>
      </w:r>
      <w:r w:rsidRPr="00004EC6">
        <w:rPr>
          <w:b/>
        </w:rPr>
        <w:fldChar w:fldCharType="begin"/>
      </w:r>
      <w:r w:rsidRPr="00004EC6">
        <w:rPr>
          <w:b/>
        </w:rPr>
        <w:instrText xml:space="preserve"> SEQ Table \* ARABIC </w:instrText>
      </w:r>
      <w:r w:rsidRPr="00004EC6">
        <w:rPr>
          <w:b/>
        </w:rPr>
        <w:fldChar w:fldCharType="separate"/>
      </w:r>
      <w:r w:rsidR="00FB3D8D">
        <w:rPr>
          <w:b/>
          <w:noProof/>
        </w:rPr>
        <w:t>3</w:t>
      </w:r>
      <w:r w:rsidRPr="00004EC6">
        <w:rPr>
          <w:b/>
          <w:noProof/>
        </w:rPr>
        <w:fldChar w:fldCharType="end"/>
      </w:r>
      <w:bookmarkEnd w:id="418"/>
      <w:r w:rsidRPr="00004EC6">
        <w:rPr>
          <w:b/>
        </w:rPr>
        <w:t xml:space="preserve"> </w:t>
      </w:r>
      <w:bookmarkEnd w:id="419"/>
      <w:r w:rsidRPr="00004EC6">
        <w:rPr>
          <w:b/>
        </w:rPr>
        <w:t>Gene family births that support different relationships of Tardigrada</w:t>
      </w:r>
      <w:r w:rsidR="00004EC6">
        <w:t xml:space="preserve">. </w:t>
      </w:r>
      <w:r w:rsidR="00004EC6" w:rsidRPr="007012EB">
        <w:rPr>
          <w:rFonts w:eastAsia="Times New Roman"/>
        </w:rPr>
        <w:t xml:space="preserve">* </w:t>
      </w:r>
      <w:r w:rsidR="00004EC6">
        <w:rPr>
          <w:rFonts w:eastAsia="Times New Roman"/>
        </w:rPr>
        <w:t xml:space="preserve">Protein families from OrthoFinder clustering at inflation value 1.5. ** </w:t>
      </w:r>
      <w:r w:rsidR="00004EC6" w:rsidRPr="007012EB">
        <w:rPr>
          <w:rFonts w:eastAsia="Times New Roman"/>
        </w:rPr>
        <w:t>Domain annotations are reported where proteins from more than one third of the proteomes in the family had that annotation. IPR = InterPro domain identifier; PF = PFam identifier.</w:t>
      </w:r>
    </w:p>
    <w:tbl>
      <w:tblPr>
        <w:tblStyle w:val="40"/>
        <w:tblW w:w="4964" w:type="pct"/>
        <w:jc w:val="center"/>
        <w:tblInd w:w="0" w:type="dxa"/>
        <w:tblLayout w:type="fixed"/>
        <w:tblLook w:val="0600" w:firstRow="0" w:lastRow="0" w:firstColumn="0" w:lastColumn="0" w:noHBand="1" w:noVBand="1"/>
      </w:tblPr>
      <w:tblGrid>
        <w:gridCol w:w="1413"/>
        <w:gridCol w:w="854"/>
        <w:gridCol w:w="1087"/>
        <w:gridCol w:w="1070"/>
        <w:gridCol w:w="1064"/>
        <w:gridCol w:w="1034"/>
        <w:gridCol w:w="3049"/>
      </w:tblGrid>
      <w:tr w:rsidR="006A4F7C" w:rsidRPr="007012EB" w14:paraId="0E1C1FB8" w14:textId="77777777" w:rsidTr="00DA7E3E">
        <w:trPr>
          <w:jc w:val="center"/>
        </w:trPr>
        <w:tc>
          <w:tcPr>
            <w:tcW w:w="738" w:type="pct"/>
            <w:vMerge w:val="restart"/>
            <w:tcBorders>
              <w:top w:val="single" w:sz="12" w:space="0" w:color="auto"/>
              <w:left w:val="nil"/>
              <w:right w:val="nil"/>
            </w:tcBorders>
            <w:shd w:val="clear" w:color="auto" w:fill="D9D9D9" w:themeFill="background1" w:themeFillShade="D9"/>
          </w:tcPr>
          <w:p w14:paraId="0C3AC388" w14:textId="77777777" w:rsidR="006A4F7C" w:rsidRPr="007012EB" w:rsidRDefault="006A4F7C" w:rsidP="00DA7E3E">
            <w:pPr>
              <w:pStyle w:val="Normal1"/>
              <w:jc w:val="left"/>
              <w:rPr>
                <w:rFonts w:asciiTheme="majorHAnsi" w:hAnsiTheme="majorHAnsi" w:cstheme="majorHAnsi"/>
                <w:b/>
                <w:sz w:val="18"/>
                <w:szCs w:val="18"/>
              </w:rPr>
            </w:pPr>
            <w:r>
              <w:rPr>
                <w:rFonts w:asciiTheme="majorHAnsi" w:hAnsiTheme="majorHAnsi" w:cstheme="majorHAnsi"/>
                <w:b/>
                <w:sz w:val="18"/>
                <w:szCs w:val="18"/>
              </w:rPr>
              <w:t xml:space="preserve">Protein </w:t>
            </w:r>
            <w:r w:rsidRPr="007012EB">
              <w:rPr>
                <w:rFonts w:asciiTheme="majorHAnsi" w:hAnsiTheme="majorHAnsi" w:cstheme="majorHAnsi"/>
                <w:b/>
                <w:sz w:val="18"/>
                <w:szCs w:val="18"/>
              </w:rPr>
              <w:t>Family</w:t>
            </w:r>
            <w:r>
              <w:rPr>
                <w:rFonts w:asciiTheme="majorHAnsi" w:hAnsiTheme="majorHAnsi" w:cstheme="majorHAnsi"/>
                <w:b/>
                <w:sz w:val="18"/>
                <w:szCs w:val="18"/>
              </w:rPr>
              <w:t>*</w:t>
            </w:r>
          </w:p>
        </w:tc>
        <w:tc>
          <w:tcPr>
            <w:tcW w:w="446" w:type="pct"/>
            <w:vMerge w:val="restart"/>
            <w:tcBorders>
              <w:top w:val="single" w:sz="12" w:space="0" w:color="auto"/>
              <w:left w:val="nil"/>
              <w:right w:val="nil"/>
            </w:tcBorders>
            <w:shd w:val="clear" w:color="auto" w:fill="D9D9D9" w:themeFill="background1" w:themeFillShade="D9"/>
          </w:tcPr>
          <w:p w14:paraId="456BE92F" w14:textId="77777777" w:rsidR="006A4F7C" w:rsidRPr="007012EB" w:rsidRDefault="006A4F7C" w:rsidP="00DA7E3E">
            <w:pPr>
              <w:pStyle w:val="Normal1"/>
              <w:jc w:val="center"/>
              <w:rPr>
                <w:rFonts w:asciiTheme="majorHAnsi" w:hAnsiTheme="majorHAnsi" w:cstheme="majorHAnsi"/>
                <w:b/>
                <w:sz w:val="18"/>
                <w:szCs w:val="18"/>
              </w:rPr>
            </w:pPr>
            <w:r w:rsidRPr="007012EB">
              <w:rPr>
                <w:rFonts w:asciiTheme="majorHAnsi" w:hAnsiTheme="majorHAnsi" w:cstheme="majorHAnsi"/>
                <w:b/>
                <w:sz w:val="18"/>
                <w:szCs w:val="18"/>
              </w:rPr>
              <w:t>Number of proteins</w:t>
            </w:r>
          </w:p>
        </w:tc>
        <w:tc>
          <w:tcPr>
            <w:tcW w:w="2223" w:type="pct"/>
            <w:gridSpan w:val="4"/>
            <w:tcBorders>
              <w:top w:val="single" w:sz="12" w:space="0" w:color="auto"/>
              <w:left w:val="nil"/>
              <w:bottom w:val="single" w:sz="3" w:space="0" w:color="000000"/>
              <w:right w:val="nil"/>
            </w:tcBorders>
            <w:shd w:val="clear" w:color="auto" w:fill="D9D9D9" w:themeFill="background1" w:themeFillShade="D9"/>
          </w:tcPr>
          <w:p w14:paraId="57DD936E" w14:textId="77777777" w:rsidR="006A4F7C" w:rsidRPr="007012EB" w:rsidRDefault="006A4F7C" w:rsidP="00DA7E3E">
            <w:pPr>
              <w:pStyle w:val="Normal1"/>
              <w:jc w:val="center"/>
              <w:rPr>
                <w:rFonts w:asciiTheme="majorHAnsi" w:hAnsiTheme="majorHAnsi" w:cstheme="majorHAnsi"/>
                <w:b/>
                <w:sz w:val="18"/>
                <w:szCs w:val="18"/>
              </w:rPr>
            </w:pPr>
            <w:r w:rsidRPr="007012EB">
              <w:rPr>
                <w:rFonts w:asciiTheme="majorHAnsi" w:hAnsiTheme="majorHAnsi" w:cstheme="majorHAnsi"/>
                <w:b/>
                <w:sz w:val="18"/>
                <w:szCs w:val="18"/>
              </w:rPr>
              <w:t>Proportion of proteomes represented</w:t>
            </w:r>
          </w:p>
        </w:tc>
        <w:tc>
          <w:tcPr>
            <w:tcW w:w="1593" w:type="pct"/>
            <w:vMerge w:val="restart"/>
            <w:tcBorders>
              <w:top w:val="single" w:sz="12" w:space="0" w:color="auto"/>
              <w:left w:val="nil"/>
              <w:right w:val="nil"/>
            </w:tcBorders>
            <w:shd w:val="clear" w:color="auto" w:fill="D9D9D9" w:themeFill="background1" w:themeFillShade="D9"/>
          </w:tcPr>
          <w:p w14:paraId="6A6DB741" w14:textId="77777777" w:rsidR="006A4F7C" w:rsidRPr="007012EB" w:rsidRDefault="006A4F7C" w:rsidP="00DA7E3E">
            <w:pPr>
              <w:pStyle w:val="Normal1"/>
              <w:ind w:leftChars="64" w:left="141"/>
              <w:jc w:val="left"/>
              <w:rPr>
                <w:rFonts w:asciiTheme="majorHAnsi" w:hAnsiTheme="majorHAnsi" w:cstheme="majorHAnsi"/>
                <w:b/>
                <w:sz w:val="18"/>
                <w:szCs w:val="18"/>
              </w:rPr>
            </w:pPr>
            <w:r w:rsidRPr="007012EB">
              <w:rPr>
                <w:rFonts w:asciiTheme="majorHAnsi" w:hAnsiTheme="majorHAnsi" w:cstheme="majorHAnsi"/>
                <w:b/>
                <w:sz w:val="18"/>
                <w:szCs w:val="18"/>
              </w:rPr>
              <w:t>Domain annotations*</w:t>
            </w:r>
            <w:r>
              <w:rPr>
                <w:rFonts w:asciiTheme="majorHAnsi" w:hAnsiTheme="majorHAnsi" w:cstheme="majorHAnsi"/>
                <w:b/>
                <w:sz w:val="18"/>
                <w:szCs w:val="18"/>
              </w:rPr>
              <w:t>*</w:t>
            </w:r>
          </w:p>
        </w:tc>
      </w:tr>
      <w:tr w:rsidR="006A4F7C" w:rsidRPr="007012EB" w14:paraId="3A198BA2" w14:textId="77777777" w:rsidTr="00DA7E3E">
        <w:trPr>
          <w:jc w:val="center"/>
        </w:trPr>
        <w:tc>
          <w:tcPr>
            <w:tcW w:w="738" w:type="pct"/>
            <w:vMerge/>
            <w:tcBorders>
              <w:left w:val="nil"/>
              <w:bottom w:val="single" w:sz="8" w:space="0" w:color="000000"/>
              <w:right w:val="nil"/>
            </w:tcBorders>
          </w:tcPr>
          <w:p w14:paraId="67F986EB" w14:textId="77777777" w:rsidR="006A4F7C" w:rsidRPr="007012EB" w:rsidRDefault="006A4F7C" w:rsidP="00DA7E3E">
            <w:pPr>
              <w:pStyle w:val="Normal1"/>
              <w:jc w:val="left"/>
              <w:rPr>
                <w:rFonts w:asciiTheme="majorHAnsi" w:hAnsiTheme="majorHAnsi" w:cstheme="majorHAnsi"/>
                <w:sz w:val="18"/>
                <w:szCs w:val="18"/>
              </w:rPr>
            </w:pPr>
          </w:p>
        </w:tc>
        <w:tc>
          <w:tcPr>
            <w:tcW w:w="446" w:type="pct"/>
            <w:vMerge/>
            <w:tcBorders>
              <w:left w:val="nil"/>
              <w:bottom w:val="single" w:sz="8" w:space="0" w:color="000000"/>
              <w:right w:val="nil"/>
            </w:tcBorders>
          </w:tcPr>
          <w:p w14:paraId="6AB9E499" w14:textId="77777777" w:rsidR="006A4F7C" w:rsidRPr="007012EB" w:rsidRDefault="006A4F7C" w:rsidP="00DA7E3E">
            <w:pPr>
              <w:pStyle w:val="Normal1"/>
              <w:jc w:val="center"/>
              <w:rPr>
                <w:rFonts w:asciiTheme="majorHAnsi" w:hAnsiTheme="majorHAnsi" w:cstheme="majorHAnsi"/>
                <w:sz w:val="18"/>
                <w:szCs w:val="18"/>
              </w:rPr>
            </w:pPr>
          </w:p>
        </w:tc>
        <w:tc>
          <w:tcPr>
            <w:tcW w:w="568" w:type="pct"/>
            <w:tcBorders>
              <w:top w:val="single" w:sz="3" w:space="0" w:color="000000"/>
              <w:left w:val="nil"/>
              <w:bottom w:val="single" w:sz="8" w:space="0" w:color="000000"/>
              <w:right w:val="nil"/>
            </w:tcBorders>
            <w:shd w:val="clear" w:color="auto" w:fill="D9D9D9" w:themeFill="background1" w:themeFillShade="D9"/>
          </w:tcPr>
          <w:p w14:paraId="7883ABC1" w14:textId="77777777" w:rsidR="006A4F7C" w:rsidRPr="007012EB" w:rsidRDefault="006A4F7C" w:rsidP="00DA7E3E">
            <w:pPr>
              <w:pStyle w:val="Normal1"/>
              <w:jc w:val="center"/>
              <w:rPr>
                <w:rFonts w:asciiTheme="majorHAnsi" w:hAnsiTheme="majorHAnsi" w:cstheme="majorHAnsi"/>
                <w:b/>
                <w:sz w:val="18"/>
                <w:szCs w:val="18"/>
              </w:rPr>
            </w:pPr>
            <w:r w:rsidRPr="007012EB">
              <w:rPr>
                <w:rFonts w:asciiTheme="majorHAnsi" w:hAnsiTheme="majorHAnsi" w:cstheme="majorHAnsi"/>
                <w:b/>
                <w:sz w:val="18"/>
                <w:szCs w:val="18"/>
              </w:rPr>
              <w:t>all</w:t>
            </w:r>
          </w:p>
        </w:tc>
        <w:tc>
          <w:tcPr>
            <w:tcW w:w="559" w:type="pct"/>
            <w:tcBorders>
              <w:top w:val="single" w:sz="3" w:space="0" w:color="000000"/>
              <w:left w:val="nil"/>
              <w:bottom w:val="single" w:sz="8" w:space="0" w:color="000000"/>
              <w:right w:val="nil"/>
            </w:tcBorders>
            <w:shd w:val="clear" w:color="auto" w:fill="D9D9D9" w:themeFill="background1" w:themeFillShade="D9"/>
          </w:tcPr>
          <w:p w14:paraId="6E60F3B6" w14:textId="77777777" w:rsidR="006A4F7C" w:rsidRPr="007012EB" w:rsidRDefault="006A4F7C" w:rsidP="00DA7E3E">
            <w:pPr>
              <w:pStyle w:val="Normal1"/>
              <w:jc w:val="center"/>
              <w:rPr>
                <w:rFonts w:asciiTheme="majorHAnsi" w:hAnsiTheme="majorHAnsi" w:cstheme="majorHAnsi"/>
                <w:b/>
                <w:sz w:val="18"/>
                <w:szCs w:val="18"/>
              </w:rPr>
            </w:pPr>
            <w:r w:rsidRPr="007012EB">
              <w:rPr>
                <w:rFonts w:asciiTheme="majorHAnsi" w:hAnsiTheme="majorHAnsi" w:cstheme="majorHAnsi"/>
                <w:b/>
                <w:sz w:val="18"/>
                <w:szCs w:val="18"/>
              </w:rPr>
              <w:t>Nematoda (n=9)</w:t>
            </w:r>
          </w:p>
        </w:tc>
        <w:tc>
          <w:tcPr>
            <w:tcW w:w="556" w:type="pct"/>
            <w:tcBorders>
              <w:top w:val="single" w:sz="3" w:space="0" w:color="000000"/>
              <w:left w:val="nil"/>
              <w:bottom w:val="single" w:sz="8" w:space="0" w:color="000000"/>
              <w:right w:val="nil"/>
            </w:tcBorders>
            <w:shd w:val="clear" w:color="auto" w:fill="D9D9D9" w:themeFill="background1" w:themeFillShade="D9"/>
          </w:tcPr>
          <w:p w14:paraId="18727CD7" w14:textId="77777777" w:rsidR="006A4F7C" w:rsidRPr="007012EB" w:rsidRDefault="006A4F7C" w:rsidP="00DA7E3E">
            <w:pPr>
              <w:pStyle w:val="Normal1"/>
              <w:jc w:val="center"/>
              <w:rPr>
                <w:rFonts w:asciiTheme="majorHAnsi" w:hAnsiTheme="majorHAnsi" w:cstheme="majorHAnsi"/>
                <w:b/>
                <w:sz w:val="18"/>
                <w:szCs w:val="18"/>
              </w:rPr>
            </w:pPr>
            <w:r w:rsidRPr="007012EB">
              <w:rPr>
                <w:rFonts w:asciiTheme="majorHAnsi" w:hAnsiTheme="majorHAnsi" w:cstheme="majorHAnsi"/>
                <w:b/>
                <w:sz w:val="18"/>
                <w:szCs w:val="18"/>
              </w:rPr>
              <w:t>Arthropoda (n=15)</w:t>
            </w:r>
          </w:p>
        </w:tc>
        <w:tc>
          <w:tcPr>
            <w:tcW w:w="540" w:type="pct"/>
            <w:tcBorders>
              <w:top w:val="single" w:sz="3" w:space="0" w:color="000000"/>
              <w:left w:val="nil"/>
              <w:bottom w:val="single" w:sz="8" w:space="0" w:color="000000"/>
              <w:right w:val="nil"/>
            </w:tcBorders>
            <w:shd w:val="clear" w:color="auto" w:fill="D9D9D9" w:themeFill="background1" w:themeFillShade="D9"/>
          </w:tcPr>
          <w:p w14:paraId="7B2BF0FC" w14:textId="77777777" w:rsidR="006A4F7C" w:rsidRPr="007012EB" w:rsidRDefault="006A4F7C" w:rsidP="00DA7E3E">
            <w:pPr>
              <w:pStyle w:val="Normal1"/>
              <w:jc w:val="center"/>
              <w:rPr>
                <w:rFonts w:asciiTheme="majorHAnsi" w:hAnsiTheme="majorHAnsi" w:cstheme="majorHAnsi"/>
                <w:b/>
                <w:sz w:val="18"/>
                <w:szCs w:val="18"/>
              </w:rPr>
            </w:pPr>
            <w:r w:rsidRPr="007012EB">
              <w:rPr>
                <w:rFonts w:asciiTheme="majorHAnsi" w:hAnsiTheme="majorHAnsi" w:cstheme="majorHAnsi"/>
                <w:b/>
                <w:sz w:val="18"/>
                <w:szCs w:val="18"/>
              </w:rPr>
              <w:t>Tardigrada (n=2)</w:t>
            </w:r>
          </w:p>
        </w:tc>
        <w:tc>
          <w:tcPr>
            <w:tcW w:w="1593" w:type="pct"/>
            <w:vMerge/>
            <w:tcBorders>
              <w:left w:val="nil"/>
              <w:bottom w:val="single" w:sz="8" w:space="0" w:color="000000"/>
              <w:right w:val="nil"/>
            </w:tcBorders>
          </w:tcPr>
          <w:p w14:paraId="5FC8EC2E" w14:textId="77777777" w:rsidR="006A4F7C" w:rsidRPr="007012EB" w:rsidRDefault="006A4F7C" w:rsidP="00DA7E3E">
            <w:pPr>
              <w:pStyle w:val="Normal1"/>
              <w:jc w:val="left"/>
              <w:rPr>
                <w:rFonts w:asciiTheme="majorHAnsi" w:hAnsiTheme="majorHAnsi" w:cstheme="majorHAnsi"/>
                <w:sz w:val="18"/>
                <w:szCs w:val="18"/>
              </w:rPr>
            </w:pPr>
          </w:p>
        </w:tc>
      </w:tr>
      <w:tr w:rsidR="006A4F7C" w:rsidRPr="007012EB" w14:paraId="2A392DA7" w14:textId="77777777" w:rsidTr="00DA7E3E">
        <w:trPr>
          <w:jc w:val="center"/>
        </w:trPr>
        <w:tc>
          <w:tcPr>
            <w:tcW w:w="5000" w:type="pct"/>
            <w:gridSpan w:val="7"/>
            <w:tcBorders>
              <w:top w:val="single" w:sz="8" w:space="0" w:color="000000"/>
              <w:left w:val="nil"/>
              <w:bottom w:val="single" w:sz="6" w:space="0" w:color="auto"/>
              <w:right w:val="nil"/>
            </w:tcBorders>
            <w:shd w:val="clear" w:color="auto" w:fill="F2F2F2" w:themeFill="background1" w:themeFillShade="F2"/>
          </w:tcPr>
          <w:p w14:paraId="010EA76A" w14:textId="77777777" w:rsidR="006A4F7C" w:rsidRPr="007012EB" w:rsidRDefault="006A4F7C" w:rsidP="00DA7E3E">
            <w:pPr>
              <w:pStyle w:val="Normal1"/>
              <w:jc w:val="left"/>
              <w:rPr>
                <w:rFonts w:asciiTheme="majorHAnsi" w:hAnsiTheme="majorHAnsi" w:cstheme="majorHAnsi"/>
                <w:sz w:val="18"/>
                <w:szCs w:val="18"/>
              </w:rPr>
            </w:pPr>
            <w:r w:rsidRPr="007012EB">
              <w:rPr>
                <w:rFonts w:asciiTheme="majorHAnsi" w:hAnsiTheme="majorHAnsi" w:cstheme="majorHAnsi"/>
                <w:b/>
                <w:sz w:val="18"/>
                <w:szCs w:val="18"/>
              </w:rPr>
              <w:t>Synapomorphies with membership ≥ 0.7 under the Panarthropoda (Tardigrada + Arthropoda) hypothesis</w:t>
            </w:r>
          </w:p>
        </w:tc>
      </w:tr>
      <w:tr w:rsidR="006A4F7C" w:rsidRPr="007012EB" w14:paraId="1900E78C" w14:textId="77777777" w:rsidTr="00DA7E3E">
        <w:trPr>
          <w:jc w:val="center"/>
        </w:trPr>
        <w:tc>
          <w:tcPr>
            <w:tcW w:w="738" w:type="pct"/>
            <w:tcBorders>
              <w:top w:val="single" w:sz="6" w:space="0" w:color="auto"/>
            </w:tcBorders>
          </w:tcPr>
          <w:p w14:paraId="6E993695" w14:textId="77777777" w:rsidR="006A4F7C" w:rsidRPr="007012EB" w:rsidRDefault="006A4F7C" w:rsidP="00DA7E3E">
            <w:pPr>
              <w:pStyle w:val="Normal1"/>
              <w:jc w:val="left"/>
              <w:rPr>
                <w:rFonts w:asciiTheme="majorHAnsi" w:hAnsiTheme="majorHAnsi" w:cstheme="majorHAnsi"/>
                <w:sz w:val="18"/>
                <w:szCs w:val="18"/>
              </w:rPr>
            </w:pPr>
            <w:r w:rsidRPr="007012EB">
              <w:rPr>
                <w:rFonts w:asciiTheme="majorHAnsi" w:hAnsiTheme="majorHAnsi" w:cstheme="majorHAnsi"/>
                <w:b/>
                <w:sz w:val="18"/>
                <w:szCs w:val="18"/>
              </w:rPr>
              <w:t>OG0000436</w:t>
            </w:r>
          </w:p>
        </w:tc>
        <w:tc>
          <w:tcPr>
            <w:tcW w:w="446" w:type="pct"/>
            <w:tcBorders>
              <w:top w:val="single" w:sz="6" w:space="0" w:color="auto"/>
            </w:tcBorders>
          </w:tcPr>
          <w:p w14:paraId="06CFF273"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104</w:t>
            </w:r>
          </w:p>
        </w:tc>
        <w:tc>
          <w:tcPr>
            <w:tcW w:w="568" w:type="pct"/>
            <w:tcBorders>
              <w:top w:val="single" w:sz="6" w:space="0" w:color="auto"/>
            </w:tcBorders>
          </w:tcPr>
          <w:p w14:paraId="7294C877"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59" w:type="pct"/>
            <w:tcBorders>
              <w:top w:val="single" w:sz="6" w:space="0" w:color="auto"/>
            </w:tcBorders>
          </w:tcPr>
          <w:p w14:paraId="50DB8141"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i/>
                <w:sz w:val="18"/>
                <w:szCs w:val="18"/>
              </w:rPr>
              <w:t>0.00</w:t>
            </w:r>
          </w:p>
        </w:tc>
        <w:tc>
          <w:tcPr>
            <w:tcW w:w="556" w:type="pct"/>
            <w:tcBorders>
              <w:top w:val="single" w:sz="6" w:space="0" w:color="auto"/>
            </w:tcBorders>
          </w:tcPr>
          <w:p w14:paraId="0FFA768E"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40" w:type="pct"/>
            <w:tcBorders>
              <w:top w:val="single" w:sz="6" w:space="0" w:color="auto"/>
            </w:tcBorders>
          </w:tcPr>
          <w:p w14:paraId="16A2D432"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top w:val="single" w:sz="6" w:space="0" w:color="auto"/>
            </w:tcBorders>
          </w:tcPr>
          <w:p w14:paraId="7FB334E3"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Serine proteases, trypsin domain (IPR001254)</w:t>
            </w:r>
          </w:p>
        </w:tc>
      </w:tr>
      <w:tr w:rsidR="006A4F7C" w:rsidRPr="007012EB" w14:paraId="053832C4" w14:textId="77777777" w:rsidTr="00DA7E3E">
        <w:trPr>
          <w:jc w:val="center"/>
        </w:trPr>
        <w:tc>
          <w:tcPr>
            <w:tcW w:w="738" w:type="pct"/>
          </w:tcPr>
          <w:p w14:paraId="52BF9BBB" w14:textId="77777777" w:rsidR="006A4F7C" w:rsidRPr="007012EB" w:rsidRDefault="006A4F7C" w:rsidP="00DA7E3E">
            <w:pPr>
              <w:pStyle w:val="Normal1"/>
              <w:jc w:val="left"/>
              <w:rPr>
                <w:rFonts w:asciiTheme="majorHAnsi" w:hAnsiTheme="majorHAnsi" w:cstheme="majorHAnsi"/>
                <w:sz w:val="18"/>
                <w:szCs w:val="18"/>
              </w:rPr>
            </w:pPr>
            <w:r w:rsidRPr="007012EB">
              <w:rPr>
                <w:rFonts w:asciiTheme="majorHAnsi" w:hAnsiTheme="majorHAnsi" w:cstheme="majorHAnsi"/>
                <w:b/>
                <w:sz w:val="18"/>
                <w:szCs w:val="18"/>
              </w:rPr>
              <w:t>OG0001236</w:t>
            </w:r>
          </w:p>
        </w:tc>
        <w:tc>
          <w:tcPr>
            <w:tcW w:w="446" w:type="pct"/>
          </w:tcPr>
          <w:p w14:paraId="1BC645C7"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54</w:t>
            </w:r>
          </w:p>
        </w:tc>
        <w:tc>
          <w:tcPr>
            <w:tcW w:w="568" w:type="pct"/>
          </w:tcPr>
          <w:p w14:paraId="206FABE7"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59" w:type="pct"/>
          </w:tcPr>
          <w:p w14:paraId="772270C4"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i/>
                <w:sz w:val="18"/>
                <w:szCs w:val="18"/>
              </w:rPr>
              <w:t>0.00</w:t>
            </w:r>
          </w:p>
        </w:tc>
        <w:tc>
          <w:tcPr>
            <w:tcW w:w="556" w:type="pct"/>
          </w:tcPr>
          <w:p w14:paraId="7F4D03B7"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40" w:type="pct"/>
          </w:tcPr>
          <w:p w14:paraId="48946EB4"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Pr>
          <w:p w14:paraId="0167C689"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Major facilitator superfamily associated domain (IPR024989)</w:t>
            </w:r>
          </w:p>
        </w:tc>
      </w:tr>
      <w:tr w:rsidR="006A4F7C" w:rsidRPr="007012EB" w14:paraId="7306BDF9" w14:textId="77777777" w:rsidTr="00DA7E3E">
        <w:trPr>
          <w:jc w:val="center"/>
        </w:trPr>
        <w:tc>
          <w:tcPr>
            <w:tcW w:w="738" w:type="pct"/>
          </w:tcPr>
          <w:p w14:paraId="58003722" w14:textId="77777777" w:rsidR="006A4F7C" w:rsidRPr="007012EB" w:rsidRDefault="006A4F7C" w:rsidP="00DA7E3E">
            <w:pPr>
              <w:pStyle w:val="Normal1"/>
              <w:jc w:val="left"/>
              <w:rPr>
                <w:rFonts w:asciiTheme="majorHAnsi" w:hAnsiTheme="majorHAnsi" w:cstheme="majorHAnsi"/>
                <w:sz w:val="18"/>
                <w:szCs w:val="18"/>
              </w:rPr>
            </w:pPr>
            <w:r w:rsidRPr="007012EB">
              <w:rPr>
                <w:rFonts w:asciiTheme="majorHAnsi" w:hAnsiTheme="majorHAnsi" w:cstheme="majorHAnsi"/>
                <w:b/>
                <w:sz w:val="18"/>
                <w:szCs w:val="18"/>
              </w:rPr>
              <w:t>OG0002592</w:t>
            </w:r>
          </w:p>
        </w:tc>
        <w:tc>
          <w:tcPr>
            <w:tcW w:w="446" w:type="pct"/>
          </w:tcPr>
          <w:p w14:paraId="1B5005F4"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36</w:t>
            </w:r>
          </w:p>
        </w:tc>
        <w:tc>
          <w:tcPr>
            <w:tcW w:w="568" w:type="pct"/>
          </w:tcPr>
          <w:p w14:paraId="680119C3"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59" w:type="pct"/>
          </w:tcPr>
          <w:p w14:paraId="0D46298E"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i/>
                <w:sz w:val="18"/>
                <w:szCs w:val="18"/>
              </w:rPr>
              <w:t>0.00</w:t>
            </w:r>
          </w:p>
        </w:tc>
        <w:tc>
          <w:tcPr>
            <w:tcW w:w="556" w:type="pct"/>
          </w:tcPr>
          <w:p w14:paraId="57B4ECA6"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40" w:type="pct"/>
          </w:tcPr>
          <w:p w14:paraId="52E781C2"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Pr>
          <w:p w14:paraId="1669C712" w14:textId="77777777" w:rsidR="006A4F7C" w:rsidRPr="007012EB" w:rsidRDefault="006A4F7C" w:rsidP="00DA7E3E">
            <w:pPr>
              <w:pStyle w:val="Normal1"/>
              <w:ind w:leftChars="64" w:left="141"/>
              <w:jc w:val="left"/>
              <w:rPr>
                <w:rFonts w:asciiTheme="majorHAnsi" w:hAnsiTheme="majorHAnsi" w:cstheme="majorHAnsi"/>
                <w:sz w:val="18"/>
                <w:szCs w:val="18"/>
              </w:rPr>
            </w:pPr>
            <w:r>
              <w:rPr>
                <w:rFonts w:asciiTheme="majorHAnsi" w:hAnsiTheme="majorHAnsi" w:cstheme="majorHAnsi"/>
                <w:sz w:val="18"/>
                <w:szCs w:val="18"/>
              </w:rPr>
              <w:t>Spä</w:t>
            </w:r>
            <w:r w:rsidRPr="007012EB">
              <w:rPr>
                <w:rFonts w:asciiTheme="majorHAnsi" w:hAnsiTheme="majorHAnsi" w:cstheme="majorHAnsi"/>
                <w:sz w:val="18"/>
                <w:szCs w:val="18"/>
              </w:rPr>
              <w:t>tzle (IPR032104)</w:t>
            </w:r>
          </w:p>
        </w:tc>
      </w:tr>
      <w:tr w:rsidR="006A4F7C" w:rsidRPr="007012EB" w14:paraId="62DB831E" w14:textId="77777777" w:rsidTr="00DA7E3E">
        <w:trPr>
          <w:jc w:val="center"/>
        </w:trPr>
        <w:tc>
          <w:tcPr>
            <w:tcW w:w="738" w:type="pct"/>
          </w:tcPr>
          <w:p w14:paraId="64B301C0" w14:textId="77777777" w:rsidR="006A4F7C" w:rsidRPr="007012EB" w:rsidRDefault="006A4F7C" w:rsidP="00DA7E3E">
            <w:pPr>
              <w:pStyle w:val="Normal1"/>
              <w:jc w:val="left"/>
              <w:rPr>
                <w:rFonts w:asciiTheme="majorHAnsi" w:hAnsiTheme="majorHAnsi" w:cstheme="majorHAnsi"/>
                <w:sz w:val="18"/>
                <w:szCs w:val="18"/>
              </w:rPr>
            </w:pPr>
            <w:r w:rsidRPr="007012EB">
              <w:rPr>
                <w:rFonts w:asciiTheme="majorHAnsi" w:hAnsiTheme="majorHAnsi" w:cstheme="majorHAnsi"/>
                <w:b/>
                <w:sz w:val="18"/>
                <w:szCs w:val="18"/>
              </w:rPr>
              <w:t>OG0006538</w:t>
            </w:r>
          </w:p>
        </w:tc>
        <w:tc>
          <w:tcPr>
            <w:tcW w:w="446" w:type="pct"/>
          </w:tcPr>
          <w:p w14:paraId="42570C2D"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19</w:t>
            </w:r>
          </w:p>
        </w:tc>
        <w:tc>
          <w:tcPr>
            <w:tcW w:w="568" w:type="pct"/>
          </w:tcPr>
          <w:p w14:paraId="207AE3A1"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59" w:type="pct"/>
          </w:tcPr>
          <w:p w14:paraId="257B63B1"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i/>
                <w:sz w:val="18"/>
                <w:szCs w:val="18"/>
              </w:rPr>
              <w:t>0.00</w:t>
            </w:r>
          </w:p>
        </w:tc>
        <w:tc>
          <w:tcPr>
            <w:tcW w:w="556" w:type="pct"/>
          </w:tcPr>
          <w:p w14:paraId="09AC4CBA"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40" w:type="pct"/>
          </w:tcPr>
          <w:p w14:paraId="320843BA"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Pr>
          <w:p w14:paraId="021B0D57"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Leucine-rich repeat (IPR001611)</w:t>
            </w:r>
          </w:p>
        </w:tc>
      </w:tr>
      <w:tr w:rsidR="006A4F7C" w:rsidRPr="007012EB" w14:paraId="0DA6373F" w14:textId="77777777" w:rsidTr="00DA7E3E">
        <w:trPr>
          <w:jc w:val="center"/>
        </w:trPr>
        <w:tc>
          <w:tcPr>
            <w:tcW w:w="738" w:type="pct"/>
          </w:tcPr>
          <w:p w14:paraId="1A41FECE" w14:textId="77777777" w:rsidR="006A4F7C" w:rsidRPr="007012EB" w:rsidRDefault="006A4F7C" w:rsidP="00DA7E3E">
            <w:pPr>
              <w:pStyle w:val="Normal1"/>
              <w:jc w:val="left"/>
              <w:rPr>
                <w:rFonts w:asciiTheme="majorHAnsi" w:hAnsiTheme="majorHAnsi" w:cstheme="majorHAnsi"/>
                <w:sz w:val="18"/>
                <w:szCs w:val="18"/>
              </w:rPr>
            </w:pPr>
            <w:r w:rsidRPr="007012EB">
              <w:rPr>
                <w:rFonts w:asciiTheme="majorHAnsi" w:hAnsiTheme="majorHAnsi" w:cstheme="majorHAnsi"/>
                <w:b/>
                <w:sz w:val="18"/>
                <w:szCs w:val="18"/>
              </w:rPr>
              <w:t>OG0006541</w:t>
            </w:r>
          </w:p>
        </w:tc>
        <w:tc>
          <w:tcPr>
            <w:tcW w:w="446" w:type="pct"/>
          </w:tcPr>
          <w:p w14:paraId="70D8D456"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19</w:t>
            </w:r>
          </w:p>
        </w:tc>
        <w:tc>
          <w:tcPr>
            <w:tcW w:w="568" w:type="pct"/>
          </w:tcPr>
          <w:p w14:paraId="4956ED97"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59" w:type="pct"/>
          </w:tcPr>
          <w:p w14:paraId="26E5878F"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i/>
                <w:sz w:val="18"/>
                <w:szCs w:val="18"/>
              </w:rPr>
              <w:t>0.00</w:t>
            </w:r>
          </w:p>
        </w:tc>
        <w:tc>
          <w:tcPr>
            <w:tcW w:w="556" w:type="pct"/>
          </w:tcPr>
          <w:p w14:paraId="4E8E3A49"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40" w:type="pct"/>
          </w:tcPr>
          <w:p w14:paraId="415EEB58"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Pr>
          <w:p w14:paraId="71776D3A"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None</w:t>
            </w:r>
          </w:p>
        </w:tc>
      </w:tr>
      <w:tr w:rsidR="006A4F7C" w:rsidRPr="007012EB" w14:paraId="3D8436B9" w14:textId="77777777" w:rsidTr="00DA7E3E">
        <w:trPr>
          <w:jc w:val="center"/>
        </w:trPr>
        <w:tc>
          <w:tcPr>
            <w:tcW w:w="738" w:type="pct"/>
          </w:tcPr>
          <w:p w14:paraId="3CA21207" w14:textId="77777777" w:rsidR="006A4F7C" w:rsidRPr="007012EB" w:rsidRDefault="006A4F7C" w:rsidP="00DA7E3E">
            <w:pPr>
              <w:pStyle w:val="Normal1"/>
              <w:jc w:val="left"/>
              <w:rPr>
                <w:rFonts w:asciiTheme="majorHAnsi" w:hAnsiTheme="majorHAnsi" w:cstheme="majorHAnsi"/>
                <w:sz w:val="18"/>
                <w:szCs w:val="18"/>
              </w:rPr>
            </w:pPr>
            <w:r w:rsidRPr="007012EB">
              <w:rPr>
                <w:rFonts w:asciiTheme="majorHAnsi" w:hAnsiTheme="majorHAnsi" w:cstheme="majorHAnsi"/>
                <w:b/>
                <w:sz w:val="18"/>
                <w:szCs w:val="18"/>
              </w:rPr>
              <w:t>OG0006869</w:t>
            </w:r>
          </w:p>
        </w:tc>
        <w:tc>
          <w:tcPr>
            <w:tcW w:w="446" w:type="pct"/>
          </w:tcPr>
          <w:p w14:paraId="309A5B7A"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17</w:t>
            </w:r>
          </w:p>
        </w:tc>
        <w:tc>
          <w:tcPr>
            <w:tcW w:w="568" w:type="pct"/>
          </w:tcPr>
          <w:p w14:paraId="2CB4355B"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59" w:type="pct"/>
          </w:tcPr>
          <w:p w14:paraId="186FBC54"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i/>
                <w:sz w:val="18"/>
                <w:szCs w:val="18"/>
              </w:rPr>
              <w:t>0.00</w:t>
            </w:r>
          </w:p>
        </w:tc>
        <w:tc>
          <w:tcPr>
            <w:tcW w:w="556" w:type="pct"/>
          </w:tcPr>
          <w:p w14:paraId="119894F2"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40" w:type="pct"/>
          </w:tcPr>
          <w:p w14:paraId="2596C4C2"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Pr>
          <w:p w14:paraId="24070CD6"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Thioredoxin domain (IPR013766)</w:t>
            </w:r>
          </w:p>
        </w:tc>
      </w:tr>
      <w:tr w:rsidR="006A4F7C" w:rsidRPr="007012EB" w14:paraId="33A792EB" w14:textId="77777777" w:rsidTr="00DA7E3E">
        <w:trPr>
          <w:jc w:val="center"/>
        </w:trPr>
        <w:tc>
          <w:tcPr>
            <w:tcW w:w="738" w:type="pct"/>
          </w:tcPr>
          <w:p w14:paraId="14342DE7" w14:textId="77777777" w:rsidR="006A4F7C" w:rsidRPr="007012EB" w:rsidRDefault="006A4F7C" w:rsidP="00DA7E3E">
            <w:pPr>
              <w:pStyle w:val="Normal1"/>
              <w:jc w:val="left"/>
              <w:rPr>
                <w:rFonts w:asciiTheme="majorHAnsi" w:hAnsiTheme="majorHAnsi" w:cstheme="majorHAnsi"/>
                <w:sz w:val="18"/>
                <w:szCs w:val="18"/>
              </w:rPr>
            </w:pPr>
            <w:r w:rsidRPr="007012EB">
              <w:rPr>
                <w:rFonts w:asciiTheme="majorHAnsi" w:hAnsiTheme="majorHAnsi" w:cstheme="majorHAnsi"/>
                <w:b/>
                <w:sz w:val="18"/>
                <w:szCs w:val="18"/>
              </w:rPr>
              <w:t>OG0005117</w:t>
            </w:r>
          </w:p>
        </w:tc>
        <w:tc>
          <w:tcPr>
            <w:tcW w:w="446" w:type="pct"/>
          </w:tcPr>
          <w:p w14:paraId="30D1B077"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27</w:t>
            </w:r>
          </w:p>
        </w:tc>
        <w:tc>
          <w:tcPr>
            <w:tcW w:w="568" w:type="pct"/>
          </w:tcPr>
          <w:p w14:paraId="776B8BE3"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0.88</w:t>
            </w:r>
          </w:p>
        </w:tc>
        <w:tc>
          <w:tcPr>
            <w:tcW w:w="559" w:type="pct"/>
          </w:tcPr>
          <w:p w14:paraId="73E26851"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i/>
                <w:sz w:val="18"/>
                <w:szCs w:val="18"/>
              </w:rPr>
              <w:t>0.00</w:t>
            </w:r>
          </w:p>
        </w:tc>
        <w:tc>
          <w:tcPr>
            <w:tcW w:w="556" w:type="pct"/>
          </w:tcPr>
          <w:p w14:paraId="4FC8D825"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0.93</w:t>
            </w:r>
          </w:p>
        </w:tc>
        <w:tc>
          <w:tcPr>
            <w:tcW w:w="540" w:type="pct"/>
          </w:tcPr>
          <w:p w14:paraId="6718F2DC"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0.50</w:t>
            </w:r>
          </w:p>
        </w:tc>
        <w:tc>
          <w:tcPr>
            <w:tcW w:w="1593" w:type="pct"/>
          </w:tcPr>
          <w:p w14:paraId="4329BF95"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BTB/POZ domain (IPR000210)</w:t>
            </w:r>
          </w:p>
        </w:tc>
      </w:tr>
      <w:tr w:rsidR="006A4F7C" w:rsidRPr="007012EB" w14:paraId="34658723" w14:textId="77777777" w:rsidTr="00DA7E3E">
        <w:trPr>
          <w:jc w:val="center"/>
        </w:trPr>
        <w:tc>
          <w:tcPr>
            <w:tcW w:w="738" w:type="pct"/>
            <w:tcBorders>
              <w:top w:val="nil"/>
              <w:left w:val="nil"/>
              <w:right w:val="nil"/>
            </w:tcBorders>
          </w:tcPr>
          <w:p w14:paraId="3EBC0867" w14:textId="77777777" w:rsidR="006A4F7C" w:rsidRPr="007012EB" w:rsidRDefault="006A4F7C" w:rsidP="00DA7E3E">
            <w:pPr>
              <w:pStyle w:val="Normal1"/>
              <w:jc w:val="left"/>
              <w:rPr>
                <w:rFonts w:asciiTheme="majorHAnsi" w:hAnsiTheme="majorHAnsi" w:cstheme="majorHAnsi"/>
                <w:sz w:val="18"/>
                <w:szCs w:val="18"/>
              </w:rPr>
            </w:pPr>
            <w:r w:rsidRPr="007012EB">
              <w:rPr>
                <w:rFonts w:asciiTheme="majorHAnsi" w:hAnsiTheme="majorHAnsi" w:cstheme="majorHAnsi"/>
                <w:b/>
                <w:sz w:val="18"/>
                <w:szCs w:val="18"/>
              </w:rPr>
              <w:t>OG0005941</w:t>
            </w:r>
          </w:p>
        </w:tc>
        <w:tc>
          <w:tcPr>
            <w:tcW w:w="446" w:type="pct"/>
            <w:tcBorders>
              <w:top w:val="nil"/>
              <w:left w:val="nil"/>
              <w:right w:val="nil"/>
            </w:tcBorders>
          </w:tcPr>
          <w:p w14:paraId="4E9B38C0"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22</w:t>
            </w:r>
          </w:p>
        </w:tc>
        <w:tc>
          <w:tcPr>
            <w:tcW w:w="568" w:type="pct"/>
            <w:tcBorders>
              <w:top w:val="nil"/>
              <w:left w:val="nil"/>
              <w:right w:val="nil"/>
            </w:tcBorders>
          </w:tcPr>
          <w:p w14:paraId="33DCF5B8"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0.77</w:t>
            </w:r>
          </w:p>
        </w:tc>
        <w:tc>
          <w:tcPr>
            <w:tcW w:w="559" w:type="pct"/>
            <w:tcBorders>
              <w:top w:val="nil"/>
              <w:left w:val="nil"/>
              <w:right w:val="nil"/>
            </w:tcBorders>
          </w:tcPr>
          <w:p w14:paraId="3ECB50C3"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i/>
                <w:sz w:val="18"/>
                <w:szCs w:val="18"/>
              </w:rPr>
              <w:t>0.00</w:t>
            </w:r>
          </w:p>
        </w:tc>
        <w:tc>
          <w:tcPr>
            <w:tcW w:w="556" w:type="pct"/>
            <w:tcBorders>
              <w:top w:val="nil"/>
              <w:left w:val="nil"/>
              <w:right w:val="nil"/>
            </w:tcBorders>
          </w:tcPr>
          <w:p w14:paraId="18E6162B"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0.73</w:t>
            </w:r>
          </w:p>
        </w:tc>
        <w:tc>
          <w:tcPr>
            <w:tcW w:w="540" w:type="pct"/>
            <w:tcBorders>
              <w:top w:val="nil"/>
              <w:left w:val="nil"/>
              <w:right w:val="nil"/>
            </w:tcBorders>
          </w:tcPr>
          <w:p w14:paraId="4DED347B"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top w:val="nil"/>
              <w:left w:val="nil"/>
              <w:right w:val="nil"/>
            </w:tcBorders>
          </w:tcPr>
          <w:p w14:paraId="200329C1"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None</w:t>
            </w:r>
          </w:p>
        </w:tc>
      </w:tr>
      <w:tr w:rsidR="006A4F7C" w:rsidRPr="007012EB" w14:paraId="382BD333" w14:textId="77777777" w:rsidTr="00DA7E3E">
        <w:trPr>
          <w:jc w:val="center"/>
        </w:trPr>
        <w:tc>
          <w:tcPr>
            <w:tcW w:w="738" w:type="pct"/>
            <w:tcBorders>
              <w:left w:val="nil"/>
              <w:right w:val="nil"/>
            </w:tcBorders>
          </w:tcPr>
          <w:p w14:paraId="35FE2222" w14:textId="77777777" w:rsidR="006A4F7C" w:rsidRPr="007012EB" w:rsidRDefault="006A4F7C" w:rsidP="00DA7E3E">
            <w:pPr>
              <w:pStyle w:val="Normal1"/>
              <w:jc w:val="left"/>
              <w:rPr>
                <w:rFonts w:asciiTheme="majorHAnsi" w:hAnsiTheme="majorHAnsi" w:cstheme="majorHAnsi"/>
                <w:sz w:val="18"/>
                <w:szCs w:val="18"/>
              </w:rPr>
            </w:pPr>
            <w:r w:rsidRPr="007012EB">
              <w:rPr>
                <w:rFonts w:asciiTheme="majorHAnsi" w:hAnsiTheme="majorHAnsi" w:cstheme="majorHAnsi"/>
                <w:b/>
                <w:sz w:val="18"/>
                <w:szCs w:val="18"/>
              </w:rPr>
              <w:t>OG0006662</w:t>
            </w:r>
          </w:p>
        </w:tc>
        <w:tc>
          <w:tcPr>
            <w:tcW w:w="446" w:type="pct"/>
            <w:tcBorders>
              <w:left w:val="nil"/>
              <w:right w:val="nil"/>
            </w:tcBorders>
          </w:tcPr>
          <w:p w14:paraId="717032B6"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18</w:t>
            </w:r>
          </w:p>
        </w:tc>
        <w:tc>
          <w:tcPr>
            <w:tcW w:w="568" w:type="pct"/>
            <w:tcBorders>
              <w:left w:val="nil"/>
              <w:right w:val="nil"/>
            </w:tcBorders>
          </w:tcPr>
          <w:p w14:paraId="78567171"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0.82</w:t>
            </w:r>
          </w:p>
        </w:tc>
        <w:tc>
          <w:tcPr>
            <w:tcW w:w="559" w:type="pct"/>
            <w:tcBorders>
              <w:left w:val="nil"/>
              <w:right w:val="nil"/>
            </w:tcBorders>
          </w:tcPr>
          <w:p w14:paraId="274AE9AC"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i/>
                <w:sz w:val="18"/>
                <w:szCs w:val="18"/>
              </w:rPr>
              <w:t>0.00</w:t>
            </w:r>
          </w:p>
        </w:tc>
        <w:tc>
          <w:tcPr>
            <w:tcW w:w="556" w:type="pct"/>
            <w:tcBorders>
              <w:left w:val="nil"/>
              <w:right w:val="nil"/>
            </w:tcBorders>
          </w:tcPr>
          <w:p w14:paraId="7FF33B6E"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0.80</w:t>
            </w:r>
          </w:p>
        </w:tc>
        <w:tc>
          <w:tcPr>
            <w:tcW w:w="540" w:type="pct"/>
            <w:tcBorders>
              <w:left w:val="nil"/>
              <w:right w:val="nil"/>
            </w:tcBorders>
          </w:tcPr>
          <w:p w14:paraId="313BE3E5"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right w:val="nil"/>
            </w:tcBorders>
          </w:tcPr>
          <w:p w14:paraId="61A2A89F"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None</w:t>
            </w:r>
          </w:p>
        </w:tc>
      </w:tr>
      <w:tr w:rsidR="006A4F7C" w:rsidRPr="007012EB" w14:paraId="02A27C6C" w14:textId="77777777" w:rsidTr="00DA7E3E">
        <w:trPr>
          <w:jc w:val="center"/>
        </w:trPr>
        <w:tc>
          <w:tcPr>
            <w:tcW w:w="738" w:type="pct"/>
            <w:tcBorders>
              <w:left w:val="nil"/>
              <w:right w:val="nil"/>
            </w:tcBorders>
          </w:tcPr>
          <w:p w14:paraId="0452138A"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OG0006889</w:t>
            </w:r>
          </w:p>
        </w:tc>
        <w:tc>
          <w:tcPr>
            <w:tcW w:w="446" w:type="pct"/>
            <w:tcBorders>
              <w:left w:val="nil"/>
              <w:right w:val="nil"/>
            </w:tcBorders>
          </w:tcPr>
          <w:p w14:paraId="5BC43799"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17</w:t>
            </w:r>
          </w:p>
        </w:tc>
        <w:tc>
          <w:tcPr>
            <w:tcW w:w="568" w:type="pct"/>
            <w:tcBorders>
              <w:left w:val="nil"/>
              <w:right w:val="nil"/>
            </w:tcBorders>
          </w:tcPr>
          <w:p w14:paraId="1195D7B4"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0.71</w:t>
            </w:r>
          </w:p>
        </w:tc>
        <w:tc>
          <w:tcPr>
            <w:tcW w:w="559" w:type="pct"/>
            <w:tcBorders>
              <w:left w:val="nil"/>
              <w:right w:val="nil"/>
            </w:tcBorders>
          </w:tcPr>
          <w:p w14:paraId="3C80D62E"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56" w:type="pct"/>
            <w:tcBorders>
              <w:left w:val="nil"/>
              <w:right w:val="nil"/>
            </w:tcBorders>
          </w:tcPr>
          <w:p w14:paraId="35A5689F"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0.73</w:t>
            </w:r>
          </w:p>
        </w:tc>
        <w:tc>
          <w:tcPr>
            <w:tcW w:w="540" w:type="pct"/>
            <w:tcBorders>
              <w:left w:val="nil"/>
              <w:right w:val="nil"/>
            </w:tcBorders>
          </w:tcPr>
          <w:p w14:paraId="25AB614C"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0.50</w:t>
            </w:r>
          </w:p>
        </w:tc>
        <w:tc>
          <w:tcPr>
            <w:tcW w:w="1593" w:type="pct"/>
            <w:tcBorders>
              <w:left w:val="nil"/>
              <w:right w:val="nil"/>
            </w:tcBorders>
          </w:tcPr>
          <w:p w14:paraId="3AC069AA"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None</w:t>
            </w:r>
          </w:p>
        </w:tc>
      </w:tr>
      <w:tr w:rsidR="006A4F7C" w:rsidRPr="007012EB" w14:paraId="4D4EB8C3" w14:textId="77777777" w:rsidTr="00DA7E3E">
        <w:trPr>
          <w:jc w:val="center"/>
        </w:trPr>
        <w:tc>
          <w:tcPr>
            <w:tcW w:w="738" w:type="pct"/>
            <w:tcBorders>
              <w:left w:val="nil"/>
              <w:right w:val="nil"/>
            </w:tcBorders>
          </w:tcPr>
          <w:p w14:paraId="2E8BF0A9"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OG0006940</w:t>
            </w:r>
          </w:p>
        </w:tc>
        <w:tc>
          <w:tcPr>
            <w:tcW w:w="446" w:type="pct"/>
            <w:tcBorders>
              <w:left w:val="nil"/>
              <w:right w:val="nil"/>
            </w:tcBorders>
          </w:tcPr>
          <w:p w14:paraId="499C4A6E"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17</w:t>
            </w:r>
          </w:p>
        </w:tc>
        <w:tc>
          <w:tcPr>
            <w:tcW w:w="568" w:type="pct"/>
            <w:tcBorders>
              <w:left w:val="nil"/>
              <w:right w:val="nil"/>
            </w:tcBorders>
          </w:tcPr>
          <w:p w14:paraId="0BE02FF0"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0.82</w:t>
            </w:r>
          </w:p>
        </w:tc>
        <w:tc>
          <w:tcPr>
            <w:tcW w:w="559" w:type="pct"/>
            <w:tcBorders>
              <w:left w:val="nil"/>
              <w:right w:val="nil"/>
            </w:tcBorders>
          </w:tcPr>
          <w:p w14:paraId="329BB2BA"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56" w:type="pct"/>
            <w:tcBorders>
              <w:left w:val="nil"/>
              <w:right w:val="nil"/>
            </w:tcBorders>
          </w:tcPr>
          <w:p w14:paraId="1A244750"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0.87</w:t>
            </w:r>
          </w:p>
        </w:tc>
        <w:tc>
          <w:tcPr>
            <w:tcW w:w="540" w:type="pct"/>
            <w:tcBorders>
              <w:left w:val="nil"/>
              <w:right w:val="nil"/>
            </w:tcBorders>
          </w:tcPr>
          <w:p w14:paraId="7CD0954F"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0.50</w:t>
            </w:r>
          </w:p>
        </w:tc>
        <w:tc>
          <w:tcPr>
            <w:tcW w:w="1593" w:type="pct"/>
            <w:tcBorders>
              <w:left w:val="nil"/>
              <w:right w:val="nil"/>
            </w:tcBorders>
          </w:tcPr>
          <w:p w14:paraId="68FD0250"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EGF-like domain (IPR000742), Laminin G domain (IPR001791)</w:t>
            </w:r>
          </w:p>
        </w:tc>
      </w:tr>
      <w:tr w:rsidR="006A4F7C" w:rsidRPr="007012EB" w14:paraId="51135A25" w14:textId="77777777" w:rsidTr="00DA7E3E">
        <w:trPr>
          <w:jc w:val="center"/>
        </w:trPr>
        <w:tc>
          <w:tcPr>
            <w:tcW w:w="738" w:type="pct"/>
            <w:tcBorders>
              <w:left w:val="nil"/>
              <w:right w:val="nil"/>
            </w:tcBorders>
          </w:tcPr>
          <w:p w14:paraId="6012FAC9"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OG0006941</w:t>
            </w:r>
          </w:p>
        </w:tc>
        <w:tc>
          <w:tcPr>
            <w:tcW w:w="446" w:type="pct"/>
            <w:tcBorders>
              <w:left w:val="nil"/>
              <w:right w:val="nil"/>
            </w:tcBorders>
          </w:tcPr>
          <w:p w14:paraId="532BEB14"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17</w:t>
            </w:r>
          </w:p>
        </w:tc>
        <w:tc>
          <w:tcPr>
            <w:tcW w:w="568" w:type="pct"/>
            <w:tcBorders>
              <w:left w:val="nil"/>
              <w:right w:val="nil"/>
            </w:tcBorders>
          </w:tcPr>
          <w:p w14:paraId="56E633FC"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0.71</w:t>
            </w:r>
          </w:p>
        </w:tc>
        <w:tc>
          <w:tcPr>
            <w:tcW w:w="559" w:type="pct"/>
            <w:tcBorders>
              <w:left w:val="nil"/>
              <w:right w:val="nil"/>
            </w:tcBorders>
          </w:tcPr>
          <w:p w14:paraId="58651C98"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56" w:type="pct"/>
            <w:tcBorders>
              <w:left w:val="nil"/>
              <w:right w:val="nil"/>
            </w:tcBorders>
          </w:tcPr>
          <w:p w14:paraId="3A06C916"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0.67</w:t>
            </w:r>
          </w:p>
        </w:tc>
        <w:tc>
          <w:tcPr>
            <w:tcW w:w="540" w:type="pct"/>
            <w:tcBorders>
              <w:left w:val="nil"/>
              <w:right w:val="nil"/>
            </w:tcBorders>
          </w:tcPr>
          <w:p w14:paraId="315D30FA"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right w:val="nil"/>
            </w:tcBorders>
          </w:tcPr>
          <w:p w14:paraId="5F2CB472"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EF-hand domain (IPR002048)</w:t>
            </w:r>
          </w:p>
        </w:tc>
      </w:tr>
      <w:tr w:rsidR="006A4F7C" w:rsidRPr="007012EB" w14:paraId="13D2D09D" w14:textId="77777777" w:rsidTr="00DA7E3E">
        <w:trPr>
          <w:jc w:val="center"/>
        </w:trPr>
        <w:tc>
          <w:tcPr>
            <w:tcW w:w="738" w:type="pct"/>
            <w:tcBorders>
              <w:left w:val="nil"/>
              <w:right w:val="nil"/>
            </w:tcBorders>
          </w:tcPr>
          <w:p w14:paraId="6E762A62"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OG0006951</w:t>
            </w:r>
          </w:p>
        </w:tc>
        <w:tc>
          <w:tcPr>
            <w:tcW w:w="446" w:type="pct"/>
            <w:tcBorders>
              <w:left w:val="nil"/>
              <w:right w:val="nil"/>
            </w:tcBorders>
          </w:tcPr>
          <w:p w14:paraId="4644F5DA"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17</w:t>
            </w:r>
          </w:p>
        </w:tc>
        <w:tc>
          <w:tcPr>
            <w:tcW w:w="568" w:type="pct"/>
            <w:tcBorders>
              <w:left w:val="nil"/>
              <w:right w:val="nil"/>
            </w:tcBorders>
          </w:tcPr>
          <w:p w14:paraId="5E987699"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0.71</w:t>
            </w:r>
          </w:p>
        </w:tc>
        <w:tc>
          <w:tcPr>
            <w:tcW w:w="559" w:type="pct"/>
            <w:tcBorders>
              <w:left w:val="nil"/>
              <w:right w:val="nil"/>
            </w:tcBorders>
          </w:tcPr>
          <w:p w14:paraId="1A0AB396"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56" w:type="pct"/>
            <w:tcBorders>
              <w:left w:val="nil"/>
              <w:right w:val="nil"/>
            </w:tcBorders>
          </w:tcPr>
          <w:p w14:paraId="27983977"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0.67</w:t>
            </w:r>
          </w:p>
        </w:tc>
        <w:tc>
          <w:tcPr>
            <w:tcW w:w="540" w:type="pct"/>
            <w:tcBorders>
              <w:left w:val="nil"/>
              <w:right w:val="nil"/>
            </w:tcBorders>
          </w:tcPr>
          <w:p w14:paraId="15E15802"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right w:val="nil"/>
            </w:tcBorders>
          </w:tcPr>
          <w:p w14:paraId="00FA0D09"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Adipokinetic hormone (IPR010475)</w:t>
            </w:r>
          </w:p>
        </w:tc>
      </w:tr>
      <w:tr w:rsidR="006A4F7C" w:rsidRPr="007012EB" w14:paraId="27FF7F84" w14:textId="77777777" w:rsidTr="00DA7E3E">
        <w:trPr>
          <w:jc w:val="center"/>
        </w:trPr>
        <w:tc>
          <w:tcPr>
            <w:tcW w:w="738" w:type="pct"/>
            <w:tcBorders>
              <w:left w:val="nil"/>
              <w:right w:val="nil"/>
            </w:tcBorders>
          </w:tcPr>
          <w:p w14:paraId="1999CF4F"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OG0007141</w:t>
            </w:r>
          </w:p>
        </w:tc>
        <w:tc>
          <w:tcPr>
            <w:tcW w:w="446" w:type="pct"/>
            <w:tcBorders>
              <w:left w:val="nil"/>
              <w:right w:val="nil"/>
            </w:tcBorders>
          </w:tcPr>
          <w:p w14:paraId="3CB2D87D"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16</w:t>
            </w:r>
          </w:p>
        </w:tc>
        <w:tc>
          <w:tcPr>
            <w:tcW w:w="568" w:type="pct"/>
            <w:tcBorders>
              <w:left w:val="nil"/>
              <w:right w:val="nil"/>
            </w:tcBorders>
          </w:tcPr>
          <w:p w14:paraId="3427F9E2"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0.82</w:t>
            </w:r>
          </w:p>
        </w:tc>
        <w:tc>
          <w:tcPr>
            <w:tcW w:w="559" w:type="pct"/>
            <w:tcBorders>
              <w:left w:val="nil"/>
              <w:right w:val="nil"/>
            </w:tcBorders>
          </w:tcPr>
          <w:p w14:paraId="7CAA1363"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56" w:type="pct"/>
            <w:tcBorders>
              <w:left w:val="nil"/>
              <w:right w:val="nil"/>
            </w:tcBorders>
          </w:tcPr>
          <w:p w14:paraId="23B6B753"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0.80</w:t>
            </w:r>
          </w:p>
        </w:tc>
        <w:tc>
          <w:tcPr>
            <w:tcW w:w="540" w:type="pct"/>
            <w:tcBorders>
              <w:left w:val="nil"/>
              <w:right w:val="nil"/>
            </w:tcBorders>
          </w:tcPr>
          <w:p w14:paraId="33A3B675"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right w:val="nil"/>
            </w:tcBorders>
          </w:tcPr>
          <w:p w14:paraId="2A9B6F09"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None</w:t>
            </w:r>
          </w:p>
        </w:tc>
      </w:tr>
      <w:tr w:rsidR="006A4F7C" w:rsidRPr="007012EB" w14:paraId="5604CDC5" w14:textId="77777777" w:rsidTr="00DA7E3E">
        <w:trPr>
          <w:jc w:val="center"/>
        </w:trPr>
        <w:tc>
          <w:tcPr>
            <w:tcW w:w="738" w:type="pct"/>
            <w:tcBorders>
              <w:left w:val="nil"/>
              <w:right w:val="nil"/>
            </w:tcBorders>
          </w:tcPr>
          <w:p w14:paraId="0FCBBD3A"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OG0007285</w:t>
            </w:r>
          </w:p>
        </w:tc>
        <w:tc>
          <w:tcPr>
            <w:tcW w:w="446" w:type="pct"/>
            <w:tcBorders>
              <w:left w:val="nil"/>
              <w:right w:val="nil"/>
            </w:tcBorders>
          </w:tcPr>
          <w:p w14:paraId="16271E7C"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15</w:t>
            </w:r>
          </w:p>
        </w:tc>
        <w:tc>
          <w:tcPr>
            <w:tcW w:w="568" w:type="pct"/>
            <w:tcBorders>
              <w:left w:val="nil"/>
              <w:right w:val="nil"/>
            </w:tcBorders>
          </w:tcPr>
          <w:p w14:paraId="75C9284D"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0.71</w:t>
            </w:r>
          </w:p>
        </w:tc>
        <w:tc>
          <w:tcPr>
            <w:tcW w:w="559" w:type="pct"/>
            <w:tcBorders>
              <w:left w:val="nil"/>
              <w:right w:val="nil"/>
            </w:tcBorders>
          </w:tcPr>
          <w:p w14:paraId="411C0716"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56" w:type="pct"/>
            <w:tcBorders>
              <w:left w:val="nil"/>
              <w:right w:val="nil"/>
            </w:tcBorders>
          </w:tcPr>
          <w:p w14:paraId="6B48AD3B"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0.67</w:t>
            </w:r>
          </w:p>
        </w:tc>
        <w:tc>
          <w:tcPr>
            <w:tcW w:w="540" w:type="pct"/>
            <w:tcBorders>
              <w:left w:val="nil"/>
              <w:right w:val="nil"/>
            </w:tcBorders>
          </w:tcPr>
          <w:p w14:paraId="5E2AB342"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right w:val="nil"/>
            </w:tcBorders>
          </w:tcPr>
          <w:p w14:paraId="272BCA83"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GPCR, family 2, secretin-like (IPR000832)</w:t>
            </w:r>
          </w:p>
        </w:tc>
      </w:tr>
      <w:tr w:rsidR="006A4F7C" w:rsidRPr="007012EB" w14:paraId="0B553ADD" w14:textId="77777777" w:rsidTr="00DA7E3E">
        <w:trPr>
          <w:jc w:val="center"/>
        </w:trPr>
        <w:tc>
          <w:tcPr>
            <w:tcW w:w="738" w:type="pct"/>
            <w:tcBorders>
              <w:left w:val="nil"/>
              <w:right w:val="nil"/>
            </w:tcBorders>
          </w:tcPr>
          <w:p w14:paraId="1156D1AA"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OG0007290</w:t>
            </w:r>
          </w:p>
        </w:tc>
        <w:tc>
          <w:tcPr>
            <w:tcW w:w="446" w:type="pct"/>
            <w:tcBorders>
              <w:left w:val="nil"/>
              <w:right w:val="nil"/>
            </w:tcBorders>
          </w:tcPr>
          <w:p w14:paraId="4AB62B18"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15</w:t>
            </w:r>
          </w:p>
        </w:tc>
        <w:tc>
          <w:tcPr>
            <w:tcW w:w="568" w:type="pct"/>
            <w:tcBorders>
              <w:left w:val="nil"/>
              <w:right w:val="nil"/>
            </w:tcBorders>
          </w:tcPr>
          <w:p w14:paraId="49A0045F"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0.82</w:t>
            </w:r>
          </w:p>
        </w:tc>
        <w:tc>
          <w:tcPr>
            <w:tcW w:w="559" w:type="pct"/>
            <w:tcBorders>
              <w:left w:val="nil"/>
              <w:right w:val="nil"/>
            </w:tcBorders>
          </w:tcPr>
          <w:p w14:paraId="1AD48363"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56" w:type="pct"/>
            <w:tcBorders>
              <w:left w:val="nil"/>
              <w:right w:val="nil"/>
            </w:tcBorders>
          </w:tcPr>
          <w:p w14:paraId="65C11C64"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0.80</w:t>
            </w:r>
          </w:p>
        </w:tc>
        <w:tc>
          <w:tcPr>
            <w:tcW w:w="540" w:type="pct"/>
            <w:tcBorders>
              <w:left w:val="nil"/>
              <w:right w:val="nil"/>
            </w:tcBorders>
          </w:tcPr>
          <w:p w14:paraId="3C6B27B5"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right w:val="nil"/>
            </w:tcBorders>
          </w:tcPr>
          <w:p w14:paraId="75DF1C7F"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Allatostatin (IPR010276)</w:t>
            </w:r>
          </w:p>
        </w:tc>
      </w:tr>
      <w:tr w:rsidR="006A4F7C" w:rsidRPr="007012EB" w14:paraId="0BBA897A" w14:textId="77777777" w:rsidTr="00DA7E3E">
        <w:trPr>
          <w:jc w:val="center"/>
        </w:trPr>
        <w:tc>
          <w:tcPr>
            <w:tcW w:w="738" w:type="pct"/>
            <w:tcBorders>
              <w:left w:val="nil"/>
              <w:right w:val="nil"/>
            </w:tcBorders>
          </w:tcPr>
          <w:p w14:paraId="5FBFD42D"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OG0007298</w:t>
            </w:r>
          </w:p>
        </w:tc>
        <w:tc>
          <w:tcPr>
            <w:tcW w:w="446" w:type="pct"/>
            <w:tcBorders>
              <w:left w:val="nil"/>
              <w:right w:val="nil"/>
            </w:tcBorders>
          </w:tcPr>
          <w:p w14:paraId="5D3B9C69"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15</w:t>
            </w:r>
          </w:p>
        </w:tc>
        <w:tc>
          <w:tcPr>
            <w:tcW w:w="568" w:type="pct"/>
            <w:tcBorders>
              <w:left w:val="nil"/>
              <w:right w:val="nil"/>
            </w:tcBorders>
          </w:tcPr>
          <w:p w14:paraId="52EC4EB8"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0.88</w:t>
            </w:r>
          </w:p>
        </w:tc>
        <w:tc>
          <w:tcPr>
            <w:tcW w:w="559" w:type="pct"/>
            <w:tcBorders>
              <w:left w:val="nil"/>
              <w:right w:val="nil"/>
            </w:tcBorders>
          </w:tcPr>
          <w:p w14:paraId="4E94DC3C"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56" w:type="pct"/>
            <w:tcBorders>
              <w:left w:val="nil"/>
              <w:right w:val="nil"/>
            </w:tcBorders>
          </w:tcPr>
          <w:p w14:paraId="3FD1B925"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0.87</w:t>
            </w:r>
          </w:p>
        </w:tc>
        <w:tc>
          <w:tcPr>
            <w:tcW w:w="540" w:type="pct"/>
            <w:tcBorders>
              <w:left w:val="nil"/>
              <w:right w:val="nil"/>
            </w:tcBorders>
          </w:tcPr>
          <w:p w14:paraId="6BB8A7FD"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right w:val="nil"/>
            </w:tcBorders>
          </w:tcPr>
          <w:p w14:paraId="2611962A"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None</w:t>
            </w:r>
          </w:p>
        </w:tc>
      </w:tr>
      <w:tr w:rsidR="006A4F7C" w:rsidRPr="007012EB" w14:paraId="769E7049" w14:textId="77777777" w:rsidTr="00DA7E3E">
        <w:trPr>
          <w:jc w:val="center"/>
        </w:trPr>
        <w:tc>
          <w:tcPr>
            <w:tcW w:w="738" w:type="pct"/>
            <w:tcBorders>
              <w:left w:val="nil"/>
              <w:right w:val="nil"/>
            </w:tcBorders>
          </w:tcPr>
          <w:p w14:paraId="0E38B3FD"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OG0007328</w:t>
            </w:r>
          </w:p>
        </w:tc>
        <w:tc>
          <w:tcPr>
            <w:tcW w:w="446" w:type="pct"/>
            <w:tcBorders>
              <w:left w:val="nil"/>
              <w:right w:val="nil"/>
            </w:tcBorders>
          </w:tcPr>
          <w:p w14:paraId="305D99E6"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15</w:t>
            </w:r>
          </w:p>
        </w:tc>
        <w:tc>
          <w:tcPr>
            <w:tcW w:w="568" w:type="pct"/>
            <w:tcBorders>
              <w:left w:val="nil"/>
              <w:right w:val="nil"/>
            </w:tcBorders>
          </w:tcPr>
          <w:p w14:paraId="11E5CDBF"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0.71</w:t>
            </w:r>
          </w:p>
        </w:tc>
        <w:tc>
          <w:tcPr>
            <w:tcW w:w="559" w:type="pct"/>
            <w:tcBorders>
              <w:left w:val="nil"/>
              <w:right w:val="nil"/>
            </w:tcBorders>
          </w:tcPr>
          <w:p w14:paraId="3812CCEA"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56" w:type="pct"/>
            <w:tcBorders>
              <w:left w:val="nil"/>
              <w:right w:val="nil"/>
            </w:tcBorders>
          </w:tcPr>
          <w:p w14:paraId="444BED26"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0.67</w:t>
            </w:r>
          </w:p>
        </w:tc>
        <w:tc>
          <w:tcPr>
            <w:tcW w:w="540" w:type="pct"/>
            <w:tcBorders>
              <w:left w:val="nil"/>
              <w:right w:val="nil"/>
            </w:tcBorders>
          </w:tcPr>
          <w:p w14:paraId="2FD590DD"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right w:val="nil"/>
            </w:tcBorders>
          </w:tcPr>
          <w:p w14:paraId="2F2341C2"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Sulfakinin (IPR013259)</w:t>
            </w:r>
          </w:p>
        </w:tc>
      </w:tr>
      <w:tr w:rsidR="006A4F7C" w:rsidRPr="007012EB" w14:paraId="0E90A7E5" w14:textId="77777777" w:rsidTr="00DA7E3E">
        <w:trPr>
          <w:jc w:val="center"/>
        </w:trPr>
        <w:tc>
          <w:tcPr>
            <w:tcW w:w="738" w:type="pct"/>
            <w:tcBorders>
              <w:left w:val="nil"/>
              <w:right w:val="nil"/>
            </w:tcBorders>
          </w:tcPr>
          <w:p w14:paraId="3746A54B"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OG0007463</w:t>
            </w:r>
          </w:p>
        </w:tc>
        <w:tc>
          <w:tcPr>
            <w:tcW w:w="446" w:type="pct"/>
            <w:tcBorders>
              <w:left w:val="nil"/>
              <w:right w:val="nil"/>
            </w:tcBorders>
          </w:tcPr>
          <w:p w14:paraId="2C4002FE"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14</w:t>
            </w:r>
          </w:p>
        </w:tc>
        <w:tc>
          <w:tcPr>
            <w:tcW w:w="568" w:type="pct"/>
            <w:tcBorders>
              <w:left w:val="nil"/>
              <w:right w:val="nil"/>
            </w:tcBorders>
          </w:tcPr>
          <w:p w14:paraId="2EBF8E76"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0.77</w:t>
            </w:r>
          </w:p>
        </w:tc>
        <w:tc>
          <w:tcPr>
            <w:tcW w:w="559" w:type="pct"/>
            <w:tcBorders>
              <w:left w:val="nil"/>
              <w:right w:val="nil"/>
            </w:tcBorders>
          </w:tcPr>
          <w:p w14:paraId="05C90396"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56" w:type="pct"/>
            <w:tcBorders>
              <w:left w:val="nil"/>
              <w:right w:val="nil"/>
            </w:tcBorders>
          </w:tcPr>
          <w:p w14:paraId="0B9B463F"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0.73</w:t>
            </w:r>
          </w:p>
        </w:tc>
        <w:tc>
          <w:tcPr>
            <w:tcW w:w="540" w:type="pct"/>
            <w:tcBorders>
              <w:left w:val="nil"/>
              <w:right w:val="nil"/>
            </w:tcBorders>
          </w:tcPr>
          <w:p w14:paraId="5EE28D91"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right w:val="nil"/>
            </w:tcBorders>
          </w:tcPr>
          <w:p w14:paraId="345DD3BC"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Peptidase S1A, nudel (IPR015420), Serine proteases, trypsin domain (IPR001254), Low-density lipoprotein (LDL) receptor class A repeat (IPR002172)</w:t>
            </w:r>
          </w:p>
        </w:tc>
      </w:tr>
      <w:tr w:rsidR="006A4F7C" w:rsidRPr="007012EB" w14:paraId="6DE15996" w14:textId="77777777" w:rsidTr="00DA7E3E">
        <w:trPr>
          <w:jc w:val="center"/>
        </w:trPr>
        <w:tc>
          <w:tcPr>
            <w:tcW w:w="738" w:type="pct"/>
            <w:tcBorders>
              <w:left w:val="nil"/>
              <w:bottom w:val="single" w:sz="6" w:space="0" w:color="auto"/>
              <w:right w:val="nil"/>
            </w:tcBorders>
          </w:tcPr>
          <w:p w14:paraId="5E85B270"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OG0007689</w:t>
            </w:r>
          </w:p>
        </w:tc>
        <w:tc>
          <w:tcPr>
            <w:tcW w:w="446" w:type="pct"/>
            <w:tcBorders>
              <w:left w:val="nil"/>
              <w:bottom w:val="single" w:sz="6" w:space="0" w:color="auto"/>
              <w:right w:val="nil"/>
            </w:tcBorders>
          </w:tcPr>
          <w:p w14:paraId="4A1B6002"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13</w:t>
            </w:r>
          </w:p>
        </w:tc>
        <w:tc>
          <w:tcPr>
            <w:tcW w:w="568" w:type="pct"/>
            <w:tcBorders>
              <w:left w:val="nil"/>
              <w:bottom w:val="single" w:sz="6" w:space="0" w:color="auto"/>
              <w:right w:val="nil"/>
            </w:tcBorders>
          </w:tcPr>
          <w:p w14:paraId="173F0718"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0.71</w:t>
            </w:r>
          </w:p>
        </w:tc>
        <w:tc>
          <w:tcPr>
            <w:tcW w:w="559" w:type="pct"/>
            <w:tcBorders>
              <w:left w:val="nil"/>
              <w:bottom w:val="single" w:sz="6" w:space="0" w:color="auto"/>
              <w:right w:val="nil"/>
            </w:tcBorders>
          </w:tcPr>
          <w:p w14:paraId="67FFD971"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56" w:type="pct"/>
            <w:tcBorders>
              <w:left w:val="nil"/>
              <w:bottom w:val="single" w:sz="6" w:space="0" w:color="auto"/>
              <w:right w:val="nil"/>
            </w:tcBorders>
          </w:tcPr>
          <w:p w14:paraId="5D45A6F4"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0.67</w:t>
            </w:r>
          </w:p>
        </w:tc>
        <w:tc>
          <w:tcPr>
            <w:tcW w:w="540" w:type="pct"/>
            <w:tcBorders>
              <w:left w:val="nil"/>
              <w:bottom w:val="single" w:sz="6" w:space="0" w:color="auto"/>
              <w:right w:val="nil"/>
            </w:tcBorders>
          </w:tcPr>
          <w:p w14:paraId="5422D5DA"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bottom w:val="single" w:sz="6" w:space="0" w:color="auto"/>
              <w:right w:val="nil"/>
            </w:tcBorders>
          </w:tcPr>
          <w:p w14:paraId="5772E5A9"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Marvel domain (IPR008253)</w:t>
            </w:r>
          </w:p>
        </w:tc>
      </w:tr>
      <w:tr w:rsidR="006A4F7C" w:rsidRPr="007012EB" w14:paraId="441030C3" w14:textId="77777777" w:rsidTr="00DA7E3E">
        <w:trPr>
          <w:jc w:val="center"/>
        </w:trPr>
        <w:tc>
          <w:tcPr>
            <w:tcW w:w="5000" w:type="pct"/>
            <w:gridSpan w:val="7"/>
            <w:tcBorders>
              <w:top w:val="single" w:sz="6" w:space="0" w:color="auto"/>
              <w:left w:val="nil"/>
              <w:bottom w:val="single" w:sz="6" w:space="0" w:color="auto"/>
              <w:right w:val="nil"/>
            </w:tcBorders>
            <w:shd w:val="clear" w:color="auto" w:fill="F2F2F2" w:themeFill="background1" w:themeFillShade="F2"/>
          </w:tcPr>
          <w:p w14:paraId="7936BD7C" w14:textId="77777777" w:rsidR="006A4F7C" w:rsidRPr="007012EB" w:rsidRDefault="006A4F7C" w:rsidP="00DA7E3E">
            <w:pPr>
              <w:pStyle w:val="Normal1"/>
              <w:jc w:val="left"/>
              <w:rPr>
                <w:rFonts w:asciiTheme="majorHAnsi" w:hAnsiTheme="majorHAnsi" w:cstheme="majorHAnsi"/>
                <w:sz w:val="18"/>
                <w:szCs w:val="18"/>
              </w:rPr>
            </w:pPr>
            <w:r w:rsidRPr="007012EB">
              <w:rPr>
                <w:rFonts w:asciiTheme="majorHAnsi" w:hAnsiTheme="majorHAnsi" w:cstheme="majorHAnsi"/>
                <w:b/>
                <w:sz w:val="18"/>
                <w:szCs w:val="18"/>
              </w:rPr>
              <w:t>Synapomorphies with membership ≥ 0.7 under the Tardigrada + Nematoda hypothesis</w:t>
            </w:r>
          </w:p>
        </w:tc>
      </w:tr>
      <w:tr w:rsidR="006A4F7C" w:rsidRPr="007012EB" w14:paraId="0569BB3B" w14:textId="77777777" w:rsidTr="00DA7E3E">
        <w:trPr>
          <w:jc w:val="center"/>
        </w:trPr>
        <w:tc>
          <w:tcPr>
            <w:tcW w:w="738" w:type="pct"/>
            <w:tcBorders>
              <w:top w:val="single" w:sz="6" w:space="0" w:color="auto"/>
              <w:left w:val="nil"/>
              <w:right w:val="nil"/>
            </w:tcBorders>
          </w:tcPr>
          <w:p w14:paraId="3C2B8647"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OG0005423</w:t>
            </w:r>
          </w:p>
        </w:tc>
        <w:tc>
          <w:tcPr>
            <w:tcW w:w="446" w:type="pct"/>
            <w:tcBorders>
              <w:top w:val="single" w:sz="6" w:space="0" w:color="auto"/>
              <w:left w:val="nil"/>
              <w:right w:val="nil"/>
            </w:tcBorders>
          </w:tcPr>
          <w:p w14:paraId="6CCB18AC"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26</w:t>
            </w:r>
          </w:p>
        </w:tc>
        <w:tc>
          <w:tcPr>
            <w:tcW w:w="568" w:type="pct"/>
            <w:tcBorders>
              <w:top w:val="single" w:sz="6" w:space="0" w:color="auto"/>
              <w:left w:val="nil"/>
              <w:right w:val="nil"/>
            </w:tcBorders>
          </w:tcPr>
          <w:p w14:paraId="467E783E"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0.82</w:t>
            </w:r>
          </w:p>
        </w:tc>
        <w:tc>
          <w:tcPr>
            <w:tcW w:w="559" w:type="pct"/>
            <w:tcBorders>
              <w:top w:val="single" w:sz="6" w:space="0" w:color="auto"/>
              <w:left w:val="nil"/>
              <w:right w:val="nil"/>
            </w:tcBorders>
          </w:tcPr>
          <w:p w14:paraId="7CD7C2CE"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sz w:val="18"/>
                <w:szCs w:val="18"/>
              </w:rPr>
              <w:t>0.89</w:t>
            </w:r>
          </w:p>
        </w:tc>
        <w:tc>
          <w:tcPr>
            <w:tcW w:w="556" w:type="pct"/>
            <w:tcBorders>
              <w:top w:val="single" w:sz="6" w:space="0" w:color="auto"/>
              <w:left w:val="nil"/>
              <w:right w:val="nil"/>
            </w:tcBorders>
          </w:tcPr>
          <w:p w14:paraId="7C594255"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i/>
                <w:sz w:val="18"/>
                <w:szCs w:val="18"/>
              </w:rPr>
              <w:t>0.00</w:t>
            </w:r>
          </w:p>
        </w:tc>
        <w:tc>
          <w:tcPr>
            <w:tcW w:w="540" w:type="pct"/>
            <w:tcBorders>
              <w:top w:val="single" w:sz="6" w:space="0" w:color="auto"/>
              <w:left w:val="nil"/>
              <w:right w:val="nil"/>
            </w:tcBorders>
          </w:tcPr>
          <w:p w14:paraId="0752AD7F"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0.50</w:t>
            </w:r>
          </w:p>
        </w:tc>
        <w:tc>
          <w:tcPr>
            <w:tcW w:w="1593" w:type="pct"/>
            <w:tcBorders>
              <w:top w:val="single" w:sz="6" w:space="0" w:color="auto"/>
              <w:left w:val="nil"/>
              <w:right w:val="nil"/>
            </w:tcBorders>
          </w:tcPr>
          <w:p w14:paraId="09D682EF"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Amidinotransferase (PF02274)</w:t>
            </w:r>
          </w:p>
        </w:tc>
      </w:tr>
      <w:tr w:rsidR="006A4F7C" w:rsidRPr="007012EB" w14:paraId="2CEDC4B6" w14:textId="77777777" w:rsidTr="00DA7E3E">
        <w:trPr>
          <w:jc w:val="center"/>
        </w:trPr>
        <w:tc>
          <w:tcPr>
            <w:tcW w:w="738" w:type="pct"/>
            <w:tcBorders>
              <w:left w:val="nil"/>
              <w:right w:val="nil"/>
            </w:tcBorders>
          </w:tcPr>
          <w:p w14:paraId="444086F2"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OG0006414</w:t>
            </w:r>
          </w:p>
        </w:tc>
        <w:tc>
          <w:tcPr>
            <w:tcW w:w="446" w:type="pct"/>
            <w:tcBorders>
              <w:left w:val="nil"/>
              <w:right w:val="nil"/>
            </w:tcBorders>
          </w:tcPr>
          <w:p w14:paraId="7A85DACF"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20</w:t>
            </w:r>
          </w:p>
        </w:tc>
        <w:tc>
          <w:tcPr>
            <w:tcW w:w="568" w:type="pct"/>
            <w:tcBorders>
              <w:left w:val="nil"/>
              <w:right w:val="nil"/>
            </w:tcBorders>
          </w:tcPr>
          <w:p w14:paraId="7C2842CA"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0.82</w:t>
            </w:r>
          </w:p>
        </w:tc>
        <w:tc>
          <w:tcPr>
            <w:tcW w:w="559" w:type="pct"/>
            <w:tcBorders>
              <w:left w:val="nil"/>
              <w:right w:val="nil"/>
            </w:tcBorders>
          </w:tcPr>
          <w:p w14:paraId="2F972882"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0.78</w:t>
            </w:r>
          </w:p>
        </w:tc>
        <w:tc>
          <w:tcPr>
            <w:tcW w:w="556" w:type="pct"/>
            <w:tcBorders>
              <w:left w:val="nil"/>
              <w:right w:val="nil"/>
            </w:tcBorders>
          </w:tcPr>
          <w:p w14:paraId="54F9D712"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40" w:type="pct"/>
            <w:tcBorders>
              <w:left w:val="nil"/>
              <w:right w:val="nil"/>
            </w:tcBorders>
          </w:tcPr>
          <w:p w14:paraId="0FBCB132"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right w:val="nil"/>
            </w:tcBorders>
          </w:tcPr>
          <w:p w14:paraId="54E694F8"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Proteolipid membrane potential modulator (IPR000612)</w:t>
            </w:r>
          </w:p>
        </w:tc>
      </w:tr>
      <w:tr w:rsidR="006A4F7C" w:rsidRPr="007012EB" w14:paraId="35B0B800" w14:textId="77777777" w:rsidTr="00DA7E3E">
        <w:trPr>
          <w:jc w:val="center"/>
        </w:trPr>
        <w:tc>
          <w:tcPr>
            <w:tcW w:w="738" w:type="pct"/>
            <w:tcBorders>
              <w:left w:val="nil"/>
              <w:right w:val="nil"/>
            </w:tcBorders>
          </w:tcPr>
          <w:p w14:paraId="38A0530F"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OG0007199</w:t>
            </w:r>
          </w:p>
        </w:tc>
        <w:tc>
          <w:tcPr>
            <w:tcW w:w="446" w:type="pct"/>
            <w:tcBorders>
              <w:left w:val="nil"/>
              <w:right w:val="nil"/>
            </w:tcBorders>
          </w:tcPr>
          <w:p w14:paraId="799F3139"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16</w:t>
            </w:r>
          </w:p>
        </w:tc>
        <w:tc>
          <w:tcPr>
            <w:tcW w:w="568" w:type="pct"/>
            <w:tcBorders>
              <w:left w:val="nil"/>
              <w:right w:val="nil"/>
            </w:tcBorders>
          </w:tcPr>
          <w:p w14:paraId="6B30628C"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0.91</w:t>
            </w:r>
          </w:p>
        </w:tc>
        <w:tc>
          <w:tcPr>
            <w:tcW w:w="559" w:type="pct"/>
            <w:tcBorders>
              <w:left w:val="nil"/>
              <w:right w:val="nil"/>
            </w:tcBorders>
          </w:tcPr>
          <w:p w14:paraId="3A418507"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556" w:type="pct"/>
            <w:tcBorders>
              <w:left w:val="nil"/>
              <w:right w:val="nil"/>
            </w:tcBorders>
          </w:tcPr>
          <w:p w14:paraId="7E99343B"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40" w:type="pct"/>
            <w:tcBorders>
              <w:left w:val="nil"/>
              <w:right w:val="nil"/>
            </w:tcBorders>
          </w:tcPr>
          <w:p w14:paraId="5675C1B4"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0.50</w:t>
            </w:r>
          </w:p>
        </w:tc>
        <w:tc>
          <w:tcPr>
            <w:tcW w:w="1593" w:type="pct"/>
            <w:tcBorders>
              <w:left w:val="nil"/>
              <w:right w:val="nil"/>
            </w:tcBorders>
          </w:tcPr>
          <w:p w14:paraId="7E950368"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Zona pellucida domain (IPR001507)</w:t>
            </w:r>
          </w:p>
        </w:tc>
      </w:tr>
      <w:tr w:rsidR="006A4F7C" w:rsidRPr="007012EB" w14:paraId="7F2F8B6B" w14:textId="77777777" w:rsidTr="00DA7E3E">
        <w:trPr>
          <w:jc w:val="center"/>
        </w:trPr>
        <w:tc>
          <w:tcPr>
            <w:tcW w:w="738" w:type="pct"/>
            <w:tcBorders>
              <w:left w:val="nil"/>
              <w:right w:val="nil"/>
            </w:tcBorders>
          </w:tcPr>
          <w:p w14:paraId="578F9E5B"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OG0007812</w:t>
            </w:r>
          </w:p>
        </w:tc>
        <w:tc>
          <w:tcPr>
            <w:tcW w:w="446" w:type="pct"/>
            <w:tcBorders>
              <w:left w:val="nil"/>
              <w:right w:val="nil"/>
            </w:tcBorders>
          </w:tcPr>
          <w:p w14:paraId="3BBAF867"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13</w:t>
            </w:r>
          </w:p>
        </w:tc>
        <w:tc>
          <w:tcPr>
            <w:tcW w:w="568" w:type="pct"/>
            <w:tcBorders>
              <w:left w:val="nil"/>
              <w:right w:val="nil"/>
            </w:tcBorders>
          </w:tcPr>
          <w:p w14:paraId="0ED85E1D"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0.82</w:t>
            </w:r>
          </w:p>
        </w:tc>
        <w:tc>
          <w:tcPr>
            <w:tcW w:w="559" w:type="pct"/>
            <w:tcBorders>
              <w:left w:val="nil"/>
              <w:right w:val="nil"/>
            </w:tcBorders>
          </w:tcPr>
          <w:p w14:paraId="1D9F3815"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0.78</w:t>
            </w:r>
          </w:p>
        </w:tc>
        <w:tc>
          <w:tcPr>
            <w:tcW w:w="556" w:type="pct"/>
            <w:tcBorders>
              <w:left w:val="nil"/>
              <w:right w:val="nil"/>
            </w:tcBorders>
          </w:tcPr>
          <w:p w14:paraId="0037444A"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40" w:type="pct"/>
            <w:tcBorders>
              <w:left w:val="nil"/>
              <w:right w:val="nil"/>
            </w:tcBorders>
          </w:tcPr>
          <w:p w14:paraId="6343895F"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right w:val="nil"/>
            </w:tcBorders>
          </w:tcPr>
          <w:p w14:paraId="30F9EE16"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None</w:t>
            </w:r>
          </w:p>
        </w:tc>
      </w:tr>
      <w:tr w:rsidR="006A4F7C" w:rsidRPr="007012EB" w14:paraId="3F62568D" w14:textId="77777777" w:rsidTr="00DA7E3E">
        <w:trPr>
          <w:jc w:val="center"/>
        </w:trPr>
        <w:tc>
          <w:tcPr>
            <w:tcW w:w="738" w:type="pct"/>
            <w:tcBorders>
              <w:left w:val="nil"/>
              <w:bottom w:val="single" w:sz="12" w:space="0" w:color="auto"/>
              <w:right w:val="nil"/>
            </w:tcBorders>
          </w:tcPr>
          <w:p w14:paraId="5E04885F" w14:textId="77777777" w:rsidR="006A4F7C" w:rsidRPr="007012EB" w:rsidRDefault="006A4F7C" w:rsidP="00DA7E3E">
            <w:pPr>
              <w:pStyle w:val="Normal1"/>
              <w:jc w:val="left"/>
              <w:rPr>
                <w:rFonts w:asciiTheme="majorHAnsi" w:hAnsiTheme="majorHAnsi" w:cstheme="majorHAnsi"/>
                <w:b/>
                <w:sz w:val="18"/>
                <w:szCs w:val="18"/>
              </w:rPr>
            </w:pPr>
            <w:r w:rsidRPr="007012EB">
              <w:rPr>
                <w:rFonts w:asciiTheme="majorHAnsi" w:hAnsiTheme="majorHAnsi" w:cstheme="majorHAnsi"/>
                <w:b/>
                <w:sz w:val="18"/>
                <w:szCs w:val="18"/>
              </w:rPr>
              <w:t>OG0008368</w:t>
            </w:r>
          </w:p>
        </w:tc>
        <w:tc>
          <w:tcPr>
            <w:tcW w:w="446" w:type="pct"/>
            <w:tcBorders>
              <w:left w:val="nil"/>
              <w:bottom w:val="single" w:sz="12" w:space="0" w:color="auto"/>
              <w:right w:val="nil"/>
            </w:tcBorders>
          </w:tcPr>
          <w:p w14:paraId="6EF09221"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11</w:t>
            </w:r>
          </w:p>
        </w:tc>
        <w:tc>
          <w:tcPr>
            <w:tcW w:w="568" w:type="pct"/>
            <w:tcBorders>
              <w:left w:val="nil"/>
              <w:bottom w:val="single" w:sz="12" w:space="0" w:color="auto"/>
              <w:right w:val="nil"/>
            </w:tcBorders>
          </w:tcPr>
          <w:p w14:paraId="1E22F23A"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0.82</w:t>
            </w:r>
          </w:p>
        </w:tc>
        <w:tc>
          <w:tcPr>
            <w:tcW w:w="559" w:type="pct"/>
            <w:tcBorders>
              <w:left w:val="nil"/>
              <w:bottom w:val="single" w:sz="12" w:space="0" w:color="auto"/>
              <w:right w:val="nil"/>
            </w:tcBorders>
          </w:tcPr>
          <w:p w14:paraId="3DB366D3"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0.78</w:t>
            </w:r>
          </w:p>
        </w:tc>
        <w:tc>
          <w:tcPr>
            <w:tcW w:w="556" w:type="pct"/>
            <w:tcBorders>
              <w:left w:val="nil"/>
              <w:bottom w:val="single" w:sz="12" w:space="0" w:color="auto"/>
              <w:right w:val="nil"/>
            </w:tcBorders>
          </w:tcPr>
          <w:p w14:paraId="267C78A2" w14:textId="77777777" w:rsidR="006A4F7C" w:rsidRPr="007012EB" w:rsidRDefault="006A4F7C" w:rsidP="00DA7E3E">
            <w:pPr>
              <w:pStyle w:val="Normal1"/>
              <w:jc w:val="center"/>
              <w:rPr>
                <w:rFonts w:asciiTheme="majorHAnsi" w:hAnsiTheme="majorHAnsi" w:cstheme="majorHAnsi"/>
                <w:i/>
                <w:sz w:val="18"/>
                <w:szCs w:val="18"/>
              </w:rPr>
            </w:pPr>
            <w:r w:rsidRPr="007012EB">
              <w:rPr>
                <w:rFonts w:asciiTheme="majorHAnsi" w:hAnsiTheme="majorHAnsi" w:cstheme="majorHAnsi"/>
                <w:i/>
                <w:sz w:val="18"/>
                <w:szCs w:val="18"/>
              </w:rPr>
              <w:t>0.00</w:t>
            </w:r>
          </w:p>
        </w:tc>
        <w:tc>
          <w:tcPr>
            <w:tcW w:w="540" w:type="pct"/>
            <w:tcBorders>
              <w:left w:val="nil"/>
              <w:bottom w:val="single" w:sz="12" w:space="0" w:color="auto"/>
              <w:right w:val="nil"/>
            </w:tcBorders>
          </w:tcPr>
          <w:p w14:paraId="102C9960" w14:textId="77777777" w:rsidR="006A4F7C" w:rsidRPr="007012EB" w:rsidRDefault="006A4F7C" w:rsidP="00DA7E3E">
            <w:pPr>
              <w:pStyle w:val="Normal1"/>
              <w:jc w:val="center"/>
              <w:rPr>
                <w:rFonts w:asciiTheme="majorHAnsi" w:hAnsiTheme="majorHAnsi" w:cstheme="majorHAnsi"/>
                <w:sz w:val="18"/>
                <w:szCs w:val="18"/>
              </w:rPr>
            </w:pPr>
            <w:r w:rsidRPr="007012EB">
              <w:rPr>
                <w:rFonts w:asciiTheme="majorHAnsi" w:hAnsiTheme="majorHAnsi" w:cstheme="majorHAnsi"/>
                <w:sz w:val="18"/>
                <w:szCs w:val="18"/>
              </w:rPr>
              <w:t>1.00</w:t>
            </w:r>
          </w:p>
        </w:tc>
        <w:tc>
          <w:tcPr>
            <w:tcW w:w="1593" w:type="pct"/>
            <w:tcBorders>
              <w:left w:val="nil"/>
              <w:bottom w:val="single" w:sz="12" w:space="0" w:color="auto"/>
              <w:right w:val="nil"/>
            </w:tcBorders>
          </w:tcPr>
          <w:p w14:paraId="1A04A609" w14:textId="77777777" w:rsidR="006A4F7C" w:rsidRPr="007012EB" w:rsidRDefault="006A4F7C" w:rsidP="00DA7E3E">
            <w:pPr>
              <w:pStyle w:val="Normal1"/>
              <w:ind w:leftChars="64" w:left="141"/>
              <w:jc w:val="left"/>
              <w:rPr>
                <w:rFonts w:asciiTheme="majorHAnsi" w:hAnsiTheme="majorHAnsi" w:cstheme="majorHAnsi"/>
                <w:sz w:val="18"/>
                <w:szCs w:val="18"/>
              </w:rPr>
            </w:pPr>
            <w:r w:rsidRPr="007012EB">
              <w:rPr>
                <w:rFonts w:asciiTheme="majorHAnsi" w:hAnsiTheme="majorHAnsi" w:cstheme="majorHAnsi"/>
                <w:sz w:val="18"/>
                <w:szCs w:val="18"/>
              </w:rPr>
              <w:t>RUN domain (IPR004012)</w:t>
            </w:r>
          </w:p>
        </w:tc>
      </w:tr>
    </w:tbl>
    <w:p w14:paraId="1E5420F8" w14:textId="77777777" w:rsidR="006A4F7C" w:rsidRDefault="006A4F7C" w:rsidP="006A4F7C">
      <w:pPr>
        <w:pStyle w:val="Normal1"/>
      </w:pPr>
    </w:p>
    <w:p w14:paraId="3282BAC3" w14:textId="77777777" w:rsidR="006A4F7C" w:rsidRPr="007012EB" w:rsidRDefault="006A4F7C" w:rsidP="005E79BA">
      <w:pPr>
        <w:pStyle w:val="Normal1"/>
      </w:pPr>
    </w:p>
    <w:p w14:paraId="5E64BD0C" w14:textId="1A8F6B90" w:rsidR="00BC38C2" w:rsidRDefault="00294925" w:rsidP="005E79BA">
      <w:pPr>
        <w:pStyle w:val="Normal1"/>
      </w:pPr>
      <w:r w:rsidRPr="007012EB">
        <w:t>At inflation value 1.5, we found six gene families present that had members in both tardigrades and all 14 arthropods under Panarthropoda, but no gene families were found in both tardigrades and all 9 nematodes under the Tardigrada</w:t>
      </w:r>
      <w:r w:rsidR="006D793F">
        <w:t>+</w:t>
      </w:r>
      <w:r w:rsidRPr="007012EB">
        <w:t>Nematoda hypothesis</w:t>
      </w:r>
      <w:r w:rsidR="00F20FF3" w:rsidRPr="007012EB">
        <w:t xml:space="preserve"> </w:t>
      </w:r>
      <w:r w:rsidR="00A70FF9" w:rsidRPr="007012EB">
        <w:t xml:space="preserve">(Supplemental Table </w:t>
      </w:r>
      <w:r w:rsidR="000A11B9">
        <w:t>10</w:t>
      </w:r>
      <w:r w:rsidR="00A70FF9" w:rsidRPr="007012EB">
        <w:t>)</w:t>
      </w:r>
      <w:r w:rsidRPr="007012EB">
        <w:t>. Allowing for stochastic absence, we inferred 154 families to be synapomorphic for Tardigrada+Arthropoda under the Panarthropoda hypothesis, and 99 for Tardigrad</w:t>
      </w:r>
      <w:r w:rsidR="0016744B" w:rsidRPr="007012EB">
        <w:t>a</w:t>
      </w:r>
      <w:r w:rsidR="006D793F">
        <w:t>+</w:t>
      </w:r>
      <w:r w:rsidR="0016744B" w:rsidRPr="007012EB">
        <w:t>Nematoda under the Tardigrada+</w:t>
      </w:r>
      <w:r w:rsidRPr="007012EB">
        <w:t>Nematoda hypothesis</w:t>
      </w:r>
      <w:r w:rsidR="00A70FF9" w:rsidRPr="007012EB">
        <w:t xml:space="preserve"> (</w:t>
      </w:r>
      <w:ins w:id="420" w:author="Yuki Yoshida" w:date="2017-05-24T10:59:00Z">
        <w:r w:rsidR="00F25788">
          <w:t>Figure 5</w:t>
        </w:r>
      </w:ins>
      <w:del w:id="421" w:author="Yuki Yoshida" w:date="2017-05-24T10:59:00Z">
        <w:r w:rsidR="00A70FF9" w:rsidRPr="007012EB" w:rsidDel="00F25788">
          <w:fldChar w:fldCharType="begin"/>
        </w:r>
        <w:r w:rsidR="00A70FF9" w:rsidRPr="007012EB" w:rsidDel="00F25788">
          <w:delInstrText xml:space="preserve"> REF _Ref346887676 \h </w:delInstrText>
        </w:r>
        <w:r w:rsidR="00A70FF9" w:rsidRPr="007012EB" w:rsidDel="00F25788">
          <w:fldChar w:fldCharType="separate"/>
        </w:r>
      </w:del>
      <w:del w:id="422" w:author="Yuki Yoshida" w:date="2017-05-20T23:43:00Z">
        <w:r w:rsidR="00941B11" w:rsidRPr="007012EB" w:rsidDel="00FB3D8D">
          <w:delText xml:space="preserve">Figure </w:delText>
        </w:r>
        <w:r w:rsidR="00941B11" w:rsidDel="00FB3D8D">
          <w:rPr>
            <w:noProof/>
          </w:rPr>
          <w:delText>5</w:delText>
        </w:r>
      </w:del>
      <w:del w:id="423" w:author="Yuki Yoshida" w:date="2017-05-24T10:59:00Z">
        <w:r w:rsidR="00A70FF9" w:rsidRPr="007012EB" w:rsidDel="00F25788">
          <w:fldChar w:fldCharType="end"/>
        </w:r>
      </w:del>
      <w:r w:rsidR="00A70FF9" w:rsidRPr="007012EB">
        <w:t>D)</w:t>
      </w:r>
      <w:r w:rsidRPr="007012EB">
        <w:t>. More of the Tardigrada+Arthropoda synapomorphies had high species representation than did the Tardigrada</w:t>
      </w:r>
      <w:r w:rsidR="006D793F">
        <w:t>+</w:t>
      </w:r>
      <w:r w:rsidRPr="007012EB">
        <w:t xml:space="preserve">Nematoda synapomorphies. This pattern was also observed in analyses using different inflation values and in analyses including the transcriptome from the nematomorph </w:t>
      </w:r>
      <w:r w:rsidRPr="007012EB">
        <w:rPr>
          <w:i/>
        </w:rPr>
        <w:t>Paragordius varius</w:t>
      </w:r>
      <w:r w:rsidRPr="007012EB">
        <w:t>.</w:t>
      </w:r>
    </w:p>
    <w:p w14:paraId="1DBB6D1C" w14:textId="77777777" w:rsidR="00BC38C2" w:rsidRPr="007012EB" w:rsidRDefault="00BC38C2" w:rsidP="005E79BA">
      <w:pPr>
        <w:pStyle w:val="Normal1"/>
      </w:pPr>
    </w:p>
    <w:p w14:paraId="4C31228F" w14:textId="41CCC190" w:rsidR="00876FD8" w:rsidRPr="007012EB" w:rsidRDefault="00876FD8" w:rsidP="00F979D1">
      <w:pPr>
        <w:pStyle w:val="Normal1"/>
      </w:pPr>
      <w:r w:rsidRPr="007012EB">
        <w:t xml:space="preserve">We explored the biological implications of these putative synapomorphies by examining the functional annotations of each protein family </w:t>
      </w:r>
      <w:r w:rsidR="00503D46">
        <w:t xml:space="preserve">that contained members from </w:t>
      </w:r>
      <w:r w:rsidR="000F776C" w:rsidRPr="007012EB">
        <w:rPr>
          <w:rFonts w:ascii="Lucida Blackletter" w:hAnsi="Lucida Blackletter" w:cs="Lucida Blackletter"/>
        </w:rPr>
        <w:t>≥</w:t>
      </w:r>
      <w:r w:rsidRPr="007012EB">
        <w:t>70% of the ingroup species</w:t>
      </w:r>
      <w:r w:rsidR="00503D46">
        <w:t xml:space="preserve"> </w:t>
      </w:r>
      <w:r w:rsidR="00503D46" w:rsidRPr="00F25788">
        <w:t>(</w:t>
      </w:r>
      <w:r w:rsidR="00A70FF9" w:rsidRPr="00F25788">
        <w:fldChar w:fldCharType="begin"/>
      </w:r>
      <w:r w:rsidR="00A70FF9" w:rsidRPr="00F25788">
        <w:instrText xml:space="preserve"> REF _Ref346887728 \h </w:instrText>
      </w:r>
      <w:r w:rsidR="00A70FF9" w:rsidRPr="00F25788">
        <w:rPr>
          <w:rPrChange w:id="424" w:author="Yuki Yoshida" w:date="2017-05-24T10:59:00Z">
            <w:rPr/>
          </w:rPrChange>
        </w:rPr>
        <w:fldChar w:fldCharType="separate"/>
      </w:r>
      <w:ins w:id="425" w:author="Yuki Yoshida" w:date="2017-05-20T23:43:00Z">
        <w:r w:rsidR="00FB3D8D" w:rsidRPr="00F25788">
          <w:rPr>
            <w:rPrChange w:id="426" w:author="Yuki Yoshida" w:date="2017-05-24T10:59:00Z">
              <w:rPr>
                <w:b/>
              </w:rPr>
            </w:rPrChange>
          </w:rPr>
          <w:t xml:space="preserve">Table </w:t>
        </w:r>
        <w:r w:rsidR="00FB3D8D" w:rsidRPr="00F25788">
          <w:rPr>
            <w:noProof/>
            <w:rPrChange w:id="427" w:author="Yuki Yoshida" w:date="2017-05-24T10:59:00Z">
              <w:rPr>
                <w:b/>
                <w:noProof/>
              </w:rPr>
            </w:rPrChange>
          </w:rPr>
          <w:t>3</w:t>
        </w:r>
      </w:ins>
      <w:del w:id="428" w:author="Yuki Yoshida" w:date="2017-05-20T23:43:00Z">
        <w:r w:rsidR="00941B11" w:rsidRPr="00F25788" w:rsidDel="00FB3D8D">
          <w:delText xml:space="preserve">Table </w:delText>
        </w:r>
        <w:r w:rsidR="00941B11" w:rsidRPr="00614FB1" w:rsidDel="00FB3D8D">
          <w:rPr>
            <w:noProof/>
          </w:rPr>
          <w:delText>3</w:delText>
        </w:r>
      </w:del>
      <w:r w:rsidR="00A70FF9" w:rsidRPr="00F25788">
        <w:fldChar w:fldCharType="end"/>
      </w:r>
      <w:r w:rsidR="00503D46">
        <w:t>)</w:t>
      </w:r>
      <w:r w:rsidRPr="007012EB">
        <w:t xml:space="preserve">. Under </w:t>
      </w:r>
      <w:r w:rsidR="00BC38C2">
        <w:t xml:space="preserve">Tardigrada+Arthropoda </w:t>
      </w:r>
      <w:r w:rsidRPr="007012EB">
        <w:t xml:space="preserve">twenty families had </w:t>
      </w:r>
      <w:r w:rsidR="000F776C" w:rsidRPr="007012EB">
        <w:rPr>
          <w:rFonts w:ascii="Lucida Blackletter" w:hAnsi="Lucida Blackletter" w:cs="Lucida Blackletter"/>
        </w:rPr>
        <w:t>≥</w:t>
      </w:r>
      <w:r w:rsidRPr="007012EB">
        <w:t xml:space="preserve">70% of the ingroup taxa represented, and six were universally present. These included important components of developmental and immune pathways, neuromodulators and others. </w:t>
      </w:r>
      <w:r w:rsidR="000A1766">
        <w:t>T</w:t>
      </w:r>
      <w:r w:rsidRPr="007012EB">
        <w:t xml:space="preserve">wo families were annotated as serine endopeptidases, one </w:t>
      </w:r>
      <w:r w:rsidR="00503D46">
        <w:t xml:space="preserve">missing in some arthropods </w:t>
      </w:r>
      <w:r w:rsidR="000A1766">
        <w:t xml:space="preserve">that </w:t>
      </w:r>
      <w:r w:rsidRPr="007012EB">
        <w:t>includ</w:t>
      </w:r>
      <w:r w:rsidR="000A1766">
        <w:t>ed</w:t>
      </w:r>
      <w:r w:rsidRPr="007012EB">
        <w:t xml:space="preserve"> </w:t>
      </w:r>
      <w:r w:rsidRPr="007012EB">
        <w:rPr>
          <w:i/>
          <w:iCs/>
        </w:rPr>
        <w:t>D. melanogaster</w:t>
      </w:r>
      <w:r w:rsidRPr="007012EB">
        <w:t xml:space="preserve"> Nudel</w:t>
      </w:r>
      <w:r w:rsidR="000A1766">
        <w:t>,</w:t>
      </w:r>
      <w:r w:rsidR="00503D46">
        <w:t xml:space="preserve"> and </w:t>
      </w:r>
      <w:r w:rsidR="00503D46" w:rsidRPr="007012EB">
        <w:t xml:space="preserve">one </w:t>
      </w:r>
      <w:r w:rsidR="000A1766">
        <w:t>found in all species</w:t>
      </w:r>
      <w:r w:rsidR="00F979D1">
        <w:t>. Another synapomorphic family, found in all species,</w:t>
      </w:r>
      <w:r w:rsidR="007D051C" w:rsidRPr="007012EB">
        <w:t xml:space="preserve"> included </w:t>
      </w:r>
      <w:r w:rsidR="000A1766">
        <w:rPr>
          <w:i/>
          <w:iCs/>
        </w:rPr>
        <w:t>s</w:t>
      </w:r>
      <w:r w:rsidR="007D051C" w:rsidRPr="00B878DE">
        <w:rPr>
          <w:i/>
          <w:iCs/>
        </w:rPr>
        <w:t>pä</w:t>
      </w:r>
      <w:r w:rsidRPr="00B878DE">
        <w:rPr>
          <w:i/>
          <w:iCs/>
        </w:rPr>
        <w:t>tzle</w:t>
      </w:r>
      <w:r w:rsidRPr="007012EB">
        <w:t xml:space="preserve"> </w:t>
      </w:r>
      <w:r w:rsidR="00976452">
        <w:t>orthologues</w:t>
      </w:r>
      <w:r w:rsidRPr="007012EB">
        <w:t>. Spätzle is a cysteine-knot, cytokine-like ligand involved in dorso-ventral patterning</w:t>
      </w:r>
      <w:r w:rsidR="00C22A67" w:rsidRPr="007012EB">
        <w:t>, and</w:t>
      </w:r>
      <w:r w:rsidRPr="007012EB">
        <w:t xml:space="preserve"> is the target of a serine protease activation cascade initiated by Nudel protease. The identification of </w:t>
      </w:r>
      <w:r w:rsidR="00503D46">
        <w:t>more than one</w:t>
      </w:r>
      <w:r w:rsidR="00503D46" w:rsidRPr="007012EB">
        <w:t xml:space="preserve"> </w:t>
      </w:r>
      <w:r w:rsidRPr="007012EB">
        <w:t xml:space="preserve">member of a single regulatory cascade as potential gene family births suggests that the pathway may have been established in </w:t>
      </w:r>
      <w:r w:rsidR="004A4C57">
        <w:t>a</w:t>
      </w:r>
      <w:r w:rsidR="004A4C57" w:rsidRPr="007012EB">
        <w:t xml:space="preserve"> </w:t>
      </w:r>
      <w:r w:rsidRPr="007012EB">
        <w:t>Tardigrad</w:t>
      </w:r>
      <w:r w:rsidR="000A1766">
        <w:t>a+</w:t>
      </w:r>
      <w:r w:rsidRPr="007012EB">
        <w:t>Arthropod</w:t>
      </w:r>
      <w:r w:rsidR="000A1766">
        <w:t>a</w:t>
      </w:r>
      <w:r w:rsidRPr="007012EB">
        <w:t xml:space="preserve"> </w:t>
      </w:r>
      <w:r w:rsidR="00DF3BA8">
        <w:t>most recent</w:t>
      </w:r>
      <w:r w:rsidR="00DF3BA8" w:rsidRPr="007012EB">
        <w:t xml:space="preserve"> </w:t>
      </w:r>
      <w:r w:rsidRPr="007012EB">
        <w:t xml:space="preserve">common ancestor. </w:t>
      </w:r>
      <w:r w:rsidR="00C22A67" w:rsidRPr="007012EB">
        <w:t xml:space="preserve">Other </w:t>
      </w:r>
      <w:r w:rsidR="00503D46">
        <w:t>Tardigrada+Arthropoda</w:t>
      </w:r>
      <w:r w:rsidR="00C22A67" w:rsidRPr="007012EB">
        <w:t xml:space="preserve">-synapomorphic families were annotated with </w:t>
      </w:r>
      <w:r w:rsidR="00503D46">
        <w:t xml:space="preserve">ommatidial apical extracellular matrix (eyes shut), </w:t>
      </w:r>
      <w:r w:rsidR="00C22A67" w:rsidRPr="007012EB">
        <w:t>adipokinetic hormone, neuromodulatory allatostatin-A, drosulfakinin, leucine-rich repeat, thioredoxin, major facilitator superfamily associated, and domain of unkn</w:t>
      </w:r>
      <w:r w:rsidR="00462106" w:rsidRPr="007012EB">
        <w:t xml:space="preserve">own function DUF4728 domains. </w:t>
      </w:r>
      <w:r w:rsidR="00C22A67" w:rsidRPr="007012EB">
        <w:t xml:space="preserve">However, nine of the twenty Panarthropoda synapomorphic families had no informative domain annotations. </w:t>
      </w:r>
      <w:r w:rsidR="00503D46" w:rsidRPr="007012EB">
        <w:t xml:space="preserve">Under Tardigrada+Nematoda, </w:t>
      </w:r>
      <w:r w:rsidR="00503D46">
        <w:t xml:space="preserve">only </w:t>
      </w:r>
      <w:r w:rsidR="00503D46" w:rsidRPr="007012EB">
        <w:t xml:space="preserve">five </w:t>
      </w:r>
      <w:r w:rsidR="00723446">
        <w:t xml:space="preserve">putatively synapomorphic </w:t>
      </w:r>
      <w:r w:rsidR="00503D46" w:rsidRPr="007012EB">
        <w:t xml:space="preserve">families </w:t>
      </w:r>
      <w:r w:rsidR="00723446">
        <w:t xml:space="preserve">had members from </w:t>
      </w:r>
      <w:r w:rsidR="00723446" w:rsidRPr="007012EB">
        <w:rPr>
          <w:rFonts w:ascii="Lucida Blackletter" w:hAnsi="Lucida Blackletter" w:cs="Lucida Blackletter"/>
        </w:rPr>
        <w:t>≥</w:t>
      </w:r>
      <w:r w:rsidR="00723446" w:rsidRPr="007012EB">
        <w:t>70% of the ingroup species</w:t>
      </w:r>
      <w:r w:rsidR="00503D46" w:rsidRPr="007012EB">
        <w:t>. Four of these had domain matches (proteolipid membrane potential modulator, zona pellucida, RUN and amidinotransferase domains), and one contain</w:t>
      </w:r>
      <w:r w:rsidR="000A1766">
        <w:t xml:space="preserve">ed no </w:t>
      </w:r>
      <w:r w:rsidR="00503D46" w:rsidRPr="007012EB">
        <w:t>protein</w:t>
      </w:r>
      <w:r w:rsidR="000A1766">
        <w:t>s</w:t>
      </w:r>
      <w:r w:rsidR="00503D46" w:rsidRPr="007012EB">
        <w:t xml:space="preserve"> with identifiable domain</w:t>
      </w:r>
      <w:r w:rsidR="000A1766">
        <w:t>s</w:t>
      </w:r>
      <w:r w:rsidR="00503D46" w:rsidRPr="007012EB">
        <w:t>.</w:t>
      </w:r>
    </w:p>
    <w:p w14:paraId="3C68DF4C" w14:textId="1EE83AE5" w:rsidR="009D22D2" w:rsidRPr="007012EB" w:rsidRDefault="00294925" w:rsidP="005E79BA">
      <w:pPr>
        <w:pStyle w:val="Normal1"/>
      </w:pPr>
      <w:r w:rsidRPr="007012EB">
        <w:br w:type="page"/>
      </w:r>
    </w:p>
    <w:p w14:paraId="1E4B3FB4" w14:textId="77777777" w:rsidR="009D22D2" w:rsidRPr="007012EB" w:rsidRDefault="00294925" w:rsidP="00F1131D">
      <w:pPr>
        <w:pStyle w:val="1"/>
      </w:pPr>
      <w:bookmarkStart w:id="429" w:name="_7zp09v2wiqx1" w:colFirst="0" w:colLast="0"/>
      <w:bookmarkStart w:id="430" w:name="_1huymmsyfiv9" w:colFirst="0" w:colLast="0"/>
      <w:bookmarkStart w:id="431" w:name="_i485czx0fk51" w:colFirst="0" w:colLast="0"/>
      <w:bookmarkStart w:id="432" w:name="_w1wnqtpglgv7" w:colFirst="0" w:colLast="0"/>
      <w:bookmarkStart w:id="433" w:name="_a4bhn4ab3pf9" w:colFirst="0" w:colLast="0"/>
      <w:bookmarkEnd w:id="429"/>
      <w:bookmarkEnd w:id="430"/>
      <w:bookmarkEnd w:id="431"/>
      <w:bookmarkEnd w:id="432"/>
      <w:bookmarkEnd w:id="433"/>
      <w:r w:rsidRPr="007012EB">
        <w:t>DISCUSSION</w:t>
      </w:r>
    </w:p>
    <w:p w14:paraId="47D78EBE" w14:textId="77777777" w:rsidR="009D22D2" w:rsidRPr="007012EB" w:rsidRDefault="00294925" w:rsidP="00F1131D">
      <w:pPr>
        <w:pStyle w:val="2"/>
      </w:pPr>
      <w:bookmarkStart w:id="434" w:name="_9k4p1ai8t3rj" w:colFirst="0" w:colLast="0"/>
      <w:bookmarkEnd w:id="434"/>
      <w:r w:rsidRPr="007012EB">
        <w:t xml:space="preserve">A ROBUST ESTIMATE OF THE </w:t>
      </w:r>
      <w:r w:rsidRPr="007012EB">
        <w:rPr>
          <w:i/>
        </w:rPr>
        <w:t>HYPSIBIUS DUJARDINI</w:t>
      </w:r>
      <w:r w:rsidRPr="007012EB">
        <w:t xml:space="preserve"> GENOME</w:t>
      </w:r>
    </w:p>
    <w:p w14:paraId="338BEB43" w14:textId="77777777" w:rsidR="009D22D2" w:rsidRPr="007012EB" w:rsidRDefault="009D22D2" w:rsidP="005E79BA">
      <w:pPr>
        <w:pStyle w:val="Normal1"/>
      </w:pPr>
    </w:p>
    <w:p w14:paraId="44E3329C" w14:textId="30C26753" w:rsidR="009D22D2" w:rsidRPr="007012EB" w:rsidRDefault="00294925" w:rsidP="000A1766">
      <w:pPr>
        <w:pStyle w:val="Normal1"/>
      </w:pPr>
      <w:r w:rsidRPr="007012EB">
        <w:t>We have sequenced and assembled a high</w:t>
      </w:r>
      <w:r w:rsidR="00723446">
        <w:t>-</w:t>
      </w:r>
      <w:r w:rsidRPr="007012EB">
        <w:t xml:space="preserve">quality genome for the tardigrade </w:t>
      </w:r>
      <w:r w:rsidRPr="007012EB">
        <w:rPr>
          <w:i/>
        </w:rPr>
        <w:t>H. dujardini</w:t>
      </w:r>
      <w:r w:rsidRPr="007012EB">
        <w:t>, utilizing new data, including single-molecule</w:t>
      </w:r>
      <w:r w:rsidR="00723446">
        <w:t>,</w:t>
      </w:r>
      <w:r w:rsidRPr="007012EB">
        <w:t xml:space="preserve"> long-read</w:t>
      </w:r>
      <w:r w:rsidR="00723446">
        <w:t xml:space="preserve"> sequencing</w:t>
      </w:r>
      <w:r w:rsidRPr="007012EB">
        <w:t>, and heterozygosity</w:t>
      </w:r>
      <w:r w:rsidR="00723446">
        <w:t>-</w:t>
      </w:r>
      <w:r w:rsidRPr="007012EB">
        <w:t xml:space="preserve">aware assembly methods. Comparison of genomic metrics with previous assemblies for this species showed that our assembly is more </w:t>
      </w:r>
      <w:r w:rsidR="00723446">
        <w:t xml:space="preserve">complete and more </w:t>
      </w:r>
      <w:r w:rsidRPr="007012EB">
        <w:t>contiguous than has been achieved previously, and retains minimal uncollapsed heterozygous regions.</w:t>
      </w:r>
      <w:r w:rsidR="00723446">
        <w:t xml:space="preserve"> </w:t>
      </w:r>
      <w:r w:rsidRPr="007012EB">
        <w:t xml:space="preserve">The span of this new assembly is much closer to independent estimates of the size of the </w:t>
      </w:r>
      <w:r w:rsidRPr="007012EB">
        <w:rPr>
          <w:i/>
        </w:rPr>
        <w:t>H. dujardini</w:t>
      </w:r>
      <w:r w:rsidRPr="007012EB">
        <w:t xml:space="preserve"> genome (75 - 100 Mb) using densitometry and staining.</w:t>
      </w:r>
      <w:r w:rsidR="00723446">
        <w:t xml:space="preserve"> </w:t>
      </w:r>
      <w:r w:rsidR="00B44AC0" w:rsidRPr="007012EB">
        <w:t xml:space="preserve">The </w:t>
      </w:r>
      <w:r w:rsidR="00B44AC0" w:rsidRPr="007012EB">
        <w:rPr>
          <w:i/>
          <w:iCs/>
        </w:rPr>
        <w:t>H. dujardini</w:t>
      </w:r>
      <w:r w:rsidR="00B44AC0" w:rsidRPr="007012EB">
        <w:t xml:space="preserve"> genome is thus nearly twice the size of that of the related tardigrade </w:t>
      </w:r>
      <w:r w:rsidR="00B44AC0" w:rsidRPr="007012EB">
        <w:rPr>
          <w:i/>
          <w:iCs/>
        </w:rPr>
        <w:t>R. varieornatus</w:t>
      </w:r>
      <w:r w:rsidR="00B44AC0" w:rsidRPr="007012EB">
        <w:t xml:space="preserve">. We compared the two genomes to identify differences that would account for the larger genome in </w:t>
      </w:r>
      <w:r w:rsidR="00B44AC0" w:rsidRPr="007012EB">
        <w:rPr>
          <w:i/>
          <w:iCs/>
        </w:rPr>
        <w:t>H. dujardini</w:t>
      </w:r>
      <w:r w:rsidR="00B44AC0" w:rsidRPr="007012EB">
        <w:t xml:space="preserve">. While </w:t>
      </w:r>
      <w:r w:rsidR="00B44AC0" w:rsidRPr="007012EB">
        <w:rPr>
          <w:i/>
          <w:iCs/>
        </w:rPr>
        <w:t>H. dujardini</w:t>
      </w:r>
      <w:r w:rsidR="00B44AC0" w:rsidRPr="007012EB">
        <w:t xml:space="preserve"> </w:t>
      </w:r>
      <w:r w:rsidR="00723446">
        <w:t>had</w:t>
      </w:r>
      <w:r w:rsidR="00B44AC0" w:rsidRPr="007012EB">
        <w:t xml:space="preserve"> ~6,000 more protein coding genes than </w:t>
      </w:r>
      <w:r w:rsidR="00B44AC0" w:rsidRPr="007012EB">
        <w:rPr>
          <w:i/>
          <w:iCs/>
        </w:rPr>
        <w:t>R. varieornatus</w:t>
      </w:r>
      <w:r w:rsidR="00B44AC0" w:rsidRPr="007012EB">
        <w:t>, these account</w:t>
      </w:r>
      <w:r w:rsidR="00723446">
        <w:t>ed</w:t>
      </w:r>
      <w:r w:rsidR="00B44AC0" w:rsidRPr="007012EB">
        <w:t xml:space="preserve"> for only ~23 Mb of the additional span, and are not obviously simple duplicates of genes in </w:t>
      </w:r>
      <w:r w:rsidR="00B44AC0" w:rsidRPr="007012EB">
        <w:rPr>
          <w:i/>
          <w:iCs/>
        </w:rPr>
        <w:t>R. varieornatus</w:t>
      </w:r>
      <w:r w:rsidR="00B44AC0" w:rsidRPr="007012EB">
        <w:t xml:space="preserve">. Analyses of the gene contents of the two species showed that while </w:t>
      </w:r>
      <w:r w:rsidR="00B44AC0" w:rsidRPr="007012EB">
        <w:rPr>
          <w:i/>
          <w:iCs/>
        </w:rPr>
        <w:t xml:space="preserve">H. dujardini </w:t>
      </w:r>
      <w:r w:rsidR="00B44AC0" w:rsidRPr="007012EB">
        <w:t xml:space="preserve">had more species-specific genes, it also had greater numbers of loci in species-specific gene family expansions than </w:t>
      </w:r>
      <w:r w:rsidR="00B44AC0" w:rsidRPr="007012EB">
        <w:rPr>
          <w:i/>
          <w:iCs/>
        </w:rPr>
        <w:t>R. varieornatus</w:t>
      </w:r>
      <w:r w:rsidR="00B44AC0" w:rsidRPr="007012EB">
        <w:t xml:space="preserve">, and had lost fewer genes whose origins could be traced to a deeper ancestor. </w:t>
      </w:r>
      <w:r w:rsidR="00B44AC0" w:rsidRPr="007012EB">
        <w:rPr>
          <w:i/>
          <w:iCs/>
        </w:rPr>
        <w:t>H. dujardini</w:t>
      </w:r>
      <w:r w:rsidR="00B44AC0" w:rsidRPr="007012EB">
        <w:t xml:space="preserve"> genes had, on average, the same structure (~6 exons per gene) as did </w:t>
      </w:r>
      <w:r w:rsidR="00B44AC0" w:rsidRPr="007012EB">
        <w:rPr>
          <w:i/>
          <w:iCs/>
        </w:rPr>
        <w:t xml:space="preserve">R. varieornatus, </w:t>
      </w:r>
      <w:r w:rsidR="00B44AC0" w:rsidRPr="007012EB">
        <w:t xml:space="preserve">however introns in </w:t>
      </w:r>
      <w:r w:rsidR="00B44AC0" w:rsidRPr="007012EB">
        <w:rPr>
          <w:i/>
          <w:iCs/>
        </w:rPr>
        <w:t xml:space="preserve">H. dujardini </w:t>
      </w:r>
      <w:r w:rsidR="00B44AC0" w:rsidRPr="007012EB">
        <w:t xml:space="preserve">genes were on average twice the length of </w:t>
      </w:r>
      <w:r w:rsidR="00723446">
        <w:t>their orthologues</w:t>
      </w:r>
      <w:r w:rsidR="00723446" w:rsidRPr="007012EB">
        <w:t xml:space="preserve"> </w:t>
      </w:r>
      <w:r w:rsidR="00B44AC0" w:rsidRPr="007012EB">
        <w:t xml:space="preserve">in </w:t>
      </w:r>
      <w:r w:rsidR="00B44AC0" w:rsidRPr="007012EB">
        <w:rPr>
          <w:i/>
          <w:iCs/>
        </w:rPr>
        <w:t>R. varieornatus</w:t>
      </w:r>
      <w:r w:rsidR="00B44AC0" w:rsidRPr="007012EB">
        <w:t xml:space="preserve"> (255 bases versus 158 bases). Finally, the </w:t>
      </w:r>
      <w:r w:rsidR="00B44AC0" w:rsidRPr="007012EB">
        <w:rPr>
          <w:i/>
          <w:iCs/>
        </w:rPr>
        <w:t>H. dujardini</w:t>
      </w:r>
      <w:r w:rsidR="00B44AC0" w:rsidRPr="007012EB">
        <w:t xml:space="preserve"> genome was more repeat rich (2</w:t>
      </w:r>
      <w:r w:rsidR="000A1766">
        <w:t>8.5</w:t>
      </w:r>
      <w:r w:rsidR="00B44AC0" w:rsidRPr="007012EB">
        <w:t xml:space="preserve">% compared to only </w:t>
      </w:r>
      <w:r w:rsidR="000A1766">
        <w:t>21</w:t>
      </w:r>
      <w:r w:rsidR="00B44AC0" w:rsidRPr="007012EB">
        <w:t xml:space="preserve">% in </w:t>
      </w:r>
      <w:r w:rsidR="00B44AC0" w:rsidRPr="007012EB">
        <w:rPr>
          <w:i/>
          <w:iCs/>
        </w:rPr>
        <w:t>R. varieornatus</w:t>
      </w:r>
      <w:r w:rsidR="00B44AC0" w:rsidRPr="007012EB">
        <w:t xml:space="preserve">). These data argue against simple whole genome duplication in </w:t>
      </w:r>
      <w:r w:rsidR="00B44AC0" w:rsidRPr="007012EB">
        <w:rPr>
          <w:i/>
          <w:iCs/>
        </w:rPr>
        <w:t>H. dujardini</w:t>
      </w:r>
      <w:r w:rsidR="00B44AC0" w:rsidRPr="007012EB">
        <w:t xml:space="preserve">. The genome of </w:t>
      </w:r>
      <w:r w:rsidR="00B44AC0" w:rsidRPr="007012EB">
        <w:rPr>
          <w:i/>
          <w:iCs/>
        </w:rPr>
        <w:t>H. dujardini</w:t>
      </w:r>
      <w:r w:rsidR="00B44AC0" w:rsidRPr="007012EB">
        <w:t xml:space="preserve"> is larger because of expansion of non-coding DNA, including repeats and introns, and acquisition and retention of more new genes and gene duplications than </w:t>
      </w:r>
      <w:r w:rsidR="00B44AC0" w:rsidRPr="007012EB">
        <w:rPr>
          <w:i/>
          <w:iCs/>
        </w:rPr>
        <w:t>R. varieornatus</w:t>
      </w:r>
      <w:r w:rsidR="00B44AC0" w:rsidRPr="007012EB">
        <w:t xml:space="preserve">. The disparity in retention of genes with orthologues outside the Tardigrada, where </w:t>
      </w:r>
      <w:r w:rsidR="00B44AC0" w:rsidRPr="007012EB">
        <w:rPr>
          <w:i/>
          <w:iCs/>
        </w:rPr>
        <w:t>R. varieornatus</w:t>
      </w:r>
      <w:r w:rsidR="00B44AC0" w:rsidRPr="007012EB">
        <w:t xml:space="preserve"> has lost more genes than has </w:t>
      </w:r>
      <w:r w:rsidR="00B44AC0" w:rsidRPr="007012EB">
        <w:rPr>
          <w:i/>
          <w:iCs/>
        </w:rPr>
        <w:t>H. dujardini</w:t>
      </w:r>
      <w:r w:rsidR="00B44AC0" w:rsidRPr="007012EB">
        <w:t xml:space="preserve">, suggests that </w:t>
      </w:r>
      <w:r w:rsidR="00B44AC0" w:rsidRPr="007012EB">
        <w:rPr>
          <w:i/>
          <w:iCs/>
        </w:rPr>
        <w:t>R. varieornatus</w:t>
      </w:r>
      <w:r w:rsidR="00B44AC0" w:rsidRPr="007012EB">
        <w:t xml:space="preserve"> may have </w:t>
      </w:r>
      <w:r w:rsidR="000A1766">
        <w:t>undergone</w:t>
      </w:r>
      <w:r w:rsidR="00B44AC0" w:rsidRPr="007012EB">
        <w:t xml:space="preserve"> genome size reduction, and that the ancestral tardigrade (or hypsibiid) genome is more likely to have been ~100 Mb than 54 Mb. We await additional tardigrade genomes with interest.</w:t>
      </w:r>
      <w:r w:rsidR="00723446">
        <w:t xml:space="preserve"> </w:t>
      </w:r>
      <w:r w:rsidRPr="007012EB">
        <w:t xml:space="preserve">While we identified linkage between genes in the two tardigrades, local synteny was relatively rare. In this these genomes resemble those of the genus </w:t>
      </w:r>
      <w:r w:rsidRPr="007012EB">
        <w:rPr>
          <w:i/>
        </w:rPr>
        <w:t>Caenorhabditis</w:t>
      </w:r>
      <w:r w:rsidRPr="007012EB">
        <w:t>, where extensive, rapid, within-chromosome rearrangement has served to break close synteny relationships while, in general, maintaining linkage</w:t>
      </w:r>
      <w:r w:rsidR="006B67D3" w:rsidRPr="007012EB">
        <w:t xml:space="preserve"> </w:t>
      </w:r>
      <w:r w:rsidR="00217524" w:rsidRPr="007012EB">
        <w:fldChar w:fldCharType="begin"/>
      </w:r>
      <w:r w:rsidR="004E0383">
        <w:instrText xml:space="preserve"> ADDIN EN.CITE &lt;EndNote&gt;&lt;Cite&gt;&lt;Author&gt;Mitreva&lt;/Author&gt;&lt;Year&gt;2005&lt;/Year&gt;&lt;RecNum&gt;1274&lt;/RecNum&gt;&lt;DisplayText&gt;[79]&lt;/DisplayText&gt;&lt;record&gt;&lt;rec-number&gt;1274&lt;/rec-number&gt;&lt;foreign-keys&gt;&lt;key app="EN" db-id="wpsap0rf8sw9wfefxxhvwee72vsdzzer5se9" timestamp="1483455377"&gt;1274&lt;/key&gt;&lt;/foreign-keys&gt;&lt;ref-type name="Journal Article"&gt;17&lt;/ref-type&gt;&lt;contributors&gt;&lt;authors&gt;&lt;author&gt;Mitreva, M.&lt;/author&gt;&lt;author&gt;Blaxter, M. L.&lt;/author&gt;&lt;author&gt;Bird, D. M.&lt;/author&gt;&lt;author&gt;McCarter, J. P.&lt;/author&gt;&lt;/authors&gt;&lt;/contributors&gt;&lt;auth-address&gt;Genome Sequencing Center, Department of Genetics, Washington University School of Medicine, St Louis, MO 63108, USA. mmitreva@watson.wustl.edu&lt;/auth-address&gt;&lt;titles&gt;&lt;title&gt;Comparative genomics of nematodes&lt;/title&gt;&lt;secondary-title&gt;Trends Genet&lt;/secondary-title&gt;&lt;/titles&gt;&lt;pages&gt;573-81&lt;/pages&gt;&lt;volume&gt;21&lt;/volume&gt;&lt;number&gt;10&lt;/number&gt;&lt;keywords&gt;&lt;keyword&gt;Animals&lt;/keyword&gt;&lt;keyword&gt;*Chromosome Aberrations&lt;/keyword&gt;&lt;keyword&gt;Databases, Genetic&lt;/keyword&gt;&lt;keyword&gt;*Evolution, Molecular&lt;/keyword&gt;&lt;keyword&gt;Gene Transfer, Horizontal/genetics&lt;/keyword&gt;&lt;keyword&gt;*Genetic Variation&lt;/keyword&gt;&lt;keyword&gt;Genome/*genetics&lt;/keyword&gt;&lt;keyword&gt;Genomics/methods/*trends&lt;/keyword&gt;&lt;keyword&gt;Nematoda/*genetics&lt;/keyword&gt;&lt;keyword&gt;*Phylogeny&lt;/keyword&gt;&lt;keyword&gt;Species Specificity&lt;/keyword&gt;&lt;/keywords&gt;&lt;dates&gt;&lt;year&gt;2005&lt;/year&gt;&lt;pub-dates&gt;&lt;date&gt;Oct&lt;/date&gt;&lt;/pub-dates&gt;&lt;/dates&gt;&lt;isbn&gt;0168-9525 (Print)&amp;#xD;0168-9525 (Linking)&lt;/isbn&gt;&lt;accession-num&gt;16099532&lt;/accession-num&gt;&lt;urls&gt;&lt;related-urls&gt;&lt;url&gt;https://www.ncbi.nlm.nih.gov/pubmed/16099532&lt;/url&gt;&lt;/related-urls&gt;&lt;/urls&gt;&lt;electronic-resource-num&gt;10.1016/j.tig.2005.08.003&lt;/electronic-resource-num&gt;&lt;/record&gt;&lt;/Cite&gt;&lt;/EndNote&gt;</w:instrText>
      </w:r>
      <w:r w:rsidR="00217524" w:rsidRPr="007012EB">
        <w:fldChar w:fldCharType="separate"/>
      </w:r>
      <w:r w:rsidR="004E0383">
        <w:rPr>
          <w:noProof/>
        </w:rPr>
        <w:t>[79]</w:t>
      </w:r>
      <w:r w:rsidR="00217524" w:rsidRPr="007012EB">
        <w:fldChar w:fldCharType="end"/>
      </w:r>
      <w:r w:rsidRPr="007012EB">
        <w:t>. The absence of chromosomal level assemblies for either tardigrade (and lack of any genetic map information) precludes definitive testing of this hypothesis.</w:t>
      </w:r>
    </w:p>
    <w:p w14:paraId="5B195AC5" w14:textId="77777777" w:rsidR="00F1131D" w:rsidRPr="007012EB" w:rsidRDefault="00F1131D" w:rsidP="00F1131D">
      <w:pPr>
        <w:pStyle w:val="Normal1"/>
      </w:pPr>
      <w:bookmarkStart w:id="435" w:name="_qqowril8gapu" w:colFirst="0" w:colLast="0"/>
      <w:bookmarkEnd w:id="435"/>
      <w:r w:rsidRPr="007012EB">
        <w:br w:type="page"/>
      </w:r>
    </w:p>
    <w:p w14:paraId="76BC1812" w14:textId="77777777" w:rsidR="009D22D2" w:rsidRPr="007012EB" w:rsidRDefault="00294925" w:rsidP="00F1131D">
      <w:pPr>
        <w:pStyle w:val="2"/>
      </w:pPr>
      <w:r w:rsidRPr="007012EB">
        <w:t xml:space="preserve">HORIZONTAL GENE TRANSFER IN TARDIGRADES: </w:t>
      </w:r>
      <w:r w:rsidRPr="007012EB">
        <w:rPr>
          <w:i/>
        </w:rPr>
        <w:t>H. DUJARDINI</w:t>
      </w:r>
      <w:r w:rsidRPr="007012EB">
        <w:t xml:space="preserve"> HAS A NORMAL METAZOAN GENOME</w:t>
      </w:r>
    </w:p>
    <w:p w14:paraId="28F468F2" w14:textId="77777777" w:rsidR="009D22D2" w:rsidRPr="007012EB" w:rsidRDefault="009D22D2" w:rsidP="005E79BA">
      <w:pPr>
        <w:pStyle w:val="Normal1"/>
      </w:pPr>
    </w:p>
    <w:p w14:paraId="5763AE98" w14:textId="2282609A" w:rsidR="005B2AA7" w:rsidRDefault="00D6537B" w:rsidP="000A1766">
      <w:pPr>
        <w:pStyle w:val="Normal1"/>
      </w:pPr>
      <w:r w:rsidRPr="007012EB">
        <w:t xml:space="preserve">Boothby </w:t>
      </w:r>
      <w:r w:rsidRPr="007012EB">
        <w:rPr>
          <w:i/>
          <w:iCs/>
        </w:rPr>
        <w:t>et al.</w:t>
      </w:r>
      <w:r w:rsidRPr="007012EB">
        <w:t xml:space="preserve"> made the surprising assertion that 17</w:t>
      </w:r>
      <w:r w:rsidRPr="000D788B">
        <w:t xml:space="preserve">.5% of </w:t>
      </w:r>
      <w:r w:rsidRPr="000D788B">
        <w:rPr>
          <w:i/>
          <w:iCs/>
        </w:rPr>
        <w:t>H. dujardini</w:t>
      </w:r>
      <w:r w:rsidRPr="000D788B">
        <w:t xml:space="preserve"> genes originated through HGT from a wide range of bacterial, fungal and protozoan donors</w:t>
      </w:r>
      <w:r w:rsidR="00FE4C7F" w:rsidRPr="006E2A2F">
        <w:t xml:space="preserve"> </w:t>
      </w:r>
      <w:r w:rsidR="001D5F4D" w:rsidRPr="000D788B">
        <w:fldChar w:fldCharType="begin">
          <w:fldData xml:space="preserve">PEVuZE5vdGU+PENpdGU+PEF1dGhvcj5Cb290aGJ5PC9BdXRob3I+PFllYXI+MjAxNTwvWWVhcj48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=
</w:fldData>
        </w:fldChar>
      </w:r>
      <w:r w:rsidR="001D5F4D" w:rsidRPr="000D788B">
        <w:instrText xml:space="preserve"> ADDIN EN.CITE </w:instrText>
      </w:r>
      <w:r w:rsidR="001D5F4D" w:rsidRPr="000D788B">
        <w:fldChar w:fldCharType="begin">
          <w:fldData xml:space="preserve">PEVuZE5vdGU+PENpdGU+PEF1dGhvcj5Cb290aGJ5PC9BdXRob3I+PFllYXI+MjAxNTwvWWVhcj48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=
</w:fldData>
        </w:fldChar>
      </w:r>
      <w:r w:rsidR="001D5F4D" w:rsidRPr="000D788B">
        <w:instrText xml:space="preserve"> ADDIN EN.CITE.DATA </w:instrText>
      </w:r>
      <w:r w:rsidR="001D5F4D" w:rsidRPr="000D788B">
        <w:fldChar w:fldCharType="end"/>
      </w:r>
      <w:r w:rsidR="001D5F4D" w:rsidRPr="000D788B">
        <w:fldChar w:fldCharType="separate"/>
      </w:r>
      <w:r w:rsidR="001D5F4D" w:rsidRPr="000D788B">
        <w:rPr>
          <w:noProof/>
        </w:rPr>
        <w:t>[19]</w:t>
      </w:r>
      <w:r w:rsidR="001D5F4D" w:rsidRPr="000D788B">
        <w:fldChar w:fldCharType="end"/>
      </w:r>
      <w:r w:rsidRPr="000D788B">
        <w:t xml:space="preserve">. Subsequently, several groups including our teams proved that this finding was the result of </w:t>
      </w:r>
      <w:r w:rsidRPr="006E2A2F">
        <w:t>contamination of their tardigrade samples with cobionts, and less-than-rigorous screening of HGT candidates</w:t>
      </w:r>
      <w:r w:rsidR="00FE4C7F" w:rsidRPr="000D788B">
        <w:t xml:space="preserve"> </w:t>
      </w:r>
      <w:r w:rsidR="001D5F4D" w:rsidRPr="000D788B">
        <w:fldChar w:fldCharType="begin">
          <w:fldData xml:space="preserve">PEVuZE5vdGU+PENpdGU+PEF1dGhvcj5BcmFrYXdhPC9BdXRob3I+PFllYXI+MjAxNjwvWWVhcj48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</w:fldData>
        </w:fldChar>
      </w:r>
      <w:r w:rsidR="001D5F4D" w:rsidRPr="000D788B">
        <w:instrText xml:space="preserve"> ADDIN EN.CITE </w:instrText>
      </w:r>
      <w:r w:rsidR="001D5F4D" w:rsidRPr="000D788B">
        <w:fldChar w:fldCharType="begin">
          <w:fldData xml:space="preserve">PEVuZE5vdGU+PENpdGU+PEF1dGhvcj5BcmFrYXdhPC9BdXRob3I+PFllYXI+MjAxNjwvWWVhcj48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</w:fldData>
        </w:fldChar>
      </w:r>
      <w:r w:rsidR="001D5F4D" w:rsidRPr="000D788B">
        <w:instrText xml:space="preserve"> ADDIN EN.CITE.DATA </w:instrText>
      </w:r>
      <w:r w:rsidR="001D5F4D" w:rsidRPr="000D788B">
        <w:fldChar w:fldCharType="end"/>
      </w:r>
      <w:r w:rsidR="001D5F4D" w:rsidRPr="000D788B">
        <w:fldChar w:fldCharType="separate"/>
      </w:r>
      <w:r w:rsidR="001D5F4D" w:rsidRPr="000D788B">
        <w:rPr>
          <w:noProof/>
        </w:rPr>
        <w:t>[20, 21, 39, 40]</w:t>
      </w:r>
      <w:r w:rsidR="001D5F4D" w:rsidRPr="000D788B">
        <w:fldChar w:fldCharType="end"/>
      </w:r>
      <w:r w:rsidRPr="000D788B">
        <w:t>. We found that the use of uncurated gene-finding approaches yielded elevated HGT proportion estimates in many other nematode and arthropod genomes, even where contamination is unlikely to</w:t>
      </w:r>
      <w:r w:rsidR="005B2AA7" w:rsidRPr="000D788B">
        <w:t xml:space="preserve"> have</w:t>
      </w:r>
      <w:r w:rsidRPr="000D788B">
        <w:t xml:space="preserve"> be</w:t>
      </w:r>
      <w:r w:rsidR="005B2AA7" w:rsidRPr="000D788B">
        <w:t>en</w:t>
      </w:r>
      <w:r w:rsidRPr="000D788B">
        <w:t xml:space="preserve"> an issue. It is thus essential to follow up initial candidate sets</w:t>
      </w:r>
      <w:r w:rsidR="005B2AA7" w:rsidRPr="000D788B">
        <w:t xml:space="preserve"> of HGT loci</w:t>
      </w:r>
      <w:r w:rsidRPr="000D788B">
        <w:t xml:space="preserve"> with detailed validation. We screened our new </w:t>
      </w:r>
      <w:r w:rsidRPr="000D788B">
        <w:rPr>
          <w:i/>
          <w:iCs/>
        </w:rPr>
        <w:t xml:space="preserve">H. dujardini </w:t>
      </w:r>
      <w:r w:rsidRPr="000D788B">
        <w:t xml:space="preserve">assembly for evidence of HGT, identifying 3.7% of the protein coding genes as </w:t>
      </w:r>
      <w:r w:rsidR="000A1766" w:rsidRPr="000D788B">
        <w:t xml:space="preserve">initial </w:t>
      </w:r>
      <w:r w:rsidRPr="000D788B">
        <w:t xml:space="preserve">potential candidates. After careful assessment using phylogenetic analysis and expression evidence, we identified a maximum of 2.3% and a high-confidence set of only 0.6% of </w:t>
      </w:r>
      <w:r w:rsidRPr="000D788B">
        <w:rPr>
          <w:i/>
          <w:iCs/>
        </w:rPr>
        <w:t>H. dujardini</w:t>
      </w:r>
      <w:r w:rsidRPr="000D788B">
        <w:t xml:space="preserve"> genes that </w:t>
      </w:r>
      <w:r w:rsidR="005B2AA7" w:rsidRPr="000D788B">
        <w:t xml:space="preserve">could have </w:t>
      </w:r>
      <w:r w:rsidRPr="000D788B">
        <w:t>originated through HGT. HGT was also much reduced (</w:t>
      </w:r>
      <w:r w:rsidR="005B2AA7" w:rsidRPr="000D788B">
        <w:t>~</w:t>
      </w:r>
      <w:r w:rsidRPr="000D788B">
        <w:t xml:space="preserve">1.6%) in the high-quality </w:t>
      </w:r>
      <w:r w:rsidRPr="000D788B">
        <w:rPr>
          <w:i/>
          <w:iCs/>
        </w:rPr>
        <w:t>R. varieornatus</w:t>
      </w:r>
      <w:r w:rsidRPr="000D788B">
        <w:t xml:space="preserve"> genome. These proportions are congruent with similar analyses of </w:t>
      </w:r>
      <w:r w:rsidRPr="000D788B">
        <w:rPr>
          <w:i/>
          <w:iCs/>
        </w:rPr>
        <w:t>C. elegans</w:t>
      </w:r>
      <w:r w:rsidRPr="000D788B">
        <w:t xml:space="preserve"> and </w:t>
      </w:r>
      <w:r w:rsidRPr="000D788B">
        <w:rPr>
          <w:i/>
          <w:iCs/>
        </w:rPr>
        <w:t>D. melanogaster</w:t>
      </w:r>
      <w:r w:rsidR="001D5F4D" w:rsidRPr="000D788B">
        <w:fldChar w:fldCharType="begin"/>
      </w:r>
      <w:r w:rsidR="004E0383">
        <w:instrText xml:space="preserve"> ADDIN EN.CITE &lt;EndNote&gt;&lt;Cite&gt;&lt;Author&gt;Boschetti&lt;/Author&gt;&lt;Year&gt;2012&lt;/Year&gt;&lt;RecNum&gt;1022&lt;/RecNum&gt;&lt;DisplayText&gt;[64]&lt;/DisplayText&gt;&lt;record&gt;&lt;rec-number&gt;1022&lt;/rec-number&gt;&lt;foreign-keys&gt;&lt;key app="EN" db-id="wpsap0rf8sw9wfefxxhvwee72vsdzzer5se9" timestamp="1463477668"&gt;1022&lt;/key&gt;&lt;key app="ENWeb" db-id=""&gt;0&lt;/key&gt;&lt;/foreign-keys&gt;&lt;ref-type name="Journal Article"&gt;17&lt;/ref-type&gt;&lt;contributors&gt;&lt;authors&gt;&lt;author&gt;Boschetti, C.&lt;/author&gt;&lt;author&gt;Carr, A.&lt;/author&gt;&lt;author&gt;Crisp, A.&lt;/author&gt;&lt;author&gt;Eyres, I.&lt;/author&gt;&lt;author&gt;Wang-Koh, Y.&lt;/author&gt;&lt;author&gt;Lubzens, E.&lt;/author&gt;&lt;author&gt;Barraclough, T. G.&lt;/author&gt;&lt;author&gt;Micklem, G.&lt;/author&gt;&lt;author&gt;Tunnacliffe, A.&lt;/author&gt;&lt;/authors&gt;&lt;/contributors&gt;&lt;auth-address&gt;Department of Chemical Engineering and Biotechnology, University of Cambridge, Cambridge, United Kingdom.&lt;/auth-address&gt;&lt;titles&gt;&lt;title&gt;Biochemical diversification through foreign gene expression in bdelloid rotifers&lt;/title&gt;&lt;secondary-title&gt;PLoS Genet&lt;/secondary-title&gt;&lt;/titles&gt;&lt;pages&gt;e1003035&lt;/pages&gt;&lt;volume&gt;8&lt;/volume&gt;&lt;number&gt;11&lt;/number&gt;&lt;keywords&gt;&lt;keyword&gt;Animals&lt;/keyword&gt;&lt;keyword&gt;Desiccation&lt;/keyword&gt;&lt;keyword&gt;*Gene Expression&lt;/keyword&gt;&lt;keyword&gt;Gene Library&lt;/keyword&gt;&lt;keyword&gt;*Gene Transfer, Horizontal&lt;/keyword&gt;&lt;keyword&gt;Metabolic Networks and Pathways/*genetics&lt;/keyword&gt;&lt;keyword&gt;Phylogeny&lt;/keyword&gt;&lt;keyword&gt;Radiation, Ionizing&lt;/keyword&gt;&lt;keyword&gt;*Rotifera/genetics/physiology&lt;/keyword&gt;&lt;keyword&gt;Transcriptome&lt;/keyword&gt;&lt;/keywords&gt;&lt;dates&gt;&lt;year&gt;2012&lt;/year&gt;&lt;/dates&gt;&lt;isbn&gt;1553-7404 (Electronic)&amp;#xD;1553-7390 (Linking)&lt;/isbn&gt;&lt;accession-num&gt;23166508&lt;/accession-num&gt;&lt;urls&gt;&lt;related-urls&gt;&lt;url&gt;https://www.ncbi.nlm.nih.gov/pubmed/23166508&lt;/url&gt;&lt;/related-urls&gt;&lt;/urls&gt;&lt;custom2&gt;PMC3499245&lt;/custom2&gt;&lt;electronic-resource-num&gt;10.1371/journal.pgen.1003035&lt;/electronic-resource-num&gt;&lt;/record&gt;&lt;/Cite&gt;&lt;/EndNote&gt;</w:instrText>
      </w:r>
      <w:r w:rsidR="001D5F4D" w:rsidRPr="000D788B">
        <w:fldChar w:fldCharType="separate"/>
      </w:r>
      <w:r w:rsidR="004E0383">
        <w:rPr>
          <w:noProof/>
        </w:rPr>
        <w:t>[64]</w:t>
      </w:r>
      <w:r w:rsidR="001D5F4D" w:rsidRPr="000D788B">
        <w:fldChar w:fldCharType="end"/>
      </w:r>
      <w:r w:rsidRPr="000D788B">
        <w:t>.</w:t>
      </w:r>
      <w:r w:rsidRPr="007012EB">
        <w:t xml:space="preserve"> Curation of the genome assemblies and gene models may decrease the proportion further.</w:t>
      </w:r>
    </w:p>
    <w:p w14:paraId="50DFD0FB" w14:textId="77777777" w:rsidR="005B2AA7" w:rsidRDefault="005B2AA7" w:rsidP="005B2AA7">
      <w:pPr>
        <w:pStyle w:val="Normal1"/>
      </w:pPr>
    </w:p>
    <w:p w14:paraId="38678892" w14:textId="7E73CECC" w:rsidR="00A70FF9" w:rsidRPr="007012EB" w:rsidRDefault="00D6537B" w:rsidP="005B2AA7">
      <w:pPr>
        <w:pStyle w:val="Normal1"/>
      </w:pPr>
      <w:r w:rsidRPr="007012EB">
        <w:t>Tardigrades do not have elevated levels of HGT</w:t>
      </w:r>
      <w:bookmarkStart w:id="436" w:name="OLE_LINK1"/>
      <w:bookmarkStart w:id="437" w:name="OLE_LINK2"/>
      <w:r w:rsidR="00294925" w:rsidRPr="007012EB">
        <w:t xml:space="preserve"> in their genomes, </w:t>
      </w:r>
      <w:r w:rsidR="005B2AA7">
        <w:t xml:space="preserve">but </w:t>
      </w:r>
      <w:r w:rsidR="00294925" w:rsidRPr="007012EB">
        <w:t xml:space="preserve">some HGT events are of importance in anhydrobiosis. All </w:t>
      </w:r>
      <w:r w:rsidR="00294925" w:rsidRPr="007012EB">
        <w:rPr>
          <w:i/>
        </w:rPr>
        <w:t>H. dujardini</w:t>
      </w:r>
      <w:r w:rsidR="00294925" w:rsidRPr="007012EB">
        <w:t xml:space="preserve"> catalase loci were of bacterial origin, as described for </w:t>
      </w:r>
      <w:r w:rsidR="00294925" w:rsidRPr="007012EB">
        <w:rPr>
          <w:i/>
        </w:rPr>
        <w:t xml:space="preserve">R. </w:t>
      </w:r>
      <w:r w:rsidR="00FE4C7F">
        <w:rPr>
          <w:i/>
        </w:rPr>
        <w:t xml:space="preserve">varieornatus </w:t>
      </w:r>
      <w:r w:rsidR="001D5F4D" w:rsidRPr="000D788B">
        <w:rPr>
          <w:iCs/>
        </w:rPr>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1D5F4D" w:rsidRPr="000D788B">
        <w:rPr>
          <w:iCs/>
        </w:rPr>
        <w:instrText xml:space="preserve"> ADDIN EN.CITE </w:instrText>
      </w:r>
      <w:r w:rsidR="001D5F4D" w:rsidRPr="000D788B">
        <w:rPr>
          <w:iCs/>
        </w:rPr>
        <w:fldChar w:fldCharType="begin">
          <w:fldData xml:space="preserve">PEVuZE5vdGU+PENpdGU+PEF1dGhvcj5IYXNoaW1vdG88L0F1dGhvcj48WWVhcj4yMDE2PC9ZZWFy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</w:fldData>
        </w:fldChar>
      </w:r>
      <w:r w:rsidR="001D5F4D" w:rsidRPr="000D788B">
        <w:rPr>
          <w:iCs/>
        </w:rPr>
        <w:instrText xml:space="preserve"> ADDIN EN.CITE.DATA </w:instrText>
      </w:r>
      <w:r w:rsidR="001D5F4D" w:rsidRPr="000D788B">
        <w:rPr>
          <w:iCs/>
        </w:rPr>
      </w:r>
      <w:r w:rsidR="001D5F4D" w:rsidRPr="000D788B">
        <w:rPr>
          <w:iCs/>
        </w:rPr>
        <w:fldChar w:fldCharType="end"/>
      </w:r>
      <w:r w:rsidR="001D5F4D" w:rsidRPr="000D788B">
        <w:rPr>
          <w:iCs/>
        </w:rPr>
      </w:r>
      <w:r w:rsidR="001D5F4D" w:rsidRPr="000D788B">
        <w:rPr>
          <w:iCs/>
        </w:rPr>
        <w:fldChar w:fldCharType="separate"/>
      </w:r>
      <w:r w:rsidR="001D5F4D" w:rsidRPr="000D788B">
        <w:rPr>
          <w:iCs/>
          <w:noProof/>
        </w:rPr>
        <w:t>[22]</w:t>
      </w:r>
      <w:r w:rsidR="001D5F4D" w:rsidRPr="000D788B">
        <w:rPr>
          <w:iCs/>
        </w:rPr>
        <w:fldChar w:fldCharType="end"/>
      </w:r>
      <w:r w:rsidR="00294925" w:rsidRPr="000D788B">
        <w:t xml:space="preserve">. While trehalose phosphatase synthase was absent from </w:t>
      </w:r>
      <w:r w:rsidR="00294925" w:rsidRPr="006E2A2F">
        <w:rPr>
          <w:i/>
        </w:rPr>
        <w:t>H. dujardini</w:t>
      </w:r>
      <w:r w:rsidR="00294925" w:rsidRPr="006E2A2F">
        <w:t xml:space="preserve">, </w:t>
      </w:r>
      <w:r w:rsidR="00294925" w:rsidRPr="006E2A2F">
        <w:rPr>
          <w:i/>
        </w:rPr>
        <w:t>R. varieornatus</w:t>
      </w:r>
      <w:r w:rsidR="00294925" w:rsidRPr="006E2A2F">
        <w:t xml:space="preserve"> has a TPS that likely wa</w:t>
      </w:r>
      <w:r w:rsidR="00294925" w:rsidRPr="007012EB">
        <w:t>s acquired by HGT</w:t>
      </w:r>
      <w:ins w:id="438" w:author="Yuki Yoshida" w:date="2017-05-24T10:59:00Z">
        <w:r w:rsidR="00F25788">
          <w:t xml:space="preserve"> </w:t>
        </w:r>
        <w:commentRangeStart w:id="439"/>
        <w:r w:rsidR="00F25788">
          <w:t>(Supplementary Data S5)</w:t>
        </w:r>
      </w:ins>
      <w:commentRangeEnd w:id="439"/>
      <w:ins w:id="440" w:author="Yuki Yoshida" w:date="2017-05-24T11:00:00Z">
        <w:r w:rsidR="00F25788">
          <w:rPr>
            <w:rStyle w:val="a7"/>
          </w:rPr>
          <w:commentReference w:id="439"/>
        </w:r>
      </w:ins>
      <w:r w:rsidR="00294925" w:rsidRPr="007012EB">
        <w:t xml:space="preserve">. As </w:t>
      </w:r>
      <w:r w:rsidR="00294925" w:rsidRPr="007012EB">
        <w:rPr>
          <w:i/>
        </w:rPr>
        <w:t>M. tardigradum</w:t>
      </w:r>
      <w:r w:rsidR="00294925" w:rsidRPr="007012EB">
        <w:t xml:space="preserve"> does not have a TPS </w:t>
      </w:r>
      <w:r w:rsidR="00976452">
        <w:t>homologue,</w:t>
      </w:r>
      <w:r w:rsidR="00294925" w:rsidRPr="007012EB">
        <w:t xml:space="preserve"> while other ecdysozoan taxa do, this suggests that TPS may have been lost in the common ancestor of eutardigrada and regained in </w:t>
      </w:r>
      <w:r w:rsidR="00294925" w:rsidRPr="007012EB">
        <w:rPr>
          <w:i/>
        </w:rPr>
        <w:t xml:space="preserve">R. varieornatus </w:t>
      </w:r>
      <w:r w:rsidR="00294925" w:rsidRPr="007012EB">
        <w:t xml:space="preserve">by HGT after divergence from </w:t>
      </w:r>
      <w:r w:rsidR="00294925" w:rsidRPr="007012EB">
        <w:rPr>
          <w:i/>
        </w:rPr>
        <w:t>H. dujardini</w:t>
      </w:r>
      <w:r w:rsidR="00294925" w:rsidRPr="007012EB">
        <w:t>.</w:t>
      </w:r>
      <w:bookmarkEnd w:id="436"/>
      <w:bookmarkEnd w:id="437"/>
    </w:p>
    <w:p w14:paraId="10DB2F10" w14:textId="77777777" w:rsidR="009D22D2" w:rsidRPr="007012EB" w:rsidRDefault="00294925" w:rsidP="005E79BA">
      <w:pPr>
        <w:pStyle w:val="Normal1"/>
      </w:pPr>
      <w:r w:rsidRPr="007012EB">
        <w:br w:type="page"/>
      </w:r>
    </w:p>
    <w:p w14:paraId="43A940BE" w14:textId="77777777" w:rsidR="009D22D2" w:rsidRPr="007012EB" w:rsidRDefault="00294925" w:rsidP="00F1131D">
      <w:pPr>
        <w:pStyle w:val="2"/>
      </w:pPr>
      <w:bookmarkStart w:id="442" w:name="_bmouekja4u6p" w:colFirst="0" w:colLast="0"/>
      <w:bookmarkStart w:id="443" w:name="_nj7rl7tdn20t" w:colFirst="0" w:colLast="0"/>
      <w:bookmarkEnd w:id="442"/>
      <w:bookmarkEnd w:id="443"/>
      <w:r w:rsidRPr="007012EB">
        <w:t>CONTRASTING MODES OF ANHYDROBIOSIS IN TARDIGRADES</w:t>
      </w:r>
    </w:p>
    <w:p w14:paraId="4F25A140" w14:textId="77777777" w:rsidR="009D22D2" w:rsidRPr="007012EB" w:rsidRDefault="009D22D2" w:rsidP="005E79BA">
      <w:pPr>
        <w:pStyle w:val="Normal1"/>
      </w:pPr>
    </w:p>
    <w:p w14:paraId="1E08E8ED" w14:textId="44D877D8" w:rsidR="009D22D2" w:rsidRPr="007012EB" w:rsidRDefault="005B2AA7" w:rsidP="00F979D1">
      <w:pPr>
        <w:pStyle w:val="Normal1"/>
      </w:pPr>
      <w:r>
        <w:t>G</w:t>
      </w:r>
      <w:r w:rsidR="00294925" w:rsidRPr="007012EB">
        <w:t xml:space="preserve">enes </w:t>
      </w:r>
      <w:r>
        <w:t>with likely roles in pro</w:t>
      </w:r>
      <w:r w:rsidR="00DE3EFA">
        <w:t>tection against extreme stress</w:t>
      </w:r>
      <w:r>
        <w:t xml:space="preserve"> </w:t>
      </w:r>
      <w:r w:rsidR="00DE3EFA">
        <w:t>previously identified</w:t>
      </w:r>
      <w:r w:rsidR="00DE3EFA" w:rsidRPr="007012EB">
        <w:t xml:space="preserve"> </w:t>
      </w:r>
      <w:r w:rsidR="00294925" w:rsidRPr="007012EB">
        <w:t xml:space="preserve">in </w:t>
      </w:r>
      <w:r w:rsidR="00294925" w:rsidRPr="007012EB">
        <w:rPr>
          <w:i/>
        </w:rPr>
        <w:t>R. varieornatus</w:t>
      </w:r>
      <w:r w:rsidR="00294925" w:rsidRPr="007012EB">
        <w:t xml:space="preserve"> were </w:t>
      </w:r>
      <w:r w:rsidR="00DE3EFA">
        <w:t xml:space="preserve">largely </w:t>
      </w:r>
      <w:r w:rsidR="00294925" w:rsidRPr="007012EB">
        <w:t xml:space="preserve">conserved in </w:t>
      </w:r>
      <w:r w:rsidR="00294925" w:rsidRPr="007012EB">
        <w:rPr>
          <w:i/>
        </w:rPr>
        <w:t>H. dujardini</w:t>
      </w:r>
      <w:r w:rsidR="00DE3EFA">
        <w:t xml:space="preserve">. Both </w:t>
      </w:r>
      <w:r w:rsidR="00294925" w:rsidRPr="007012EB">
        <w:t xml:space="preserve">CAHS and SAHS </w:t>
      </w:r>
      <w:r w:rsidR="00DE3EFA">
        <w:t>families</w:t>
      </w:r>
      <w:r w:rsidR="00DE3EFA" w:rsidRPr="007012EB">
        <w:t xml:space="preserve"> </w:t>
      </w:r>
      <w:r w:rsidR="00294925" w:rsidRPr="007012EB">
        <w:t>had high copy numbers</w:t>
      </w:r>
      <w:r w:rsidR="00DE3EFA">
        <w:t xml:space="preserve"> in both species, with independent expansions</w:t>
      </w:r>
      <w:r w:rsidR="00294925" w:rsidRPr="007012EB">
        <w:t xml:space="preserve">. However, we did not find a Dsup </w:t>
      </w:r>
      <w:r w:rsidR="00976452">
        <w:t xml:space="preserve">orthologue </w:t>
      </w:r>
      <w:r w:rsidR="00294925" w:rsidRPr="007012EB">
        <w:t xml:space="preserve">in </w:t>
      </w:r>
      <w:r w:rsidR="00294925" w:rsidRPr="007012EB">
        <w:rPr>
          <w:i/>
        </w:rPr>
        <w:t>H. dujardini</w:t>
      </w:r>
      <w:r w:rsidR="001414E0" w:rsidRPr="007012EB">
        <w:t xml:space="preserve">. </w:t>
      </w:r>
      <w:r w:rsidR="00294925" w:rsidRPr="007012EB">
        <w:rPr>
          <w:i/>
        </w:rPr>
        <w:t>H. dujardini</w:t>
      </w:r>
      <w:r w:rsidR="00294925" w:rsidRPr="007012EB">
        <w:t xml:space="preserve"> has similar gene losses </w:t>
      </w:r>
      <w:r w:rsidR="00DE3EFA">
        <w:t xml:space="preserve">to </w:t>
      </w:r>
      <w:r w:rsidR="00DE3EFA">
        <w:rPr>
          <w:i/>
          <w:iCs/>
        </w:rPr>
        <w:t xml:space="preserve">R. varieornatus </w:t>
      </w:r>
      <w:r w:rsidR="00294925" w:rsidRPr="007012EB">
        <w:t xml:space="preserve">in pathways that produce ROS and </w:t>
      </w:r>
      <w:r w:rsidR="00DE3EFA">
        <w:t xml:space="preserve">in </w:t>
      </w:r>
      <w:r w:rsidR="00294925" w:rsidRPr="007012EB">
        <w:t xml:space="preserve">cellular stress signaling pathways, which suggest that the gene losses occurred before the divergence of the two species. </w:t>
      </w:r>
      <w:r w:rsidR="00FD1EAF" w:rsidRPr="007012EB">
        <w:t>Th</w:t>
      </w:r>
      <w:r w:rsidR="00FD1EAF">
        <w:t>is</w:t>
      </w:r>
      <w:r w:rsidR="00FD1EAF" w:rsidRPr="007012EB">
        <w:t xml:space="preserve"> </w:t>
      </w:r>
      <w:r w:rsidR="00294925" w:rsidRPr="007012EB">
        <w:t xml:space="preserve">loss </w:t>
      </w:r>
      <w:r w:rsidR="00FD1EAF">
        <w:t>of</w:t>
      </w:r>
      <w:r w:rsidR="00FD1EAF" w:rsidRPr="007012EB">
        <w:t xml:space="preserve"> </w:t>
      </w:r>
      <w:r w:rsidR="00FD1EAF">
        <w:t>important</w:t>
      </w:r>
      <w:r w:rsidR="00294925" w:rsidRPr="007012EB">
        <w:t xml:space="preserve"> signaling pathway</w:t>
      </w:r>
      <w:r w:rsidR="00FD1EAF">
        <w:t xml:space="preserve"> gene</w:t>
      </w:r>
      <w:r w:rsidR="00294925" w:rsidRPr="007012EB">
        <w:t xml:space="preserve">s </w:t>
      </w:r>
      <w:r w:rsidR="00FD1EAF">
        <w:t>may</w:t>
      </w:r>
      <w:r w:rsidR="00294925" w:rsidRPr="007012EB">
        <w:t xml:space="preserve"> disconnect</w:t>
      </w:r>
      <w:r w:rsidR="00FD1EAF">
        <w:t xml:space="preserve"> signals of</w:t>
      </w:r>
      <w:r w:rsidR="00294925" w:rsidRPr="007012EB">
        <w:t xml:space="preserve"> stress induction</w:t>
      </w:r>
      <w:r w:rsidR="00FD1EAF">
        <w:t xml:space="preserve"> from</w:t>
      </w:r>
      <w:r w:rsidR="00294925" w:rsidRPr="007012EB">
        <w:t xml:space="preserve"> </w:t>
      </w:r>
      <w:r w:rsidR="00FD1EAF">
        <w:t xml:space="preserve">activating </w:t>
      </w:r>
      <w:r w:rsidR="00294925" w:rsidRPr="007012EB">
        <w:t xml:space="preserve">downstream </w:t>
      </w:r>
      <w:r w:rsidR="00FD1EAF">
        <w:t>response systems</w:t>
      </w:r>
      <w:r w:rsidR="00294925" w:rsidRPr="007012EB">
        <w:t>, such as cell cycle regulation, transcription and replication inhibition, and apoptosis</w:t>
      </w:r>
      <w:r w:rsidR="00FD1EAF">
        <w:t>, that must be suppressed if anhydrobiosis is to be achieved successfully</w:t>
      </w:r>
      <w:r w:rsidR="00294925" w:rsidRPr="007012EB">
        <w:t xml:space="preserve">. </w:t>
      </w:r>
      <w:r w:rsidR="00FD1EAF">
        <w:t>As c</w:t>
      </w:r>
      <w:r w:rsidR="00294925" w:rsidRPr="007012EB">
        <w:t xml:space="preserve">ellular protection and repair pathways </w:t>
      </w:r>
      <w:r w:rsidR="00FD1EAF">
        <w:t>we</w:t>
      </w:r>
      <w:r w:rsidR="00294925" w:rsidRPr="007012EB">
        <w:t xml:space="preserve">re highly conserved, </w:t>
      </w:r>
      <w:r w:rsidR="00CC12B4">
        <w:t>damaged cell systems will still be protected and repaired</w:t>
      </w:r>
      <w:r w:rsidR="00294925" w:rsidRPr="007012EB">
        <w:t>.</w:t>
      </w:r>
      <w:r w:rsidR="006046F0">
        <w:t xml:space="preserve"> Indeed s</w:t>
      </w:r>
      <w:r w:rsidR="00CC12B4">
        <w:t xml:space="preserve">ome stress-related </w:t>
      </w:r>
      <w:r w:rsidR="00294925" w:rsidRPr="007012EB">
        <w:t xml:space="preserve">gene families </w:t>
      </w:r>
      <w:r w:rsidR="00F979D1" w:rsidRPr="007012EB">
        <w:t>ha</w:t>
      </w:r>
      <w:r w:rsidR="00F979D1">
        <w:t>d</w:t>
      </w:r>
      <w:r w:rsidR="00F979D1" w:rsidRPr="007012EB">
        <w:t xml:space="preserve"> </w:t>
      </w:r>
      <w:r w:rsidR="00294925" w:rsidRPr="007012EB">
        <w:t xml:space="preserve">undergone </w:t>
      </w:r>
      <w:r w:rsidR="006046F0">
        <w:t>gene family expansion in one or both tardigrades</w:t>
      </w:r>
      <w:r w:rsidR="00294925" w:rsidRPr="007012EB">
        <w:t xml:space="preserve">. SOD was duplicated in both </w:t>
      </w:r>
      <w:r w:rsidR="006046F0">
        <w:t>species</w:t>
      </w:r>
      <w:r w:rsidR="00294925" w:rsidRPr="007012EB">
        <w:t xml:space="preserve">, </w:t>
      </w:r>
      <w:r w:rsidR="006046F0">
        <w:t>as wa</w:t>
      </w:r>
      <w:r w:rsidR="006046F0" w:rsidRPr="000D788B">
        <w:t>s</w:t>
      </w:r>
      <w:r w:rsidR="00294925" w:rsidRPr="000D788B">
        <w:t xml:space="preserve"> a calcium activated potassium channel, which </w:t>
      </w:r>
      <w:r w:rsidR="006046F0" w:rsidRPr="000D788B">
        <w:t>has been implicated in</w:t>
      </w:r>
      <w:r w:rsidR="00294925" w:rsidRPr="000D788B">
        <w:t xml:space="preserve"> cellular signaling during anhydrobiosis</w:t>
      </w:r>
      <w:r w:rsidR="001D5F4D" w:rsidRPr="000D788B">
        <w:t xml:space="preserve"> </w:t>
      </w:r>
      <w:r w:rsidR="001D5F4D" w:rsidRPr="000D788B">
        <w:fldChar w:fldCharType="begin"/>
      </w:r>
      <w:r w:rsidR="001D5F4D" w:rsidRPr="000D788B">
        <w:instrText xml:space="preserve"> ADDIN EN.CITE &lt;EndNote&gt;&lt;Cite&gt;&lt;Author&gt;Kondo&lt;/Author&gt;&lt;Year&gt;2015&lt;/Year&gt;&lt;RecNum&gt;928&lt;/RecNum&gt;&lt;DisplayText&gt;[23]&lt;/DisplayText&gt;&lt;record&gt;&lt;rec-number&gt;928&lt;/rec-number&gt;&lt;foreign-keys&gt;&lt;key app="EN" db-id="wpsap0rf8sw9wfefxxhvwee72vsdzzer5se9" timestamp="1450883798"&gt;928&lt;/key&gt;&lt;key app="ENWeb" db-id=""&gt;0&lt;/key&gt;&lt;/foreign-keys&gt;&lt;ref-type name="Journal Article"&gt;17&lt;/ref-type&gt;&lt;contributors&gt;&lt;authors&gt;&lt;author&gt;Kondo, K.&lt;/author&gt;&lt;author&gt;Kubo, T.&lt;/author&gt;&lt;author&gt;Kunieda, T.&lt;/author&gt;&lt;/authors&gt;&lt;/contributors&gt;&lt;auth-address&gt;Department of Biological Sciences, Graduate School of Science, The University of Tokyo, Hongo 7-3-1, Bunkyo-ku, Tokyo 113-0033, Japan.&lt;/auth-address&gt;&lt;titles&gt;&lt;title&gt;Suggested Involvement of PP1/PP2A Activity and De Novo Gene Expression in Anhydrobiotic Survival in a Tardigrade, Hypsibius dujardini, by Chemical Genetic Approach&lt;/title&gt;&lt;secondary-title&gt;PLoS One&lt;/secondary-title&gt;&lt;/titles&gt;&lt;pages&gt;e0144803&lt;/pages&gt;&lt;volume&gt;10&lt;/volume&gt;&lt;number&gt;12&lt;/number&gt;&lt;keywords&gt;&lt;keyword&gt;Animals&lt;/keyword&gt;&lt;keyword&gt;*Desiccation&lt;/keyword&gt;&lt;keyword&gt;*Gene Expression Regulation&lt;/keyword&gt;&lt;keyword&gt;Invertebrates/genetics/*metabolism&lt;/keyword&gt;&lt;keyword&gt;Protein Phosphatase 1/genetics/*metabolism&lt;/keyword&gt;&lt;keyword&gt;Protein Phosphatase 2/genetics/*metabolism&lt;/keyword&gt;&lt;/keywords&gt;&lt;dates&gt;&lt;year&gt;2015&lt;/year&gt;&lt;/dates&gt;&lt;isbn&gt;1932-6203 (Electronic)&amp;#xD;1932-6203 (Linking)&lt;/isbn&gt;&lt;accession-num&gt;26690982&lt;/accession-num&gt;&lt;urls&gt;&lt;related-urls&gt;&lt;url&gt;https://www.ncbi.nlm.nih.gov/pubmed/26690982&lt;/url&gt;&lt;/related-urls&gt;&lt;/urls&gt;&lt;custom2&gt;PMC4686906&lt;/custom2&gt;&lt;electronic-resource-num&gt;10.1371/journal.pone.0144803&lt;/electronic-resource-num&gt;&lt;/record&gt;&lt;/Cite&gt;&lt;/EndNote&gt;</w:instrText>
      </w:r>
      <w:r w:rsidR="001D5F4D" w:rsidRPr="000D788B">
        <w:fldChar w:fldCharType="separate"/>
      </w:r>
      <w:r w:rsidR="001D5F4D" w:rsidRPr="000D788B">
        <w:rPr>
          <w:noProof/>
        </w:rPr>
        <w:t>[23]</w:t>
      </w:r>
      <w:r w:rsidR="001D5F4D" w:rsidRPr="000D788B">
        <w:fldChar w:fldCharType="end"/>
      </w:r>
      <w:r w:rsidR="00294925" w:rsidRPr="000D788B">
        <w:t xml:space="preserve">. </w:t>
      </w:r>
      <w:r w:rsidR="006046F0" w:rsidRPr="000D788B">
        <w:t xml:space="preserve">The elevated gene family expansion in </w:t>
      </w:r>
      <w:r w:rsidR="00294925" w:rsidRPr="000D788B">
        <w:rPr>
          <w:i/>
        </w:rPr>
        <w:t>H. dujardini</w:t>
      </w:r>
      <w:r w:rsidR="00294925" w:rsidRPr="000D788B">
        <w:t xml:space="preserve"> compared to </w:t>
      </w:r>
      <w:r w:rsidR="00294925" w:rsidRPr="000D788B">
        <w:rPr>
          <w:i/>
        </w:rPr>
        <w:t>R. varieornatus</w:t>
      </w:r>
      <w:r w:rsidR="006046F0" w:rsidRPr="000D788B">
        <w:t xml:space="preserve"> </w:t>
      </w:r>
      <w:r w:rsidR="00294925" w:rsidRPr="000D788B">
        <w:t>may be related</w:t>
      </w:r>
      <w:r w:rsidR="006046F0" w:rsidRPr="000D788B">
        <w:t xml:space="preserve"> </w:t>
      </w:r>
      <w:r w:rsidR="00976452" w:rsidRPr="000D788B">
        <w:t xml:space="preserve">to </w:t>
      </w:r>
      <w:r w:rsidR="006046F0" w:rsidRPr="000D788B">
        <w:t>retentio</w:t>
      </w:r>
      <w:r w:rsidR="006046F0">
        <w:t>n and expansion of induced stress response systems</w:t>
      </w:r>
      <w:r w:rsidR="00294925" w:rsidRPr="007012EB">
        <w:t>.</w:t>
      </w:r>
    </w:p>
    <w:p w14:paraId="56DC86D7" w14:textId="77777777" w:rsidR="009D22D2" w:rsidRPr="007012EB" w:rsidRDefault="009D22D2" w:rsidP="005E79BA">
      <w:pPr>
        <w:pStyle w:val="Normal1"/>
      </w:pPr>
    </w:p>
    <w:p w14:paraId="025F644E" w14:textId="2FCD6F6F" w:rsidR="00F979D1" w:rsidRDefault="006046F0" w:rsidP="00F979D1">
      <w:pPr>
        <w:pStyle w:val="Normal1"/>
      </w:pPr>
      <w:r>
        <w:t>T</w:t>
      </w:r>
      <w:r w:rsidR="00294925" w:rsidRPr="007012EB">
        <w:t>he</w:t>
      </w:r>
      <w:r w:rsidR="00976452">
        <w:t xml:space="preserve"> transcriptome response to </w:t>
      </w:r>
      <w:r w:rsidR="00294925" w:rsidRPr="007012EB">
        <w:t xml:space="preserve">anhydrobiosis </w:t>
      </w:r>
      <w:r w:rsidR="00976452" w:rsidRPr="007012EB">
        <w:t>differ</w:t>
      </w:r>
      <w:r w:rsidR="00976452">
        <w:t>s</w:t>
      </w:r>
      <w:r w:rsidR="00976452" w:rsidRPr="007012EB" w:rsidDel="00976452">
        <w:t xml:space="preserve"> </w:t>
      </w:r>
      <w:r w:rsidR="00976452">
        <w:t>between</w:t>
      </w:r>
      <w:r w:rsidR="00294925" w:rsidRPr="007012EB">
        <w:t xml:space="preserve"> the two tardigrades</w:t>
      </w:r>
      <w:r>
        <w:t>.</w:t>
      </w:r>
      <w:r w:rsidR="00294925" w:rsidRPr="007012EB">
        <w:t xml:space="preserve"> </w:t>
      </w:r>
      <w:r w:rsidR="00294925" w:rsidRPr="007012EB">
        <w:rPr>
          <w:i/>
        </w:rPr>
        <w:t>H. dujardini</w:t>
      </w:r>
      <w:r w:rsidR="00294925" w:rsidRPr="007012EB">
        <w:t xml:space="preserve"> has an induced transcriptomic response where </w:t>
      </w:r>
      <w:r w:rsidR="00294925" w:rsidRPr="007012EB">
        <w:rPr>
          <w:i/>
        </w:rPr>
        <w:t>R. varieornatus</w:t>
      </w:r>
      <w:r w:rsidR="00294925" w:rsidRPr="007012EB">
        <w:t xml:space="preserve"> does not. We found that </w:t>
      </w:r>
      <w:r w:rsidR="00294925" w:rsidRPr="007012EB">
        <w:rPr>
          <w:i/>
        </w:rPr>
        <w:t>H. dujardini</w:t>
      </w:r>
      <w:r w:rsidR="00294925" w:rsidRPr="007012EB">
        <w:t xml:space="preserve"> ha</w:t>
      </w:r>
      <w:r>
        <w:t>d</w:t>
      </w:r>
      <w:r w:rsidR="00294925" w:rsidRPr="007012EB">
        <w:t xml:space="preserve"> more </w:t>
      </w:r>
      <w:r>
        <w:t xml:space="preserve">genes </w:t>
      </w:r>
      <w:r w:rsidR="00294925" w:rsidRPr="007012EB">
        <w:t xml:space="preserve">differentially expressed </w:t>
      </w:r>
      <w:r>
        <w:t>on anhydrobiosis</w:t>
      </w:r>
      <w:r w:rsidR="00294925" w:rsidRPr="007012EB">
        <w:t xml:space="preserve"> than </w:t>
      </w:r>
      <w:r w:rsidR="00294925" w:rsidRPr="007012EB">
        <w:rPr>
          <w:i/>
        </w:rPr>
        <w:t>R. varieornatus</w:t>
      </w:r>
      <w:r w:rsidR="00294925" w:rsidRPr="007012EB">
        <w:t xml:space="preserve">. </w:t>
      </w:r>
      <w:r w:rsidR="00A36088">
        <w:t>A</w:t>
      </w:r>
      <w:r w:rsidR="00294925" w:rsidRPr="007012EB">
        <w:t>s anticipated,</w:t>
      </w:r>
      <w:r w:rsidR="0081445C">
        <w:t xml:space="preserve"> more</w:t>
      </w:r>
      <w:r w:rsidR="00294925" w:rsidRPr="007012EB">
        <w:t xml:space="preserve"> </w:t>
      </w:r>
      <w:r w:rsidR="00294925" w:rsidRPr="007012EB">
        <w:rPr>
          <w:i/>
        </w:rPr>
        <w:t>R. varieornatus</w:t>
      </w:r>
      <w:r w:rsidR="00294925" w:rsidRPr="007012EB">
        <w:t xml:space="preserve"> </w:t>
      </w:r>
      <w:r w:rsidR="0081445C">
        <w:t>loci were differentially expressed</w:t>
      </w:r>
      <w:r w:rsidR="00294925" w:rsidRPr="007012EB">
        <w:t xml:space="preserve"> when desiccated at a slow pace</w:t>
      </w:r>
      <w:r w:rsidR="0081445C">
        <w:t xml:space="preserve">. Genes induced by slow </w:t>
      </w:r>
      <w:r w:rsidR="00DA3619">
        <w:t>desicc</w:t>
      </w:r>
      <w:r w:rsidR="0081445C">
        <w:t>ation included</w:t>
      </w:r>
      <w:r w:rsidR="00294925" w:rsidRPr="007012EB">
        <w:t xml:space="preserve"> CAHS and SAHS genes, and anti-oxidant related genes. Although most of these genes </w:t>
      </w:r>
      <w:r w:rsidR="0081445C">
        <w:t>were</w:t>
      </w:r>
      <w:r w:rsidR="0081445C" w:rsidRPr="007012EB">
        <w:t xml:space="preserve"> </w:t>
      </w:r>
      <w:r w:rsidR="00294925" w:rsidRPr="007012EB">
        <w:t>highly expressed (&gt;100</w:t>
      </w:r>
      <w:r w:rsidR="0081445C">
        <w:t xml:space="preserve"> </w:t>
      </w:r>
      <w:r w:rsidR="00294925" w:rsidRPr="007012EB">
        <w:t>TPM) in the active state, the induction of these genes may enable higher recovery.</w:t>
      </w:r>
      <w:r w:rsidR="0081445C">
        <w:t xml:space="preserve"> </w:t>
      </w:r>
      <w:r w:rsidR="00162F33">
        <w:t xml:space="preserve">CAHS and SAHS loci were also over-expressed on anhydrobiosis in </w:t>
      </w:r>
      <w:r w:rsidR="00162F33">
        <w:rPr>
          <w:i/>
          <w:iCs/>
        </w:rPr>
        <w:t>H. dujardini</w:t>
      </w:r>
      <w:r w:rsidR="00162F33">
        <w:t xml:space="preserve">. </w:t>
      </w:r>
      <w:r w:rsidR="00162F33" w:rsidRPr="007012EB">
        <w:t>We found a variety of calcium related transporters</w:t>
      </w:r>
      <w:r w:rsidR="00162F33">
        <w:t xml:space="preserve"> and</w:t>
      </w:r>
      <w:r w:rsidR="00162F33" w:rsidRPr="007012EB">
        <w:t xml:space="preserve"> receptors </w:t>
      </w:r>
      <w:r w:rsidR="00162F33">
        <w:t>were</w:t>
      </w:r>
      <w:r w:rsidR="00162F33" w:rsidRPr="007012EB">
        <w:t xml:space="preserve"> differentially expressed</w:t>
      </w:r>
      <w:r w:rsidR="00007ED3">
        <w:t xml:space="preserve"> on anhydrobiosis</w:t>
      </w:r>
      <w:r w:rsidR="00162F33" w:rsidRPr="007012EB">
        <w:t>. K</w:t>
      </w:r>
      <w:r w:rsidR="00162F33" w:rsidRPr="000D788B">
        <w:t xml:space="preserve">ondo </w:t>
      </w:r>
      <w:r w:rsidR="00162F33" w:rsidRPr="000D788B">
        <w:rPr>
          <w:i/>
        </w:rPr>
        <w:t xml:space="preserve">et al. </w:t>
      </w:r>
      <w:r w:rsidR="00162F33" w:rsidRPr="000D788B">
        <w:t>suggested that cellular signaling using calmodulin and calcium may be required for anhydrobiosis</w:t>
      </w:r>
      <w:r w:rsidR="00FE4C7F" w:rsidRPr="000D788B">
        <w:t xml:space="preserve"> </w:t>
      </w:r>
      <w:r w:rsidR="001D5F4D" w:rsidRPr="000D788B">
        <w:fldChar w:fldCharType="begin"/>
      </w:r>
      <w:r w:rsidR="001D5F4D" w:rsidRPr="000D788B">
        <w:instrText xml:space="preserve"> ADDIN EN.CITE &lt;EndNote&gt;&lt;Cite&gt;&lt;Author&gt;Kondo&lt;/Author&gt;&lt;Year&gt;2015&lt;/Year&gt;&lt;RecNum&gt;928&lt;/RecNum&gt;&lt;DisplayText&gt;[23]&lt;/DisplayText&gt;&lt;record&gt;&lt;rec-number&gt;928&lt;/rec-number&gt;&lt;foreign-keys&gt;&lt;key app="EN" db-id="wpsap0rf8sw9wfefxxhvwee72vsdzzer5se9" timestamp="1450883798"&gt;928&lt;/key&gt;&lt;key app="ENWeb" db-id=""&gt;0&lt;/key&gt;&lt;/foreign-keys&gt;&lt;ref-type name="Journal Article"&gt;17&lt;/ref-type&gt;&lt;contributors&gt;&lt;authors&gt;&lt;author&gt;Kondo, K.&lt;/author&gt;&lt;author&gt;Kubo, T.&lt;/author&gt;&lt;author&gt;Kunieda, T.&lt;/author&gt;&lt;/authors&gt;&lt;/contributors&gt;&lt;auth-address&gt;Department of Biological Sciences, Graduate School of Science, The University of Tokyo, Hongo 7-3-1, Bunkyo-ku, Tokyo 113-0033, Japan.&lt;/auth-address&gt;&lt;titles&gt;&lt;title&gt;Suggested Involvement of PP1/PP2A Activity and De Novo Gene Expression in Anhydrobiotic Survival in a Tardigrade, Hypsibius dujardini, by Chemical Genetic Approach&lt;/title&gt;&lt;secondary-title&gt;PLoS One&lt;/secondary-title&gt;&lt;/titles&gt;&lt;pages&gt;e0144803&lt;/pages&gt;&lt;volume&gt;10&lt;/volume&gt;&lt;number&gt;12&lt;/number&gt;&lt;keywords&gt;&lt;keyword&gt;Animals&lt;/keyword&gt;&lt;keyword&gt;*Desiccation&lt;/keyword&gt;&lt;keyword&gt;*Gene Expression Regulation&lt;/keyword&gt;&lt;keyword&gt;Invertebrates/genetics/*metabolism&lt;/keyword&gt;&lt;keyword&gt;Protein Phosphatase 1/genetics/*metabolism&lt;/keyword&gt;&lt;keyword&gt;Protein Phosphatase 2/genetics/*metabolism&lt;/keyword&gt;&lt;/keywords&gt;&lt;dates&gt;&lt;year&gt;2015&lt;/year&gt;&lt;/dates&gt;&lt;isbn&gt;1932-6203 (Electronic)&amp;#xD;1932-6203 (Linking)&lt;/isbn&gt;&lt;accession-num&gt;26690982&lt;/accession-num&gt;&lt;urls&gt;&lt;related-urls&gt;&lt;url&gt;https://www.ncbi.nlm.nih.gov/pubmed/26690982&lt;/url&gt;&lt;/related-urls&gt;&lt;/urls&gt;&lt;custom2&gt;PMC4686906&lt;/custom2&gt;&lt;electronic-resource-num&gt;10.1371/journal.pone.0144803&lt;/electronic-resource-num&gt;&lt;/record&gt;&lt;/Cite&gt;&lt;/EndNote&gt;</w:instrText>
      </w:r>
      <w:r w:rsidR="001D5F4D" w:rsidRPr="000D788B">
        <w:fldChar w:fldCharType="separate"/>
      </w:r>
      <w:r w:rsidR="001D5F4D" w:rsidRPr="000D788B">
        <w:rPr>
          <w:noProof/>
        </w:rPr>
        <w:t>[23]</w:t>
      </w:r>
      <w:r w:rsidR="001D5F4D" w:rsidRPr="000D788B">
        <w:fldChar w:fldCharType="end"/>
      </w:r>
      <w:r w:rsidR="00162F33" w:rsidRPr="000D788B">
        <w:t>, but it is still unclear how this is related to anhydrobiosis. Calcium, and other metal ion, concentrations co</w:t>
      </w:r>
      <w:r w:rsidR="00162F33">
        <w:t xml:space="preserve">uld be increased during dehydration, and thus could act as a desiccation signal. </w:t>
      </w:r>
      <w:r w:rsidR="0081445C" w:rsidRPr="007012EB">
        <w:t xml:space="preserve">Trehalose </w:t>
      </w:r>
      <w:r w:rsidR="00162F33">
        <w:t>is</w:t>
      </w:r>
      <w:r w:rsidR="0081445C" w:rsidRPr="007012EB">
        <w:t xml:space="preserve"> known for its </w:t>
      </w:r>
      <w:r w:rsidR="00162F33" w:rsidRPr="007012EB">
        <w:t xml:space="preserve">role </w:t>
      </w:r>
      <w:r w:rsidR="00162F33">
        <w:t xml:space="preserve">in </w:t>
      </w:r>
      <w:r w:rsidR="0081445C" w:rsidRPr="007012EB">
        <w:t>protect</w:t>
      </w:r>
      <w:r w:rsidR="00162F33">
        <w:t>ing</w:t>
      </w:r>
      <w:r w:rsidR="0081445C" w:rsidRPr="007012EB">
        <w:t xml:space="preserve"> cellular </w:t>
      </w:r>
      <w:r w:rsidR="00162F33">
        <w:t>systems from dehydration</w:t>
      </w:r>
      <w:r w:rsidR="0081445C" w:rsidRPr="007012EB">
        <w:t xml:space="preserve"> </w:t>
      </w:r>
      <w:r w:rsidR="0081445C" w:rsidRPr="007012EB">
        <w:fldChar w:fldCharType="begin">
          <w:fldData xml:space="preserve">PEVuZE5vdGU+PENpdGU+PEF1dGhvcj5kYSBDb3N0YSBNb3JhdG8gTmVyeTwvQXV0aG9yPjxZZWFy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</w:fldData>
        </w:fldChar>
      </w:r>
      <w:r w:rsidR="004E0383">
        <w:instrText xml:space="preserve"> ADDIN EN.CITE </w:instrText>
      </w:r>
      <w:r w:rsidR="004E0383">
        <w:fldChar w:fldCharType="begin">
          <w:fldData xml:space="preserve">PEVuZE5vdGU+PENpdGU+PEF1dGhvcj5kYSBDb3N0YSBNb3JhdG8gTmVyeTwvQXV0aG9yPjxZZWFy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</w:fldData>
        </w:fldChar>
      </w:r>
      <w:r w:rsidR="004E0383">
        <w:instrText xml:space="preserve"> ADDIN EN.CITE.DATA </w:instrText>
      </w:r>
      <w:r w:rsidR="004E0383">
        <w:fldChar w:fldCharType="end"/>
      </w:r>
      <w:r w:rsidR="0081445C" w:rsidRPr="007012EB">
        <w:fldChar w:fldCharType="separate"/>
      </w:r>
      <w:r w:rsidR="004E0383">
        <w:rPr>
          <w:noProof/>
        </w:rPr>
        <w:t>[35, 36, 80, 81]</w:t>
      </w:r>
      <w:r w:rsidR="0081445C" w:rsidRPr="007012EB">
        <w:fldChar w:fldCharType="end"/>
      </w:r>
      <w:r w:rsidR="0081445C">
        <w:t>. I</w:t>
      </w:r>
      <w:r w:rsidR="0081445C" w:rsidRPr="007012EB">
        <w:t xml:space="preserve">t has been hypothesized that it </w:t>
      </w:r>
      <w:r w:rsidR="00162F33">
        <w:t>may</w:t>
      </w:r>
      <w:r w:rsidR="0081445C" w:rsidRPr="007012EB">
        <w:t xml:space="preserve"> not </w:t>
      </w:r>
      <w:r w:rsidR="00162F33">
        <w:t xml:space="preserve">be </w:t>
      </w:r>
      <w:r w:rsidR="0081445C" w:rsidRPr="007012EB">
        <w:t>required for tardigrade anhydrobiosis</w:t>
      </w:r>
      <w:r w:rsidR="0081445C">
        <w:t>, as</w:t>
      </w:r>
      <w:r w:rsidR="009036D3">
        <w:t xml:space="preserve"> t</w:t>
      </w:r>
      <w:r w:rsidR="0081445C">
        <w:t>r</w:t>
      </w:r>
      <w:r w:rsidR="009036D3">
        <w:t>e</w:t>
      </w:r>
      <w:r w:rsidR="0081445C">
        <w:t>halose was not dete</w:t>
      </w:r>
      <w:bookmarkStart w:id="444" w:name="_GoBack"/>
      <w:bookmarkEnd w:id="444"/>
      <w:r w:rsidR="0081445C">
        <w:t xml:space="preserve">cted in </w:t>
      </w:r>
      <w:r w:rsidR="0081445C">
        <w:rPr>
          <w:i/>
        </w:rPr>
        <w:t>Milnesium</w:t>
      </w:r>
      <w:r w:rsidR="0081445C" w:rsidRPr="007012EB">
        <w:rPr>
          <w:i/>
        </w:rPr>
        <w:t xml:space="preserve"> tardigradum</w:t>
      </w:r>
      <w:r w:rsidR="0081445C" w:rsidRPr="007012EB">
        <w:t xml:space="preserve"> </w:t>
      </w:r>
      <w:r w:rsidR="0081445C" w:rsidRPr="007012EB">
        <w:fldChar w:fldCharType="begin"/>
      </w:r>
      <w:r w:rsidR="0081445C" w:rsidRPr="007012EB">
        <w:instrText xml:space="preserve"> ADDIN EN.CITE &lt;EndNote&gt;&lt;Cite&gt;&lt;Author&gt;Hengherr&lt;/Author&gt;&lt;Year&gt;2008&lt;/Year&gt;&lt;RecNum&gt;13&lt;/RecNum&gt;&lt;DisplayText&gt;[31]&lt;/DisplayText&gt;&lt;record&gt;&lt;rec-number&gt;13&lt;/rec-number&gt;&lt;foreign-keys&gt;&lt;key app="EN" db-id="wpsap0rf8sw9wfefxxhvwee72vsdzzer5se9" timestamp="1436163151"&gt;13&lt;/key&gt;&lt;/foreign-keys&gt;&lt;ref-type name="Journal Article"&gt;17&lt;/ref-type&gt;&lt;contributors&gt;&lt;authors&gt;&lt;author&gt;Hengherr, S.&lt;/author&gt;&lt;author&gt;Heyer, A. G.&lt;/author&gt;&lt;author&gt;Kohler, H. R.&lt;/author&gt;&lt;author&gt;Schill, R. O.&lt;/author&gt;&lt;/authors&gt;&lt;/contributors&gt;&lt;auth-address&gt;Animal Physiological Ecology, Zoological Institute, University of Tubingen, Germany.&lt;/auth-address&gt;&lt;titles&gt;&lt;title&gt;Trehalose and anhydrobiosis in tardigrades--evidence for divergence in responses to dehydration&lt;/title&gt;&lt;secondary-title&gt;FEBS J&lt;/secondary-title&gt;&lt;/titles&gt;&lt;pages&gt;281-8&lt;/pages&gt;&lt;volume&gt;275&lt;/volume&gt;&lt;number&gt;2&lt;/number&gt;&lt;keywords&gt;&lt;keyword&gt;*Adaptation, Physiological&lt;/keyword&gt;&lt;keyword&gt;Animals&lt;/keyword&gt;&lt;keyword&gt;*Dehydration&lt;/keyword&gt;&lt;keyword&gt;Desiccation&lt;/keyword&gt;&lt;keyword&gt;Invertebrates/metabolism/*physiology&lt;/keyword&gt;&lt;keyword&gt;Trehalose/metabolism/*physiology&lt;/keyword&gt;&lt;/keywords&gt;&lt;dates&gt;&lt;year&gt;2008&lt;/year&gt;&lt;pub-dates&gt;&lt;date&gt;Jan&lt;/date&gt;&lt;/pub-dates&gt;&lt;/dates&gt;&lt;isbn&gt;1742-464X (Print)&amp;#xD;1742-464X (Linking)&lt;/isbn&gt;&lt;accession-num&gt;18070104&lt;/accession-num&gt;&lt;urls&gt;&lt;related-urls&gt;&lt;url&gt;https://www.ncbi.nlm.nih.gov/pubmed/18070104&lt;/url&gt;&lt;/related-urls&gt;&lt;/urls&gt;&lt;electronic-resource-num&gt;10.1111/j.1742-4658.2007.06198.x&lt;/electronic-resource-num&gt;&lt;/record&gt;&lt;/Cite&gt;&lt;/EndNote&gt;</w:instrText>
      </w:r>
      <w:r w:rsidR="0081445C" w:rsidRPr="007012EB">
        <w:fldChar w:fldCharType="separate"/>
      </w:r>
      <w:r w:rsidR="0081445C" w:rsidRPr="007012EB">
        <w:rPr>
          <w:noProof/>
        </w:rPr>
        <w:t>[31]</w:t>
      </w:r>
      <w:r w:rsidR="0081445C" w:rsidRPr="007012EB">
        <w:fldChar w:fldCharType="end"/>
      </w:r>
      <w:r w:rsidR="0081445C" w:rsidRPr="007012EB">
        <w:t>.</w:t>
      </w:r>
      <w:r w:rsidR="0081445C">
        <w:t xml:space="preserve"> </w:t>
      </w:r>
      <w:r w:rsidR="009036D3">
        <w:t>T</w:t>
      </w:r>
      <w:r w:rsidR="009036D3" w:rsidRPr="007012EB">
        <w:t xml:space="preserve">rehalose synthesis </w:t>
      </w:r>
      <w:r w:rsidR="009036D3" w:rsidRPr="00DA0781">
        <w:rPr>
          <w:iCs/>
          <w:rPrChange w:id="445" w:author="Yuki Yoshida" w:date="2017-05-26T12:14:00Z">
            <w:rPr>
              <w:i/>
              <w:iCs/>
            </w:rPr>
          </w:rPrChange>
        </w:rPr>
        <w:t>via</w:t>
      </w:r>
      <w:r w:rsidR="009036D3" w:rsidRPr="00DA0781">
        <w:t xml:space="preserve"> </w:t>
      </w:r>
      <w:r w:rsidR="009036D3" w:rsidRPr="007012EB">
        <w:t xml:space="preserve">TPS has been lost in </w:t>
      </w:r>
      <w:r w:rsidR="009036D3" w:rsidRPr="007012EB">
        <w:rPr>
          <w:i/>
        </w:rPr>
        <w:t>H. dujardini</w:t>
      </w:r>
      <w:r w:rsidR="000D788B">
        <w:rPr>
          <w:i/>
        </w:rPr>
        <w:t>,</w:t>
      </w:r>
      <w:r w:rsidR="000D788B" w:rsidRPr="000D788B">
        <w:t xml:space="preserve"> although we found a HGT-origin TPS in R. varieornatus</w:t>
      </w:r>
      <w:r w:rsidR="009036D3" w:rsidRPr="007012EB">
        <w:t>.</w:t>
      </w:r>
      <w:r w:rsidR="009036D3">
        <w:t xml:space="preserve"> </w:t>
      </w:r>
      <w:r w:rsidR="00294925" w:rsidRPr="007012EB">
        <w:t xml:space="preserve">Unexpectedly, </w:t>
      </w:r>
      <w:r w:rsidR="0081445C">
        <w:t>three</w:t>
      </w:r>
      <w:r w:rsidR="00294925" w:rsidRPr="007012EB">
        <w:t xml:space="preserve"> </w:t>
      </w:r>
      <w:r w:rsidR="0081445C">
        <w:rPr>
          <w:i/>
          <w:iCs/>
        </w:rPr>
        <w:t xml:space="preserve">R. varieornatus </w:t>
      </w:r>
      <w:r w:rsidR="00294925" w:rsidRPr="007012EB">
        <w:t xml:space="preserve">trehalase </w:t>
      </w:r>
      <w:r w:rsidR="0081445C">
        <w:t>loci were differentially expressed</w:t>
      </w:r>
      <w:r w:rsidR="00162F33">
        <w:t xml:space="preserve"> on slow </w:t>
      </w:r>
      <w:r w:rsidR="00DA3619">
        <w:t>desicc</w:t>
      </w:r>
      <w:r w:rsidR="00162F33">
        <w:t>ation</w:t>
      </w:r>
      <w:r w:rsidR="0081445C">
        <w:t>, including two with over</w:t>
      </w:r>
      <w:r w:rsidR="00294925" w:rsidRPr="007012EB">
        <w:t xml:space="preserve"> 200 TPM in the </w:t>
      </w:r>
      <w:r w:rsidR="00007ED3">
        <w:t>anhydrobiotic</w:t>
      </w:r>
      <w:r w:rsidR="00294925" w:rsidRPr="007012EB">
        <w:t xml:space="preserve"> state. </w:t>
      </w:r>
      <w:r w:rsidR="009036D3">
        <w:t>As t</w:t>
      </w:r>
      <w:r w:rsidR="00294925" w:rsidRPr="007012EB">
        <w:t xml:space="preserve">rehalose degradation </w:t>
      </w:r>
      <w:r w:rsidR="00007ED3">
        <w:t>sh</w:t>
      </w:r>
      <w:r w:rsidR="00007ED3" w:rsidRPr="007012EB">
        <w:t xml:space="preserve">ould </w:t>
      </w:r>
      <w:r w:rsidR="00294925" w:rsidRPr="007012EB">
        <w:t xml:space="preserve">not be required </w:t>
      </w:r>
      <w:r w:rsidR="009036D3">
        <w:t>in the absence of</w:t>
      </w:r>
      <w:r w:rsidR="00294925" w:rsidRPr="007012EB">
        <w:t xml:space="preserve"> trehalose, there may be a</w:t>
      </w:r>
      <w:r w:rsidR="00007ED3">
        <w:t>n alternative</w:t>
      </w:r>
      <w:r w:rsidR="00294925" w:rsidRPr="007012EB">
        <w:t xml:space="preserve"> pathway for trehalose synthesis.</w:t>
      </w:r>
    </w:p>
    <w:p w14:paraId="1904EC52" w14:textId="2097C7C6" w:rsidR="009D22D2" w:rsidRPr="007012EB" w:rsidRDefault="00294925" w:rsidP="00F979D1">
      <w:pPr>
        <w:pStyle w:val="Normal1"/>
      </w:pPr>
      <w:r w:rsidRPr="007012EB">
        <w:br w:type="page"/>
      </w:r>
    </w:p>
    <w:p w14:paraId="6CEAC327" w14:textId="77777777" w:rsidR="009D22D2" w:rsidRPr="007012EB" w:rsidRDefault="00294925" w:rsidP="00F1131D">
      <w:pPr>
        <w:pStyle w:val="2"/>
      </w:pPr>
      <w:bookmarkStart w:id="446" w:name="_8k547pdv1z0d" w:colFirst="0" w:colLast="0"/>
      <w:bookmarkStart w:id="447" w:name="_70xofwadiy48" w:colFirst="0" w:colLast="0"/>
      <w:bookmarkEnd w:id="446"/>
      <w:bookmarkEnd w:id="447"/>
      <w:r w:rsidRPr="007012EB">
        <w:t>THE POSITION OF TARDIGRADES IN THE METAZOA</w:t>
      </w:r>
    </w:p>
    <w:p w14:paraId="054DA64F" w14:textId="77777777" w:rsidR="009D22D2" w:rsidRPr="007012EB" w:rsidRDefault="009D22D2" w:rsidP="005E79BA">
      <w:pPr>
        <w:pStyle w:val="Normal1"/>
      </w:pPr>
    </w:p>
    <w:p w14:paraId="6DEB146F" w14:textId="61B5352B" w:rsidR="009D22D2" w:rsidRPr="007012EB" w:rsidRDefault="00294925" w:rsidP="00A649E5">
      <w:pPr>
        <w:pStyle w:val="Normal1"/>
      </w:pPr>
      <w:r w:rsidRPr="007012EB">
        <w:t xml:space="preserve">Our phylogenomic analyses found Tardigrada, represented by </w:t>
      </w:r>
      <w:r w:rsidRPr="007012EB">
        <w:rPr>
          <w:i/>
        </w:rPr>
        <w:t>H. dujardini</w:t>
      </w:r>
      <w:r w:rsidRPr="007012EB">
        <w:t xml:space="preserve"> and </w:t>
      </w:r>
      <w:r w:rsidRPr="007012EB">
        <w:rPr>
          <w:i/>
        </w:rPr>
        <w:t>R. varieornatus</w:t>
      </w:r>
      <w:r w:rsidRPr="007012EB">
        <w:t xml:space="preserve"> genomes as well as transcriptomic data from </w:t>
      </w:r>
      <w:r w:rsidRPr="007012EB">
        <w:rPr>
          <w:i/>
        </w:rPr>
        <w:t xml:space="preserve">Milnesium tardigradum </w:t>
      </w:r>
      <w:r w:rsidRPr="007012EB">
        <w:t xml:space="preserve">and </w:t>
      </w:r>
      <w:r w:rsidRPr="007012EB">
        <w:rPr>
          <w:i/>
        </w:rPr>
        <w:t>Echiniscus testudo</w:t>
      </w:r>
      <w:r w:rsidRPr="007012EB">
        <w:t>, to be sisters to Nematoda, not Arthropoda. This finding was robust to inclusion of additional phyla, such as Onychophora and Nematomorpha</w:t>
      </w:r>
      <w:r w:rsidRPr="007012EB">
        <w:rPr>
          <w:i/>
        </w:rPr>
        <w:t xml:space="preserve">, </w:t>
      </w:r>
      <w:r w:rsidRPr="007012EB">
        <w:t>and to filtering the alignment data to exclude poorly represented or rapidly evolving loci. This finding is both surprising, and not new. Many previous molecular analyses have found Tardigrada to group with Nematoda, whether using single genes or ever larger gene sets derived from transcriptome and genome studies</w:t>
      </w:r>
      <w:r w:rsidR="0075232C" w:rsidRPr="007012EB">
        <w:t xml:space="preserve"> </w:t>
      </w:r>
      <w:r w:rsidR="002D42C0" w:rsidRPr="007012EB">
        <w:fldChar w:fldCharType="begin">
          <w:fldData xml:space="preserve">PEVuZE5vdGU+PENpdGU+PEF1dGhvcj5EdW5uPC9BdXRob3I+PFllYXI+MjAwODwvWWVhcj48UmVj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==
</w:fldData>
        </w:fldChar>
      </w:r>
      <w:r w:rsidR="002D42C0" w:rsidRPr="007012EB">
        <w:instrText xml:space="preserve"> ADDIN EN.CITE </w:instrText>
      </w:r>
      <w:r w:rsidR="002D42C0" w:rsidRPr="007012EB">
        <w:fldChar w:fldCharType="begin">
          <w:fldData xml:space="preserve">PEVuZE5vdGU+PENpdGU+PEF1dGhvcj5EdW5uPC9BdXRob3I+PFllYXI+MjAwODwvWWVhcj48UmVj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==
</w:fldData>
        </w:fldChar>
      </w:r>
      <w:r w:rsidR="002D42C0" w:rsidRPr="007012EB">
        <w:instrText xml:space="preserve"> ADDIN EN.CITE.DATA </w:instrText>
      </w:r>
      <w:r w:rsidR="002D42C0" w:rsidRPr="007012EB">
        <w:fldChar w:fldCharType="end"/>
      </w:r>
      <w:r w:rsidR="002D42C0" w:rsidRPr="007012EB">
        <w:fldChar w:fldCharType="separate"/>
      </w:r>
      <w:r w:rsidR="002D42C0" w:rsidRPr="007012EB">
        <w:rPr>
          <w:noProof/>
        </w:rPr>
        <w:t>[1-3]</w:t>
      </w:r>
      <w:r w:rsidR="002D42C0" w:rsidRPr="007012EB">
        <w:fldChar w:fldCharType="end"/>
      </w:r>
      <w:r w:rsidR="008E29E9" w:rsidRPr="007012EB">
        <w:rPr>
          <w:rFonts w:hint="eastAsia"/>
        </w:rPr>
        <w:t>.</w:t>
      </w:r>
      <w:r w:rsidRPr="007012EB">
        <w:t xml:space="preserve"> This phenomenon has been attributed to long branch attraction in suboptimal datasets, with elevated substitutional rates or biased compositions in Nematoda and Tardigrada mutually and robustly driving Bayesian and Maximum Likelihood algorithms to support the wrong tree. Strikingly, in our analyses including taxa for which transcriptome data are available, we found Onychophora to lie outside a ((Nematoda, Nematomorpha, Tardigrada), Arthropoda) clade. This finding, while present in some other analyses</w:t>
      </w:r>
      <w:r w:rsidR="0075232C" w:rsidRPr="007012EB">
        <w:t xml:space="preserve"> (</w:t>
      </w:r>
      <w:r w:rsidR="0075232C" w:rsidRPr="00080AA2">
        <w:rPr>
          <w:i/>
        </w:rPr>
        <w:t>e.g</w:t>
      </w:r>
      <w:r w:rsidR="00A649E5" w:rsidRPr="00080AA2">
        <w:rPr>
          <w:i/>
        </w:rPr>
        <w:t>.</w:t>
      </w:r>
      <w:r w:rsidR="0075232C" w:rsidRPr="007012EB">
        <w:t xml:space="preserve"> component phylogenies </w:t>
      </w:r>
      <w:r w:rsidR="006E2A2F" w:rsidRPr="007012EB">
        <w:t>summarized</w:t>
      </w:r>
      <w:r w:rsidR="0075232C" w:rsidRPr="007012EB">
        <w:t xml:space="preserve"> in </w:t>
      </w:r>
      <w:r w:rsidR="002D42C0" w:rsidRPr="007012EB">
        <w:fldChar w:fldCharType="begin">
          <w:fldData xml:space="preserve">PEVuZE5vdGU+PENpdGU+PEF1dGhvcj5DYW1wYmVsbDwvQXV0aG9yPjxZZWFyPjIwMTE8L1llYXI+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==
</w:fldData>
        </w:fldChar>
      </w:r>
      <w:r w:rsidR="002D42C0" w:rsidRPr="007012EB">
        <w:instrText xml:space="preserve"> ADDIN EN.CITE </w:instrText>
      </w:r>
      <w:r w:rsidR="002D42C0" w:rsidRPr="007012EB">
        <w:fldChar w:fldCharType="begin">
          <w:fldData xml:space="preserve">PEVuZE5vdGU+PENpdGU+PEF1dGhvcj5DYW1wYmVsbDwvQXV0aG9yPjxZZWFyPjIwMTE8L1llYXI+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==
</w:fldData>
        </w:fldChar>
      </w:r>
      <w:r w:rsidR="002D42C0" w:rsidRPr="007012EB">
        <w:instrText xml:space="preserve"> ADDIN EN.CITE.DATA </w:instrText>
      </w:r>
      <w:r w:rsidR="002D42C0" w:rsidRPr="007012EB">
        <w:fldChar w:fldCharType="end"/>
      </w:r>
      <w:r w:rsidR="002D42C0" w:rsidRPr="007012EB">
        <w:fldChar w:fldCharType="separate"/>
      </w:r>
      <w:r w:rsidR="002D42C0" w:rsidRPr="007012EB">
        <w:rPr>
          <w:noProof/>
        </w:rPr>
        <w:t>[2]</w:t>
      </w:r>
      <w:r w:rsidR="002D42C0" w:rsidRPr="007012EB">
        <w:fldChar w:fldCharType="end"/>
      </w:r>
      <w:r w:rsidR="0075232C" w:rsidRPr="007012EB">
        <w:t>),</w:t>
      </w:r>
      <w:r w:rsidRPr="007012EB">
        <w:t xml:space="preserve"> conflicts with accepted systematic and many molecular analyses. We note that Onychophora was only represented by transcriptome datasets, and that there is accordingly an elevated proportion of missing data in the alignment for this phylum.</w:t>
      </w:r>
    </w:p>
    <w:p w14:paraId="5800A25D" w14:textId="77777777" w:rsidR="00876FD8" w:rsidRPr="007012EB" w:rsidRDefault="00876FD8" w:rsidP="005E79BA">
      <w:pPr>
        <w:pStyle w:val="Normal1"/>
      </w:pPr>
    </w:p>
    <w:p w14:paraId="6E7BCBB3" w14:textId="608DC229" w:rsidR="009D22D2" w:rsidRPr="007012EB" w:rsidRDefault="00294925" w:rsidP="00A649E5">
      <w:pPr>
        <w:pStyle w:val="Normal1"/>
      </w:pPr>
      <w:r w:rsidRPr="007012EB">
        <w:t>That a tree linking Tardigrada with Nematoda is “wrong” is a prior supported by developmental and anatomical data</w:t>
      </w:r>
      <w:r w:rsidR="00A649E5">
        <w:t>. T</w:t>
      </w:r>
      <w:r w:rsidRPr="007012EB">
        <w:t xml:space="preserve">ardigrades are segmented, have appendages, and have a central and peripheral nervous system anatomy that can be </w:t>
      </w:r>
      <w:del w:id="448" w:author="Yuki Yoshida" w:date="2017-05-20T23:41:00Z">
        <w:r w:rsidRPr="007012EB" w:rsidDel="00FB3D8D">
          <w:delText>homologised</w:delText>
        </w:r>
      </w:del>
      <w:ins w:id="449" w:author="Yuki Yoshida" w:date="2017-05-20T23:41:00Z">
        <w:r w:rsidR="00FB3D8D" w:rsidRPr="007012EB">
          <w:t>homologized</w:t>
        </w:r>
      </w:ins>
      <w:r w:rsidRPr="007012EB">
        <w:t xml:space="preserve"> with those of Onychophora and Arthropoda</w:t>
      </w:r>
      <w:r w:rsidR="00B77DA3" w:rsidRPr="007012EB">
        <w:t xml:space="preserve"> </w:t>
      </w:r>
      <w:r w:rsidR="002D42C0" w:rsidRPr="007012EB">
        <w:fldChar w:fldCharType="begin">
          <w:fldData xml:space="preserve">PEVuZE5vdGU+PENpdGU+PEF1dGhvcj5Hcm9zczwvQXV0aG9yPjxZZWFyPjIwMTU8L1llYXI+PFJl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</w:fldData>
        </w:fldChar>
      </w:r>
      <w:r w:rsidR="004E0383">
        <w:instrText xml:space="preserve"> ADDIN EN.CITE </w:instrText>
      </w:r>
      <w:r w:rsidR="004E0383">
        <w:fldChar w:fldCharType="begin">
          <w:fldData xml:space="preserve">PEVuZE5vdGU+PENpdGU+PEF1dGhvcj5Hcm9zczwvQXV0aG9yPjxZZWFyPjIwMTU8L1llYXI+PFJl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</w:fldData>
        </w:fldChar>
      </w:r>
      <w:r w:rsidR="004E0383">
        <w:instrText xml:space="preserve"> ADDIN EN.CITE.DATA </w:instrText>
      </w:r>
      <w:r w:rsidR="004E0383">
        <w:fldChar w:fldCharType="end"/>
      </w:r>
      <w:r w:rsidR="002D42C0" w:rsidRPr="007012EB">
        <w:fldChar w:fldCharType="separate"/>
      </w:r>
      <w:r w:rsidR="004E0383">
        <w:rPr>
          <w:noProof/>
        </w:rPr>
        <w:t>[82, 83]</w:t>
      </w:r>
      <w:r w:rsidR="002D42C0" w:rsidRPr="007012EB">
        <w:fldChar w:fldCharType="end"/>
      </w:r>
      <w:r w:rsidRPr="007012EB">
        <w:t>. In contrast, nematodes are unsegmented, have no lateral appendages and have a simple nervous system. The myoepithelial triradiate pharynx, found in Nematoda, Nematomorpha, and Tardigrada, is one possible morphological link, but Nielsen has argued persuasively that the structures of this organ in nematodes and tardigrades (and other taxa) are distinct and thus non-homologous</w:t>
      </w:r>
      <w:r w:rsidR="00FD3D91" w:rsidRPr="007012EB">
        <w:t xml:space="preserve"> </w:t>
      </w:r>
      <w:r w:rsidR="002D42C0" w:rsidRPr="007012EB">
        <w:fldChar w:fldCharType="begin"/>
      </w:r>
      <w:r w:rsidR="002D42C0" w:rsidRPr="007012EB">
        <w:instrText xml:space="preserve"> ADDIN EN.CITE &lt;EndNote&gt;&lt;Cite&gt;&lt;Author&gt;Nielsen&lt;/Author&gt;&lt;Year&gt;2013&lt;/Year&gt;&lt;RecNum&gt;1309&lt;/RecNum&gt;&lt;DisplayText&gt;[5]&lt;/DisplayText&gt;&lt;record&gt;&lt;rec-number&gt;1309&lt;/rec-number&gt;&lt;foreign-keys&gt;&lt;key app="EN" db-id="wpsap0rf8sw9wfefxxhvwee72vsdzzer5se9" timestamp="1485768251"&gt;1309&lt;/key&gt;&lt;key app="ENWeb" db-id=""&gt;0&lt;/key&gt;&lt;/foreign-keys&gt;&lt;ref-type name="Journal Article"&gt;17&lt;/ref-type&gt;&lt;contributors&gt;&lt;authors&gt;&lt;author&gt;Nielsen, Claus&lt;/author&gt;&lt;/authors&gt;&lt;/contributors&gt;&lt;titles&gt;&lt;title&gt;The triradiate sucking pharynx in animal phylogeny&lt;/title&gt;&lt;secondary-title&gt;Invertebrate Biology&lt;/secondary-title&gt;&lt;/titles&gt;&lt;pages&gt;1-13&lt;/pages&gt;&lt;volume&gt;132&lt;/volume&gt;&lt;number&gt;1&lt;/number&gt;&lt;dates&gt;&lt;year&gt;2013&lt;/year&gt;&lt;/dates&gt;&lt;isbn&gt;10778306&lt;/isbn&gt;&lt;urls&gt;&lt;/urls&gt;&lt;electronic-resource-num&gt;10.1111/ivb.12010&lt;/electronic-resource-num&gt;&lt;/record&gt;&lt;/Cite&gt;&lt;/EndNote&gt;</w:instrText>
      </w:r>
      <w:r w:rsidR="002D42C0" w:rsidRPr="007012EB">
        <w:fldChar w:fldCharType="separate"/>
      </w:r>
      <w:r w:rsidR="002D42C0" w:rsidRPr="007012EB">
        <w:rPr>
          <w:noProof/>
        </w:rPr>
        <w:t>[5]</w:t>
      </w:r>
      <w:r w:rsidR="002D42C0" w:rsidRPr="007012EB">
        <w:fldChar w:fldCharType="end"/>
      </w:r>
      <w:r w:rsidR="00FD3D91" w:rsidRPr="007012EB">
        <w:t>.</w:t>
      </w:r>
    </w:p>
    <w:p w14:paraId="1E428917" w14:textId="77777777" w:rsidR="009D22D2" w:rsidRPr="007012EB" w:rsidRDefault="009D22D2" w:rsidP="005E79BA">
      <w:pPr>
        <w:pStyle w:val="Normal1"/>
      </w:pPr>
    </w:p>
    <w:p w14:paraId="639A0568" w14:textId="448FAE20" w:rsidR="00356856" w:rsidRPr="007012EB" w:rsidRDefault="00294925" w:rsidP="00C67D3D">
      <w:pPr>
        <w:pStyle w:val="Normal1"/>
      </w:pPr>
      <w:r w:rsidRPr="007012EB">
        <w:rPr>
          <w:i/>
        </w:rPr>
        <w:t>H. dujardini</w:t>
      </w:r>
      <w:r w:rsidRPr="007012EB">
        <w:t xml:space="preserve"> has a reduced complement of HOX loci, as does </w:t>
      </w:r>
      <w:r w:rsidRPr="007012EB">
        <w:rPr>
          <w:i/>
        </w:rPr>
        <w:t>R. varieornatus</w:t>
      </w:r>
      <w:r w:rsidRPr="007012EB">
        <w:t xml:space="preserve">. Some of the HOX loci missing in the Tardigrada are the same as those </w:t>
      </w:r>
      <w:r w:rsidR="00A649E5">
        <w:t>absent from</w:t>
      </w:r>
      <w:r w:rsidRPr="007012EB">
        <w:t xml:space="preserve"> Nematoda. Whether these absences are a synapomorphy for a Nematode-Tardigrade clade, or simply a product of homoplasious evolution remains unclear. It may be that miniaturisation of Nematoda and Tardigrada during adaptation to life in interstitial habitats facilitated the loss of specific HOX loci involved in post-cephalic patterning, and that both nematodes and tardigrades can be thought to have evolved by reductive evolution from a more fully featured ancestor. </w:t>
      </w:r>
      <w:r w:rsidR="00A649E5" w:rsidRPr="007012EB">
        <w:t>It may be intrinsically easier to lose some HOX loci than others.</w:t>
      </w:r>
      <w:r w:rsidR="00A649E5">
        <w:t xml:space="preserve"> </w:t>
      </w:r>
      <w:r w:rsidRPr="007012EB">
        <w:t>While tardigrades retain obvious segmentation, nematodes do not, with the possible exception of repetitive cell lineages along the anterior-posterior axis during development</w:t>
      </w:r>
      <w:r w:rsidR="00FD3D91" w:rsidRPr="007012EB">
        <w:t xml:space="preserve"> </w:t>
      </w:r>
      <w:r w:rsidR="002D42C0" w:rsidRPr="007012EB">
        <w:fldChar w:fldCharType="begin"/>
      </w:r>
      <w:r w:rsidR="004E0383">
        <w:instrText xml:space="preserve"> ADDIN EN.CITE &lt;EndNote&gt;&lt;Cite&gt;&lt;Author&gt;Sulston&lt;/Author&gt;&lt;Year&gt;1983&lt;/Year&gt;&lt;RecNum&gt;1427&lt;/RecNum&gt;&lt;DisplayText&gt;[84]&lt;/DisplayText&gt;&lt;record&gt;&lt;rec-number&gt;1427&lt;/rec-number&gt;&lt;foreign-keys&gt;&lt;key app="EN" db-id="wpsap0rf8sw9wfefxxhvwee72vsdzzer5se9" timestamp="1485874543"&gt;1427&lt;/key&gt;&lt;key app="ENWeb" db-id=""&gt;0&lt;/key&gt;&lt;/foreign-keys&gt;&lt;ref-type name="Journal Article"&gt;17&lt;/ref-type&gt;&lt;contributors&gt;&lt;authors&gt;&lt;author&gt;Sulston, J. E.&lt;/author&gt;&lt;author&gt;Schierenberg, E.&lt;/author&gt;&lt;author&gt;White, J. G.&lt;/author&gt;&lt;author&gt;Thomson, J. N.&lt;/author&gt;&lt;/authors&gt;&lt;/contributors&gt;&lt;titles&gt;&lt;title&gt;The embryonic cell lineage of the nematode Caenorhabditis elegans&lt;/title&gt;&lt;secondary-title&gt;Developmental Biology&lt;/secondary-title&gt;&lt;/titles&gt;&lt;pages&gt;64-119&lt;/pages&gt;&lt;volume&gt;100&lt;/volume&gt;&lt;number&gt;1&lt;/number&gt;&lt;dates&gt;&lt;year&gt;1983&lt;/year&gt;&lt;/dates&gt;&lt;isbn&gt;00121606&lt;/isbn&gt;&lt;urls&gt;&lt;/urls&gt;&lt;electronic-resource-num&gt;10.1016/0012-1606(83)90201-4&lt;/electronic-resource-num&gt;&lt;/record&gt;&lt;/Cite&gt;&lt;/EndNote&gt;</w:instrText>
      </w:r>
      <w:r w:rsidR="002D42C0" w:rsidRPr="007012EB">
        <w:fldChar w:fldCharType="separate"/>
      </w:r>
      <w:r w:rsidR="004E0383">
        <w:rPr>
          <w:noProof/>
        </w:rPr>
        <w:t>[84]</w:t>
      </w:r>
      <w:r w:rsidR="002D42C0" w:rsidRPr="007012EB">
        <w:fldChar w:fldCharType="end"/>
      </w:r>
      <w:r w:rsidR="00FD3D91" w:rsidRPr="007012EB">
        <w:t xml:space="preserve">. </w:t>
      </w:r>
      <w:r w:rsidRPr="007012EB">
        <w:t xml:space="preserve">We note that until additional species were </w:t>
      </w:r>
      <w:r w:rsidR="004004DD" w:rsidRPr="007012EB">
        <w:t>analyzed</w:t>
      </w:r>
      <w:r w:rsidRPr="007012EB">
        <w:t xml:space="preserve">, the pattern observed in </w:t>
      </w:r>
      <w:r w:rsidRPr="007012EB">
        <w:rPr>
          <w:i/>
        </w:rPr>
        <w:t>C. elegans</w:t>
      </w:r>
      <w:r w:rsidRPr="007012EB">
        <w:t xml:space="preserve"> was assumed to be the ground pattern for all Nematoda. More </w:t>
      </w:r>
      <w:del w:id="450" w:author="Yuki Yoshida" w:date="2017-05-20T23:41:00Z">
        <w:r w:rsidRPr="007012EB" w:rsidDel="00FB3D8D">
          <w:delText>distantly-related</w:delText>
        </w:r>
      </w:del>
      <w:ins w:id="451" w:author="Yuki Yoshida" w:date="2017-05-20T23:41:00Z">
        <w:r w:rsidR="00FB3D8D" w:rsidRPr="007012EB">
          <w:t>distantly related</w:t>
        </w:r>
      </w:ins>
      <w:r w:rsidRPr="007012EB">
        <w:t xml:space="preserve"> Tardigrada may have different HOX gene complements </w:t>
      </w:r>
      <w:r w:rsidR="00C67D3D">
        <w:t>to</w:t>
      </w:r>
      <w:r w:rsidR="00C67D3D" w:rsidRPr="007012EB">
        <w:t xml:space="preserve"> </w:t>
      </w:r>
      <w:r w:rsidRPr="007012EB">
        <w:t>these hypsibiids</w:t>
      </w:r>
      <w:r w:rsidR="00A649E5">
        <w:t>,</w:t>
      </w:r>
      <w:r w:rsidRPr="007012EB">
        <w:t xml:space="preserve"> </w:t>
      </w:r>
      <w:r w:rsidR="00356856" w:rsidRPr="007012EB">
        <w:t>and a pattern of staged loss similar to that in Nematoda</w:t>
      </w:r>
      <w:r w:rsidR="00535AFB" w:rsidRPr="007012EB">
        <w:t xml:space="preserve"> </w:t>
      </w:r>
      <w:r w:rsidR="002D42C0" w:rsidRPr="007012EB">
        <w:fldChar w:fldCharType="begin">
          <w:fldData xml:space="preserve">PEVuZE5vdGU+PENpdGU+PEF1dGhvcj5BYm9vYmFrZXI8L0F1dGhvcj48WWVhcj4yMDEwPC9ZZWFy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==
</w:fldData>
        </w:fldChar>
      </w:r>
      <w:r w:rsidR="004E0383">
        <w:instrText xml:space="preserve"> ADDIN EN.CITE </w:instrText>
      </w:r>
      <w:r w:rsidR="004E0383">
        <w:fldChar w:fldCharType="begin">
          <w:fldData xml:space="preserve">PEVuZE5vdGU+PENpdGU+PEF1dGhvcj5BYm9vYmFrZXI8L0F1dGhvcj48WWVhcj4yMDEwPC9ZZWFy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==
</w:fldData>
        </w:fldChar>
      </w:r>
      <w:r w:rsidR="004E0383">
        <w:instrText xml:space="preserve"> ADDIN EN.CITE.DATA </w:instrText>
      </w:r>
      <w:r w:rsidR="004E0383">
        <w:fldChar w:fldCharType="end"/>
      </w:r>
      <w:r w:rsidR="002D42C0" w:rsidRPr="007012EB">
        <w:fldChar w:fldCharType="separate"/>
      </w:r>
      <w:r w:rsidR="004E0383">
        <w:rPr>
          <w:noProof/>
        </w:rPr>
        <w:t>[76-78]</w:t>
      </w:r>
      <w:r w:rsidR="002D42C0" w:rsidRPr="007012EB">
        <w:fldChar w:fldCharType="end"/>
      </w:r>
      <w:r w:rsidR="00FD3D91" w:rsidRPr="007012EB">
        <w:t xml:space="preserve"> </w:t>
      </w:r>
      <w:r w:rsidR="00356856" w:rsidRPr="007012EB">
        <w:t>may be found.</w:t>
      </w:r>
    </w:p>
    <w:p w14:paraId="71885568" w14:textId="77777777" w:rsidR="009D22D2" w:rsidRPr="007012EB" w:rsidRDefault="009D22D2" w:rsidP="005E79BA">
      <w:pPr>
        <w:pStyle w:val="Normal1"/>
      </w:pPr>
    </w:p>
    <w:p w14:paraId="300ECB1B" w14:textId="048153CA" w:rsidR="00A52253" w:rsidRPr="007012EB" w:rsidRDefault="00294925" w:rsidP="00F979D1">
      <w:pPr>
        <w:pStyle w:val="Normal1"/>
      </w:pPr>
      <w:r w:rsidRPr="007012EB">
        <w:t>Assessment of gene family birth</w:t>
      </w:r>
      <w:r w:rsidR="00A649E5">
        <w:t>s</w:t>
      </w:r>
      <w:r w:rsidRPr="007012EB">
        <w:t xml:space="preserve"> as rare genomic chang</w:t>
      </w:r>
      <w:r w:rsidR="000A6333" w:rsidRPr="007012EB">
        <w:t>es lent support to a Tardigrada+</w:t>
      </w:r>
      <w:r w:rsidRPr="007012EB">
        <w:t xml:space="preserve">Arthropoda clade, but </w:t>
      </w:r>
      <w:r w:rsidR="00A52253" w:rsidRPr="007012EB">
        <w:t>the support was</w:t>
      </w:r>
      <w:r w:rsidRPr="007012EB">
        <w:t xml:space="preserve"> not </w:t>
      </w:r>
      <w:r w:rsidR="00A649E5">
        <w:t>striking</w:t>
      </w:r>
      <w:r w:rsidRPr="007012EB">
        <w:t xml:space="preserve">. There were more synapomorphic gene </w:t>
      </w:r>
      <w:r w:rsidR="000A6333" w:rsidRPr="007012EB">
        <w:t>family births when a Tardigrada+</w:t>
      </w:r>
      <w:r w:rsidRPr="007012EB">
        <w:t>Arthropoda (Panarthropoda) clade was</w:t>
      </w:r>
      <w:r w:rsidR="000A6333" w:rsidRPr="007012EB">
        <w:t xml:space="preserve"> assumed than when a Tardigrada+</w:t>
      </w:r>
      <w:r w:rsidRPr="007012EB">
        <w:t>Nematoda clade was assumed. However, analyses under the assumption of Tardigrada</w:t>
      </w:r>
      <w:r w:rsidR="000A6333" w:rsidRPr="007012EB">
        <w:t>+</w:t>
      </w:r>
      <w:r w:rsidRPr="007012EB">
        <w:t>Nematoda identified synapomorphic gene family births at 50% of the level found when Panarthropoda was assumed. We note that recognition of gene families may be compromised by the same “long branch attraction” issues that plague phylogenetic analyses, and also that any taxon where gene loss is common (such as has been proposed for Nematoda as a result of its simplified body plan</w:t>
      </w:r>
      <w:r w:rsidR="00A649E5">
        <w:t>)</w:t>
      </w:r>
      <w:r w:rsidR="00356856" w:rsidRPr="007012EB">
        <w:t xml:space="preserve"> </w:t>
      </w:r>
      <w:r w:rsidRPr="007012EB">
        <w:t>may score poorly in gene family membership metrics. The short branch lengths that separate basal nodes in the analysis of the panarthropodan-nematode part of the phylogeny of Ecdysozoa may make robust resolution very difficult.</w:t>
      </w:r>
      <w:r w:rsidR="00462106" w:rsidRPr="007012EB">
        <w:t xml:space="preserve"> </w:t>
      </w:r>
      <w:r w:rsidR="00A52253" w:rsidRPr="007012EB">
        <w:t>We explored the biological implications of the synapomorphies</w:t>
      </w:r>
      <w:r w:rsidR="000E4216">
        <w:t xml:space="preserve"> that supported Panarthropoda</w:t>
      </w:r>
      <w:r w:rsidR="00A52253" w:rsidRPr="007012EB">
        <w:t xml:space="preserve"> by examining the functional annotations of each </w:t>
      </w:r>
      <w:r w:rsidR="004004DD" w:rsidRPr="007012EB">
        <w:t>protein</w:t>
      </w:r>
      <w:r w:rsidR="00A52253" w:rsidRPr="007012EB">
        <w:t xml:space="preserve"> family (</w:t>
      </w:r>
      <w:r w:rsidR="00515E91" w:rsidRPr="007012EB">
        <w:t>Supplementary Table S10</w:t>
      </w:r>
      <w:r w:rsidR="00A52253" w:rsidRPr="007012EB">
        <w:t>)</w:t>
      </w:r>
      <w:r w:rsidR="000E4216">
        <w:t xml:space="preserve"> and were surprised </w:t>
      </w:r>
      <w:r w:rsidR="000E4216" w:rsidRPr="007012EB">
        <w:t xml:space="preserve">that many of these deeply conserved loci have escaped experimental, genetic </w:t>
      </w:r>
      <w:r w:rsidR="000E4216">
        <w:t xml:space="preserve">or biochemical </w:t>
      </w:r>
      <w:r w:rsidR="000E4216" w:rsidRPr="007012EB">
        <w:t>annotation</w:t>
      </w:r>
      <w:r w:rsidR="00A52253" w:rsidRPr="007012EB">
        <w:t xml:space="preserve">. </w:t>
      </w:r>
      <w:r w:rsidR="000E4216">
        <w:t xml:space="preserve">One family included </w:t>
      </w:r>
      <w:r w:rsidR="00DA3619">
        <w:rPr>
          <w:i/>
          <w:iCs/>
        </w:rPr>
        <w:t>spä</w:t>
      </w:r>
      <w:r w:rsidR="00A52253" w:rsidRPr="007012EB">
        <w:rPr>
          <w:i/>
          <w:iCs/>
        </w:rPr>
        <w:t>tzle</w:t>
      </w:r>
      <w:r w:rsidR="00A52253" w:rsidRPr="007012EB">
        <w:t>, a cysteine-knot, cytokine-like family involved in dorso-ventral patterning as well as immune response</w:t>
      </w:r>
      <w:r w:rsidR="000E4216">
        <w:t xml:space="preserve">, and two others were serine endopeptidases, including </w:t>
      </w:r>
      <w:r w:rsidR="000E4216">
        <w:rPr>
          <w:i/>
          <w:iCs/>
        </w:rPr>
        <w:t>nudel</w:t>
      </w:r>
      <w:r w:rsidR="000E4216">
        <w:t>, which is part of the same pathwa</w:t>
      </w:r>
      <w:r w:rsidR="00F979D1">
        <w:t>y</w:t>
      </w:r>
      <w:r w:rsidR="000E4216">
        <w:t xml:space="preserve"> as </w:t>
      </w:r>
      <w:r w:rsidR="00DA3619">
        <w:rPr>
          <w:i/>
          <w:iCs/>
        </w:rPr>
        <w:t>spä</w:t>
      </w:r>
      <w:r w:rsidR="000E4216">
        <w:rPr>
          <w:i/>
          <w:iCs/>
        </w:rPr>
        <w:t>tzle</w:t>
      </w:r>
      <w:r w:rsidR="00A52253" w:rsidRPr="007012EB">
        <w:t xml:space="preserve">. </w:t>
      </w:r>
      <w:r w:rsidR="00CC4698">
        <w:t xml:space="preserve">This pathway may be a Panarthropod innovation. </w:t>
      </w:r>
      <w:r w:rsidR="00CC4698" w:rsidRPr="007012EB">
        <w:t xml:space="preserve">Thus our analyses of rare genomic changes lent some support to the Panarthropoda hypothesis, as did analysis of miRNA gene birth </w:t>
      </w:r>
      <w:r w:rsidR="00CC4698" w:rsidRPr="007012EB">
        <w:fldChar w:fldCharType="begin">
          <w:fldData xml:space="preserve">PEVuZE5vdGU+PENpdGU+PEF1dGhvcj5DYW1wYmVsbDwvQXV0aG9yPjxZZWFyPjIwMTE8L1llYXI+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==
</w:fldData>
        </w:fldChar>
      </w:r>
      <w:r w:rsidR="00CC4698" w:rsidRPr="007012EB">
        <w:instrText xml:space="preserve"> ADDIN EN.CITE </w:instrText>
      </w:r>
      <w:r w:rsidR="00CC4698" w:rsidRPr="007012EB">
        <w:fldChar w:fldCharType="begin">
          <w:fldData xml:space="preserve">PEVuZE5vdGU+PENpdGU+PEF1dGhvcj5DYW1wYmVsbDwvQXV0aG9yPjxZZWFyPjIwMTE8L1llYXI+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==
</w:fldData>
        </w:fldChar>
      </w:r>
      <w:r w:rsidR="00CC4698" w:rsidRPr="007012EB">
        <w:instrText xml:space="preserve"> ADDIN EN.CITE.DATA </w:instrText>
      </w:r>
      <w:r w:rsidR="00CC4698" w:rsidRPr="007012EB">
        <w:fldChar w:fldCharType="end"/>
      </w:r>
      <w:r w:rsidR="00CC4698" w:rsidRPr="007012EB">
        <w:fldChar w:fldCharType="separate"/>
      </w:r>
      <w:r w:rsidR="00CC4698" w:rsidRPr="007012EB">
        <w:rPr>
          <w:noProof/>
        </w:rPr>
        <w:t>[2]</w:t>
      </w:r>
      <w:r w:rsidR="00CC4698" w:rsidRPr="007012EB">
        <w:fldChar w:fldCharType="end"/>
      </w:r>
      <w:r w:rsidR="00CC4698" w:rsidRPr="007012EB">
        <w:t>, but analysis of HOX loci may conflict with this.</w:t>
      </w:r>
    </w:p>
    <w:p w14:paraId="429299EF" w14:textId="77777777" w:rsidR="00A52253" w:rsidRPr="007012EB" w:rsidRDefault="00A52253" w:rsidP="00A52253">
      <w:pPr>
        <w:pStyle w:val="Normal1"/>
      </w:pPr>
    </w:p>
    <w:p w14:paraId="5238847C" w14:textId="20554B82" w:rsidR="009D22D2" w:rsidRPr="007012EB" w:rsidRDefault="00C67D3D" w:rsidP="00080AA2">
      <w:pPr>
        <w:pStyle w:val="Normal1"/>
      </w:pPr>
      <w:r>
        <w:t>T</w:t>
      </w:r>
      <w:r w:rsidR="00294925" w:rsidRPr="007012EB">
        <w:t xml:space="preserve">he question of tardigrade relationships </w:t>
      </w:r>
      <w:r>
        <w:t>remains</w:t>
      </w:r>
      <w:r w:rsidR="00294925" w:rsidRPr="007012EB">
        <w:t xml:space="preserve"> open</w:t>
      </w:r>
      <w:r w:rsidR="006E2A2F">
        <w:t xml:space="preserve"> </w:t>
      </w:r>
      <w:r w:rsidR="001D5F4D" w:rsidRPr="006E2A2F">
        <w:fldChar w:fldCharType="begin"/>
      </w:r>
      <w:r w:rsidR="001D5F4D" w:rsidRPr="006E2A2F">
        <w:instrText xml:space="preserve"> ADDIN EN.CITE &lt;EndNote&gt;&lt;Cite&gt;&lt;Author&gt;Edgecombe&lt;/Author&gt;&lt;Year&gt;2010&lt;/Year&gt;&lt;RecNum&gt;1318&lt;/RecNum&gt;&lt;DisplayText&gt;[4]&lt;/DisplayText&gt;&lt;record&gt;&lt;rec-number&gt;1318&lt;/rec-number&gt;&lt;foreign-keys&gt;&lt;key app="EN" db-id="wpsap0rf8sw9wfefxxhvwee72vsdzzer5se9" timestamp="1485769403"&gt;1318&lt;/key&gt;&lt;key app="ENWeb" db-id=""&gt;0&lt;/key&gt;&lt;/foreign-keys&gt;&lt;ref-type name="Journal Article"&gt;17&lt;/ref-type&gt;&lt;contributors&gt;&lt;authors&gt;&lt;author&gt;Edgecombe, G. D.&lt;/author&gt;&lt;/authors&gt;&lt;/contributors&gt;&lt;auth-address&gt;Department of Palaeontology, Natural History Museum, Cromwell Road, London, UK. g.edgecombe@nhm.ac.uk&lt;/auth-address&gt;&lt;titles&gt;&lt;title&gt;Arthropod phylogeny: an overview from the perspectives of morphology, molecular data and the fossil record&lt;/title&gt;&lt;secondary-title&gt;Arthropod Struct Dev&lt;/secondary-title&gt;&lt;/titles&gt;&lt;pages&gt;74-87&lt;/pages&gt;&lt;volume&gt;39&lt;/volume&gt;&lt;number&gt;2-3&lt;/number&gt;&lt;keywords&gt;&lt;keyword&gt;Animals&lt;/keyword&gt;&lt;keyword&gt;Arthropods/classification/*genetics&lt;/keyword&gt;&lt;keyword&gt;Biological Evolution&lt;/keyword&gt;&lt;keyword&gt;Calibration&lt;/keyword&gt;&lt;keyword&gt;Crustacea/physiology&lt;/keyword&gt;&lt;keyword&gt;*Fossils&lt;/keyword&gt;&lt;keyword&gt;Models, Theoretical&lt;/keyword&gt;&lt;keyword&gt;Paleontology/methods&lt;/keyword&gt;&lt;keyword&gt;Phylogeny&lt;/keyword&gt;&lt;/keywords&gt;&lt;dates&gt;&lt;year&gt;2010&lt;/year&gt;&lt;pub-dates&gt;&lt;date&gt;Mar-May&lt;/date&gt;&lt;/pub-dates&gt;&lt;/dates&gt;&lt;isbn&gt;1873-5495 (Electronic)&amp;#xD;1467-8039 (Linking)&lt;/isbn&gt;&lt;accession-num&gt;19854297&lt;/accession-num&gt;&lt;urls&gt;&lt;related-urls&gt;&lt;url&gt;https://www.ncbi.nlm.nih.gov/pubmed/19854297&lt;/url&gt;&lt;/related-urls&gt;&lt;/urls&gt;&lt;electronic-resource-num&gt;10.1016/j.asd.2009.10.002&lt;/electronic-resource-num&gt;&lt;/record&gt;&lt;/Cite&gt;&lt;/EndNote&gt;</w:instrText>
      </w:r>
      <w:r w:rsidR="001D5F4D" w:rsidRPr="006E2A2F">
        <w:fldChar w:fldCharType="separate"/>
      </w:r>
      <w:r w:rsidR="001D5F4D" w:rsidRPr="006E2A2F">
        <w:rPr>
          <w:noProof/>
        </w:rPr>
        <w:t>[4]</w:t>
      </w:r>
      <w:r w:rsidR="001D5F4D" w:rsidRPr="006E2A2F">
        <w:fldChar w:fldCharType="end"/>
      </w:r>
      <w:r w:rsidR="00294925" w:rsidRPr="006E2A2F">
        <w:t>.</w:t>
      </w:r>
      <w:r w:rsidR="00294925" w:rsidRPr="007012EB">
        <w:t xml:space="preserve"> While </w:t>
      </w:r>
      <w:r>
        <w:t xml:space="preserve">we found support for </w:t>
      </w:r>
      <w:r w:rsidR="00294925" w:rsidRPr="007012EB">
        <w:t>a clade of Tardigrada, Onychophora, Arthropoda, Nematoda and Nematomorpha, the branching order within this group remains contentious</w:t>
      </w:r>
      <w:r w:rsidR="00356856" w:rsidRPr="007012EB">
        <w:t>, and in particular the positions o</w:t>
      </w:r>
      <w:r w:rsidR="00CC4698">
        <w:t>f</w:t>
      </w:r>
      <w:r w:rsidR="00356856" w:rsidRPr="007012EB">
        <w:t xml:space="preserve"> Tardigrada and Onychophora are poorly supported and/or variable in our and others’ analyses. </w:t>
      </w:r>
      <w:r w:rsidR="00294925" w:rsidRPr="007012EB">
        <w:t>Full genome s</w:t>
      </w:r>
      <w:r w:rsidR="004A7198" w:rsidRPr="007012EB">
        <w:t xml:space="preserve">equences of representatives of </w:t>
      </w:r>
      <w:r w:rsidR="00294925" w:rsidRPr="007012EB">
        <w:t>Onychophora, Heterotardigrada (the sister group to the Eutardigrada including Hypsibiidae), Nematomorpha and enoplian</w:t>
      </w:r>
      <w:r>
        <w:t xml:space="preserve">, </w:t>
      </w:r>
      <w:r w:rsidR="00294925" w:rsidRPr="007012EB">
        <w:t>basal</w:t>
      </w:r>
      <w:r>
        <w:t>ly arising</w:t>
      </w:r>
      <w:r w:rsidR="00294925" w:rsidRPr="007012EB">
        <w:t xml:space="preserve"> Nematoda are required. Resolution of the conflicts between morphological and molecular data will be informative</w:t>
      </w:r>
      <w:r>
        <w:t>,</w:t>
      </w:r>
      <w:r w:rsidR="00294925" w:rsidRPr="007012EB">
        <w:t xml:space="preserve"> either of the ground state of a nematode-tardigrade ancestor, or of the processes that drive homoplasy in rare genomic changes and robust discovery of non-biological trees in</w:t>
      </w:r>
      <w:r w:rsidR="00CC4698">
        <w:t xml:space="preserve"> sequence-based</w:t>
      </w:r>
      <w:r w:rsidR="00294925" w:rsidRPr="007012EB">
        <w:t xml:space="preserve"> phylogenomic studies.</w:t>
      </w:r>
      <w:bookmarkStart w:id="452" w:name="_nql2juaeczt8" w:colFirst="0" w:colLast="0"/>
      <w:bookmarkEnd w:id="452"/>
    </w:p>
    <w:p w14:paraId="5D3F7A30" w14:textId="77777777" w:rsidR="009D22D2" w:rsidRPr="007012EB" w:rsidRDefault="00294925" w:rsidP="005E79BA">
      <w:pPr>
        <w:pStyle w:val="Normal1"/>
      </w:pPr>
      <w:r w:rsidRPr="007012EB">
        <w:br w:type="page"/>
      </w:r>
    </w:p>
    <w:p w14:paraId="673F67EA" w14:textId="77777777" w:rsidR="009D22D2" w:rsidRPr="007012EB" w:rsidRDefault="00294925" w:rsidP="00F1131D">
      <w:pPr>
        <w:pStyle w:val="1"/>
      </w:pPr>
      <w:bookmarkStart w:id="453" w:name="_e7f27i6f2d7j" w:colFirst="0" w:colLast="0"/>
      <w:bookmarkStart w:id="454" w:name="_ctnyal7hzuzf" w:colFirst="0" w:colLast="0"/>
      <w:bookmarkEnd w:id="453"/>
      <w:bookmarkEnd w:id="454"/>
      <w:r w:rsidRPr="007012EB">
        <w:t>METHODS</w:t>
      </w:r>
    </w:p>
    <w:p w14:paraId="5479F118" w14:textId="07FD4E78" w:rsidR="009D22D2" w:rsidRPr="007012EB" w:rsidRDefault="00294925" w:rsidP="00080AA2">
      <w:pPr>
        <w:pStyle w:val="2"/>
      </w:pPr>
      <w:bookmarkStart w:id="455" w:name="_prod6pxs2ojy" w:colFirst="0" w:colLast="0"/>
      <w:bookmarkStart w:id="456" w:name="OLE_LINK13"/>
      <w:bookmarkStart w:id="457" w:name="OLE_LINK14"/>
      <w:bookmarkEnd w:id="455"/>
      <w:r w:rsidRPr="007012EB">
        <w:t>TARDIGRADE CULTURE AND SAMPLING</w:t>
      </w:r>
      <w:bookmarkEnd w:id="456"/>
      <w:bookmarkEnd w:id="457"/>
    </w:p>
    <w:p w14:paraId="0B2E7D10" w14:textId="45CD362F" w:rsidR="009D22D2" w:rsidRPr="007012EB" w:rsidRDefault="00294925">
      <w:pPr>
        <w:pStyle w:val="Normal1"/>
        <w:rPr>
          <w:color w:val="auto"/>
        </w:rPr>
      </w:pPr>
      <w:r w:rsidRPr="007012EB">
        <w:t xml:space="preserve">The tardigrade </w:t>
      </w:r>
      <w:r w:rsidRPr="007012EB">
        <w:rPr>
          <w:i/>
        </w:rPr>
        <w:t>Hypsibius dujardini</w:t>
      </w:r>
      <w:r w:rsidRPr="007012EB">
        <w:t xml:space="preserve"> Z151 was </w:t>
      </w:r>
      <w:r w:rsidRPr="007012EB">
        <w:rPr>
          <w:color w:val="auto"/>
        </w:rPr>
        <w:t xml:space="preserve">purchased from Sciento (Manchester, UK). </w:t>
      </w:r>
      <w:r w:rsidRPr="007012EB">
        <w:rPr>
          <w:i/>
          <w:color w:val="auto"/>
        </w:rPr>
        <w:t xml:space="preserve">H. dujardini </w:t>
      </w:r>
      <w:r w:rsidRPr="007012EB">
        <w:rPr>
          <w:color w:val="auto"/>
        </w:rPr>
        <w:t xml:space="preserve">Z151 and </w:t>
      </w:r>
      <w:r w:rsidRPr="007012EB">
        <w:rPr>
          <w:i/>
          <w:color w:val="auto"/>
        </w:rPr>
        <w:t>Ramazzottius varieornatus</w:t>
      </w:r>
      <w:r w:rsidRPr="007012EB">
        <w:rPr>
          <w:color w:val="auto"/>
        </w:rPr>
        <w:t xml:space="preserve"> strain YOKOZUNA-1 were cultured as previously described </w:t>
      </w:r>
      <w:r w:rsidR="00217524" w:rsidRPr="007012EB">
        <w:rPr>
          <w:color w:val="auto"/>
        </w:rPr>
        <w:fldChar w:fldCharType="begin">
          <w:fldData xml:space="preserve">PEVuZE5vdGU+PENpdGU+PEF1dGhvcj5BcmFrYXdhPC9BdXRob3I+PFllYXI+MjAxNjwvWWVhcj48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</w:fldData>
        </w:fldChar>
      </w:r>
      <w:r w:rsidR="00284921" w:rsidRPr="007012EB">
        <w:rPr>
          <w:color w:val="auto"/>
        </w:rPr>
        <w:instrText xml:space="preserve"> ADDIN EN.CITE </w:instrText>
      </w:r>
      <w:r w:rsidR="00284921" w:rsidRPr="007012EB">
        <w:rPr>
          <w:color w:val="auto"/>
        </w:rPr>
        <w:fldChar w:fldCharType="begin">
          <w:fldData xml:space="preserve">PEVuZE5vdGU+PENpdGU+PEF1dGhvcj5BcmFrYXdhPC9BdXRob3I+PFllYXI+MjAxNjwvWWVhcj48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</w:fldData>
        </w:fldChar>
      </w:r>
      <w:r w:rsidR="00284921" w:rsidRPr="007012EB">
        <w:rPr>
          <w:color w:val="auto"/>
        </w:rPr>
        <w:instrText xml:space="preserve"> ADDIN EN.CITE.DATA </w:instrText>
      </w:r>
      <w:r w:rsidR="00284921" w:rsidRPr="007012EB">
        <w:rPr>
          <w:color w:val="auto"/>
        </w:rPr>
      </w:r>
      <w:r w:rsidR="00284921" w:rsidRPr="007012EB">
        <w:rPr>
          <w:color w:val="auto"/>
        </w:rPr>
        <w:fldChar w:fldCharType="end"/>
      </w:r>
      <w:r w:rsidR="00217524" w:rsidRPr="007012EB">
        <w:rPr>
          <w:color w:val="auto"/>
        </w:rPr>
      </w:r>
      <w:r w:rsidR="00217524" w:rsidRPr="007012EB">
        <w:rPr>
          <w:color w:val="auto"/>
        </w:rPr>
        <w:fldChar w:fldCharType="separate"/>
      </w:r>
      <w:r w:rsidR="00284921" w:rsidRPr="007012EB">
        <w:rPr>
          <w:noProof/>
          <w:color w:val="auto"/>
        </w:rPr>
        <w:t>[24, 42]</w:t>
      </w:r>
      <w:r w:rsidR="00217524" w:rsidRPr="007012EB">
        <w:rPr>
          <w:color w:val="auto"/>
        </w:rPr>
        <w:fldChar w:fldCharType="end"/>
      </w:r>
      <w:r w:rsidRPr="007012EB">
        <w:rPr>
          <w:color w:val="auto"/>
        </w:rPr>
        <w:t xml:space="preserve">. Briefly, tardigrades were fed </w:t>
      </w:r>
      <w:r w:rsidRPr="007012EB">
        <w:rPr>
          <w:i/>
          <w:color w:val="auto"/>
        </w:rPr>
        <w:t>Chlorella vulgaris</w:t>
      </w:r>
      <w:r w:rsidRPr="007012EB">
        <w:rPr>
          <w:color w:val="auto"/>
        </w:rPr>
        <w:t xml:space="preserve"> (Chlorella Industry) on 2% Bacto Agar (Difco) plates prepared with Volvic water, incubated at 18</w:t>
      </w:r>
      <w:r w:rsidRPr="007012EB">
        <w:rPr>
          <w:rFonts w:ascii="Lucida Sans Unicode" w:hAnsi="Lucida Sans Unicode" w:cs="Lucida Sans Unicode"/>
          <w:color w:val="auto"/>
        </w:rPr>
        <w:t> </w:t>
      </w:r>
      <w:r w:rsidRPr="007012EB">
        <w:rPr>
          <w:color w:val="auto"/>
        </w:rPr>
        <w:t xml:space="preserve">°C for </w:t>
      </w:r>
      <w:r w:rsidRPr="007012EB">
        <w:rPr>
          <w:i/>
          <w:color w:val="auto"/>
        </w:rPr>
        <w:t>H. dujardini</w:t>
      </w:r>
      <w:r w:rsidRPr="007012EB">
        <w:rPr>
          <w:color w:val="auto"/>
        </w:rPr>
        <w:t xml:space="preserve"> and 22</w:t>
      </w:r>
      <w:r w:rsidRPr="007012EB">
        <w:rPr>
          <w:rFonts w:ascii="Lucida Sans Unicode" w:hAnsi="Lucida Sans Unicode" w:cs="Lucida Sans Unicode"/>
          <w:color w:val="auto"/>
        </w:rPr>
        <w:t> </w:t>
      </w:r>
      <w:r w:rsidRPr="007012EB">
        <w:rPr>
          <w:color w:val="auto"/>
        </w:rPr>
        <w:t xml:space="preserve">°C for </w:t>
      </w:r>
      <w:r w:rsidRPr="007012EB">
        <w:rPr>
          <w:i/>
          <w:color w:val="auto"/>
        </w:rPr>
        <w:t>R. varieornatus</w:t>
      </w:r>
      <w:r w:rsidRPr="007012EB">
        <w:rPr>
          <w:color w:val="auto"/>
        </w:rPr>
        <w:t xml:space="preserve"> under constant dark conditions. Culture plates were renewed every 7~8 days. Anhydrobiotic </w:t>
      </w:r>
      <w:r w:rsidR="006C03DF" w:rsidRPr="007012EB">
        <w:rPr>
          <w:color w:val="auto"/>
        </w:rPr>
        <w:t xml:space="preserve">adult </w:t>
      </w:r>
      <w:r w:rsidRPr="007012EB">
        <w:rPr>
          <w:color w:val="auto"/>
        </w:rPr>
        <w:t>samples</w:t>
      </w:r>
      <w:r w:rsidR="006C03DF" w:rsidRPr="007012EB">
        <w:rPr>
          <w:color w:val="auto"/>
        </w:rPr>
        <w:t xml:space="preserve"> were isolated on 30</w:t>
      </w:r>
      <w:r w:rsidR="001D29E5">
        <w:rPr>
          <w:color w:val="auto"/>
        </w:rPr>
        <w:t xml:space="preserve"> </w:t>
      </w:r>
      <w:r w:rsidR="006C03DF" w:rsidRPr="007012EB">
        <w:rPr>
          <w:color w:val="auto"/>
        </w:rPr>
        <w:t>µM filters (</w:t>
      </w:r>
      <w:r w:rsidR="001D29E5" w:rsidRPr="007012EB">
        <w:rPr>
          <w:color w:val="auto"/>
        </w:rPr>
        <w:t>M</w:t>
      </w:r>
      <w:r w:rsidR="001D29E5">
        <w:rPr>
          <w:color w:val="auto"/>
        </w:rPr>
        <w:t>illipore</w:t>
      </w:r>
      <w:r w:rsidR="006C03DF" w:rsidRPr="007012EB">
        <w:rPr>
          <w:color w:val="auto"/>
        </w:rPr>
        <w:t>), and placed</w:t>
      </w:r>
      <w:r w:rsidRPr="007012EB">
        <w:rPr>
          <w:color w:val="auto"/>
        </w:rPr>
        <w:t xml:space="preserve"> in a chamber maintained at 85% relative humidity (RH) for 48</w:t>
      </w:r>
      <w:r w:rsidRPr="007012EB">
        <w:rPr>
          <w:rFonts w:ascii="Lucida Sans Unicode" w:hAnsi="Lucida Sans Unicode" w:cs="Lucida Sans Unicode"/>
          <w:color w:val="auto"/>
        </w:rPr>
        <w:t> </w:t>
      </w:r>
      <w:r w:rsidRPr="007012EB">
        <w:rPr>
          <w:color w:val="auto"/>
        </w:rPr>
        <w:t xml:space="preserve">hr for </w:t>
      </w:r>
      <w:r w:rsidRPr="007012EB">
        <w:rPr>
          <w:i/>
          <w:color w:val="auto"/>
        </w:rPr>
        <w:t>H. dujardini</w:t>
      </w:r>
      <w:r w:rsidRPr="007012EB">
        <w:rPr>
          <w:color w:val="auto"/>
        </w:rPr>
        <w:t xml:space="preserve">, and 30% RH for 24 hr and additional 24 hr at 0% RH for slow-dried </w:t>
      </w:r>
      <w:r w:rsidRPr="007012EB">
        <w:rPr>
          <w:i/>
          <w:color w:val="auto"/>
        </w:rPr>
        <w:t>R. varieornatus</w:t>
      </w:r>
      <w:r w:rsidRPr="007012EB">
        <w:rPr>
          <w:color w:val="auto"/>
        </w:rPr>
        <w:t>, and 0% RH for 30 min on a</w:t>
      </w:r>
      <w:r w:rsidR="006C03DF" w:rsidRPr="007012EB">
        <w:rPr>
          <w:color w:val="auto"/>
        </w:rPr>
        <w:t xml:space="preserve"> 4 cm x 4 cm Kim-towel</w:t>
      </w:r>
      <w:r w:rsidRPr="007012EB">
        <w:rPr>
          <w:color w:val="auto"/>
        </w:rPr>
        <w:t xml:space="preserve"> </w:t>
      </w:r>
      <w:r w:rsidR="006C03DF" w:rsidRPr="007012EB">
        <w:rPr>
          <w:color w:val="auto"/>
        </w:rPr>
        <w:t>with 300</w:t>
      </w:r>
      <w:r w:rsidR="001D29E5">
        <w:rPr>
          <w:color w:val="auto"/>
        </w:rPr>
        <w:t xml:space="preserve"> </w:t>
      </w:r>
      <w:r w:rsidR="006C03DF" w:rsidRPr="007012EB">
        <w:rPr>
          <w:color w:val="auto"/>
        </w:rPr>
        <w:t>µL of distilled water</w:t>
      </w:r>
      <w:r w:rsidRPr="007012EB">
        <w:rPr>
          <w:color w:val="auto"/>
        </w:rPr>
        <w:t xml:space="preserve">, and additional 2 </w:t>
      </w:r>
      <w:r w:rsidR="001D29E5" w:rsidRPr="007012EB">
        <w:rPr>
          <w:color w:val="auto"/>
        </w:rPr>
        <w:t>h</w:t>
      </w:r>
      <w:r w:rsidR="001D29E5">
        <w:rPr>
          <w:color w:val="auto"/>
        </w:rPr>
        <w:t>r</w:t>
      </w:r>
      <w:r w:rsidR="001D29E5" w:rsidRPr="007012EB">
        <w:rPr>
          <w:color w:val="auto"/>
        </w:rPr>
        <w:t xml:space="preserve"> </w:t>
      </w:r>
      <w:r w:rsidRPr="007012EB">
        <w:rPr>
          <w:color w:val="auto"/>
        </w:rPr>
        <w:t>without</w:t>
      </w:r>
      <w:r w:rsidR="006C03DF" w:rsidRPr="007012EB">
        <w:rPr>
          <w:color w:val="auto"/>
        </w:rPr>
        <w:t xml:space="preserve"> the towel</w:t>
      </w:r>
      <w:r w:rsidRPr="007012EB">
        <w:rPr>
          <w:color w:val="auto"/>
        </w:rPr>
        <w:t xml:space="preserve"> for fast-dried </w:t>
      </w:r>
      <w:r w:rsidRPr="007012EB">
        <w:rPr>
          <w:i/>
          <w:color w:val="auto"/>
        </w:rPr>
        <w:t>R. varieornatus</w:t>
      </w:r>
      <w:r w:rsidRPr="007012EB">
        <w:rPr>
          <w:color w:val="auto"/>
        </w:rPr>
        <w:t>. Successful anhydrobiosis was assumed when &gt;90% of the samples prepared in the same chamber recovered after rehydration</w:t>
      </w:r>
      <w:r w:rsidR="0063379D" w:rsidRPr="007012EB">
        <w:rPr>
          <w:color w:val="auto"/>
        </w:rPr>
        <w:t>.</w:t>
      </w:r>
      <w:bookmarkStart w:id="458" w:name="_aubjplwx7hpm" w:colFirst="0" w:colLast="0"/>
      <w:bookmarkEnd w:id="458"/>
    </w:p>
    <w:p w14:paraId="75EE7CC5" w14:textId="77777777" w:rsidR="006C03DF" w:rsidRPr="007012EB" w:rsidRDefault="006C03DF" w:rsidP="006C03DF">
      <w:pPr>
        <w:pStyle w:val="Normal1"/>
        <w:rPr>
          <w:color w:val="auto"/>
        </w:rPr>
      </w:pPr>
    </w:p>
    <w:p w14:paraId="11809074" w14:textId="77777777" w:rsidR="009D22D2" w:rsidRPr="007012EB" w:rsidRDefault="00294925" w:rsidP="00F1131D">
      <w:pPr>
        <w:pStyle w:val="2"/>
        <w:rPr>
          <w:color w:val="auto"/>
        </w:rPr>
      </w:pPr>
      <w:bookmarkStart w:id="459" w:name="_tkbbdbay2n1o" w:colFirst="0" w:colLast="0"/>
      <w:bookmarkEnd w:id="459"/>
      <w:r w:rsidRPr="007012EB">
        <w:rPr>
          <w:color w:val="auto"/>
        </w:rPr>
        <w:t>SEQUENCING</w:t>
      </w:r>
    </w:p>
    <w:p w14:paraId="0C326A1E" w14:textId="6BE1D01B" w:rsidR="009D22D2" w:rsidRPr="007012EB" w:rsidRDefault="00294925" w:rsidP="007579E9">
      <w:pPr>
        <w:pStyle w:val="Normal1"/>
        <w:rPr>
          <w:color w:val="auto"/>
        </w:rPr>
      </w:pPr>
      <w:r w:rsidRPr="007012EB">
        <w:rPr>
          <w:color w:val="auto"/>
        </w:rPr>
        <w:t xml:space="preserve">Genomic DNA for long read sequencing was extracted using MagAttract HMW DNA Kit (Qiagen) from approximately 900,000 </w:t>
      </w:r>
      <w:r w:rsidRPr="007012EB">
        <w:rPr>
          <w:i/>
          <w:color w:val="auto"/>
        </w:rPr>
        <w:t>H. dujardini</w:t>
      </w:r>
      <w:r w:rsidRPr="007012EB">
        <w:rPr>
          <w:color w:val="auto"/>
        </w:rPr>
        <w:t>. DNA was purified twice with AMPure XP beads (Beckman Coulter). A 20 kb PacBio library was prepared following the manual “20 kb Template Preparation Using BluePippin Size-Selection System (15 kb Size Cutoff)” (PacBio SampleNet - Shared Protocol) using SMARTBell Template Prep Kit 1.0 (Pacific Biosciences), and was sequenced using 8 SMRT Cells Pac V3 with DNA Sequencing Reagent 4.0 on a PacBio RSII System (Pacific Biosciences) at Takara Bio Inc. Briefly, purified DNA was sheared</w:t>
      </w:r>
      <w:r w:rsidR="00462106" w:rsidRPr="007012EB">
        <w:rPr>
          <w:color w:val="auto"/>
        </w:rPr>
        <w:t>,</w:t>
      </w:r>
      <w:r w:rsidRPr="007012EB">
        <w:rPr>
          <w:color w:val="auto"/>
        </w:rPr>
        <w:t xml:space="preserve"> targeting 20 kb fragments</w:t>
      </w:r>
      <w:r w:rsidR="00462106" w:rsidRPr="007012EB">
        <w:rPr>
          <w:color w:val="auto"/>
        </w:rPr>
        <w:t>,</w:t>
      </w:r>
      <w:r w:rsidRPr="007012EB">
        <w:rPr>
          <w:color w:val="auto"/>
        </w:rPr>
        <w:t xml:space="preserve"> using a g-TUBE (Covaris). Following end-repair and ligation of SMRTbell adapters, the library was size-selected using BluePippin (Sage Science) with a size cut-off of 10 kb. The size distribution of the library was assayed on TapeStation 2200 (Agilent) and quantified using the Quant-iT dsDNA BR Assay Kit (Invitrogen). MiSeq reads from a single </w:t>
      </w:r>
      <w:r w:rsidRPr="007012EB">
        <w:rPr>
          <w:i/>
          <w:color w:val="auto"/>
        </w:rPr>
        <w:t>H. dujardini</w:t>
      </w:r>
      <w:r w:rsidRPr="007012EB">
        <w:rPr>
          <w:color w:val="auto"/>
        </w:rPr>
        <w:t xml:space="preserve"> individual (DRR055040) </w:t>
      </w:r>
      <w:r w:rsidR="007579E9">
        <w:rPr>
          <w:color w:val="auto"/>
        </w:rPr>
        <w:t xml:space="preserve">and HiSeq reads </w:t>
      </w:r>
      <w:r w:rsidRPr="007012EB">
        <w:rPr>
          <w:color w:val="auto"/>
        </w:rPr>
        <w:t>are from our previous report</w:t>
      </w:r>
      <w:r w:rsidR="007579E9">
        <w:rPr>
          <w:color w:val="auto"/>
        </w:rPr>
        <w:t>s</w:t>
      </w:r>
      <w:r w:rsidR="004A7198" w:rsidRPr="007012EB">
        <w:rPr>
          <w:color w:val="auto"/>
        </w:rPr>
        <w:t xml:space="preserve"> </w:t>
      </w:r>
      <w:r w:rsidR="00217524" w:rsidRPr="007012EB">
        <w:rPr>
          <w:color w:val="auto"/>
        </w:rPr>
        <w:fldChar w:fldCharType="begin">
          <w:fldData xml:space="preserve">PEVuZE5vdGU+PENpdGU+PEF1dGhvcj5BcmFrYXdhPC9BdXRob3I+PFllYXI+MjAxNjwvWWVhcj48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==
</w:fldData>
        </w:fldChar>
      </w:r>
      <w:r w:rsidR="001D5F4D">
        <w:rPr>
          <w:color w:val="auto"/>
        </w:rPr>
        <w:instrText xml:space="preserve"> ADDIN EN.CITE </w:instrText>
      </w:r>
      <w:r w:rsidR="001D5F4D">
        <w:rPr>
          <w:color w:val="auto"/>
        </w:rPr>
        <w:fldChar w:fldCharType="begin">
          <w:fldData xml:space="preserve">PEVuZE5vdGU+PENpdGU+PEF1dGhvcj5BcmFrYXdhPC9BdXRob3I+PFllYXI+MjAxNjwvWWVhcj48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==
</w:fldData>
        </w:fldChar>
      </w:r>
      <w:r w:rsidR="001D5F4D">
        <w:rPr>
          <w:color w:val="auto"/>
        </w:rPr>
        <w:instrText xml:space="preserve"> ADDIN EN.CITE.DATA </w:instrText>
      </w:r>
      <w:r w:rsidR="001D5F4D">
        <w:rPr>
          <w:color w:val="auto"/>
        </w:rPr>
      </w:r>
      <w:r w:rsidR="001D5F4D">
        <w:rPr>
          <w:color w:val="auto"/>
        </w:rPr>
        <w:fldChar w:fldCharType="end"/>
      </w:r>
      <w:r w:rsidR="00217524" w:rsidRPr="007012EB">
        <w:rPr>
          <w:color w:val="auto"/>
        </w:rPr>
      </w:r>
      <w:r w:rsidR="00217524" w:rsidRPr="007012EB">
        <w:rPr>
          <w:color w:val="auto"/>
        </w:rPr>
        <w:fldChar w:fldCharType="separate"/>
      </w:r>
      <w:r w:rsidR="001D5F4D">
        <w:rPr>
          <w:noProof/>
          <w:color w:val="auto"/>
        </w:rPr>
        <w:t>[20, 21]</w:t>
      </w:r>
      <w:r w:rsidR="00217524" w:rsidRPr="007012EB">
        <w:rPr>
          <w:color w:val="auto"/>
        </w:rPr>
        <w:fldChar w:fldCharType="end"/>
      </w:r>
      <w:r w:rsidR="007579E9">
        <w:rPr>
          <w:color w:val="auto"/>
        </w:rPr>
        <w:t>.</w:t>
      </w:r>
    </w:p>
    <w:p w14:paraId="27CA8CD0" w14:textId="77777777" w:rsidR="00462106" w:rsidRPr="007012EB" w:rsidRDefault="00462106" w:rsidP="005E79BA">
      <w:pPr>
        <w:pStyle w:val="Normal1"/>
        <w:rPr>
          <w:color w:val="auto"/>
        </w:rPr>
      </w:pPr>
    </w:p>
    <w:p w14:paraId="051DA851" w14:textId="4FAA16BD" w:rsidR="009D22D2" w:rsidRPr="007012EB" w:rsidRDefault="00294925" w:rsidP="007579E9">
      <w:pPr>
        <w:pStyle w:val="Normal1"/>
      </w:pPr>
      <w:r w:rsidRPr="007012EB">
        <w:rPr>
          <w:color w:val="auto"/>
        </w:rPr>
        <w:t xml:space="preserve">For </w:t>
      </w:r>
      <w:r w:rsidR="00800773">
        <w:rPr>
          <w:color w:val="auto"/>
        </w:rPr>
        <w:t>m</w:t>
      </w:r>
      <w:r w:rsidRPr="007012EB">
        <w:rPr>
          <w:color w:val="auto"/>
        </w:rPr>
        <w:t>RNA-Seq</w:t>
      </w:r>
      <w:r w:rsidR="007579E9">
        <w:rPr>
          <w:color w:val="auto"/>
        </w:rPr>
        <w:t xml:space="preserve"> to be used in genome annotation</w:t>
      </w:r>
      <w:r w:rsidRPr="007012EB">
        <w:rPr>
          <w:color w:val="auto"/>
        </w:rPr>
        <w:t xml:space="preserve">, 30 individuals were collected from each of the following conditions in three replicates: active and dried adults (slow dried for </w:t>
      </w:r>
      <w:r w:rsidRPr="007012EB">
        <w:rPr>
          <w:i/>
          <w:color w:val="auto"/>
        </w:rPr>
        <w:t>R. varieornatus</w:t>
      </w:r>
      <w:r w:rsidRPr="007012EB">
        <w:rPr>
          <w:color w:val="auto"/>
        </w:rPr>
        <w:t>), eggs (1, 2, 3, 4, 5, 6 and 7 days after laying) and juveniles (1, 2, 3, 4</w:t>
      </w:r>
      <w:r w:rsidRPr="007012EB">
        <w:t xml:space="preserve">, 5, 6 and 7 days after hatching). Due to sample preparations, </w:t>
      </w:r>
      <w:r w:rsidRPr="007012EB">
        <w:rPr>
          <w:i/>
        </w:rPr>
        <w:t xml:space="preserve">R. varieornatus </w:t>
      </w:r>
      <w:r w:rsidRPr="007012EB">
        <w:t xml:space="preserve">juveniles were sampled until juvenile 1st day. </w:t>
      </w:r>
      <w:r w:rsidR="007579E9">
        <w:t>F</w:t>
      </w:r>
      <w:r w:rsidRPr="007012EB">
        <w:t xml:space="preserve">or gene expression analysis, we sampled 2~3 individuals </w:t>
      </w:r>
      <w:r w:rsidR="007579E9">
        <w:t>of</w:t>
      </w:r>
      <w:r w:rsidR="007579E9" w:rsidRPr="007012EB">
        <w:t xml:space="preserve"> </w:t>
      </w:r>
      <w:r w:rsidRPr="007012EB">
        <w:t xml:space="preserve">fast-dried </w:t>
      </w:r>
      <w:r w:rsidRPr="007012EB">
        <w:rPr>
          <w:i/>
        </w:rPr>
        <w:t>R. varieornatus</w:t>
      </w:r>
      <w:r w:rsidRPr="007012EB">
        <w:t xml:space="preserve">. All </w:t>
      </w:r>
      <w:r w:rsidR="00800773">
        <w:t>m</w:t>
      </w:r>
      <w:r w:rsidRPr="007012EB">
        <w:t>RNA-Seq analys</w:t>
      </w:r>
      <w:r w:rsidR="007579E9">
        <w:t>e</w:t>
      </w:r>
      <w:r w:rsidRPr="007012EB">
        <w:t xml:space="preserve">s </w:t>
      </w:r>
      <w:r w:rsidR="007579E9">
        <w:t>were</w:t>
      </w:r>
      <w:r w:rsidR="007579E9" w:rsidRPr="007012EB">
        <w:t xml:space="preserve"> </w:t>
      </w:r>
      <w:r w:rsidRPr="007012EB">
        <w:t>conducted with 3 replicates. Specimens were thoroughly washed with Milli-Q water on a sterile nylon mesh (Millipore), immediately lysed in TRIzol reagent (Life Technologies) using three cycles of immersion in liquid nitrogen followed by 37°C incubation. Total RNA was extracted using the Direct-zol RNA kit (Zymo Research) following the manufacturer’s instructions, and RNA quality was checked using the High Sensitivity RNA ScreenTape on a TapeStation (Agilent Technologies). For library preparation, mRNA was amplified using the SMARTer Ultra Low Input RNA Kit for Sequencing v.4 (Clontech), and Illumina libraries were prepared using the KAPA HyperPlus Kit (KAPA Biosystems). Purified libraries were quantified using a Qubit Fluorometer (Life Technologies), and the size distribution was checked using the TapeStation D1000 ScreenTape (A</w:t>
      </w:r>
      <w:r w:rsidR="00C91117" w:rsidRPr="007012EB">
        <w:t xml:space="preserve">gilent Technologies). Libraries size </w:t>
      </w:r>
      <w:r w:rsidRPr="007012EB">
        <w:t>selected above</w:t>
      </w:r>
      <w:r w:rsidR="00C91117" w:rsidRPr="007012EB">
        <w:t xml:space="preserve"> 200 bp</w:t>
      </w:r>
      <w:r w:rsidRPr="007012EB">
        <w:t xml:space="preserve"> by manually excision from agarose were purified with a NucleoSpin Gel and PCR Clean-up kit (Clontech). The samples were then sequenced on the Illumina NextSeq 500 in High Output Mode with a </w:t>
      </w:r>
      <w:r w:rsidR="008B1637" w:rsidRPr="007012EB">
        <w:t>75-cycle</w:t>
      </w:r>
      <w:r w:rsidRPr="007012EB">
        <w:t xml:space="preserve"> kit (Illumina) as single end reads, with 48 multiplexed samples per run. Adapter sequences were removed, and sequences were demultiplexed using the bcl2fastq v.2 software (Illumina). For active and dried adults, RNA-Seq was also conducted starting from approximately 10,000 individuals, similarly washed but RNA extraction with TRIzol reagent (Life Technologies) followed by RNeasy Plus Mini Kit (Qiagen) purification. Library preparation and sequencing was conducted at Beijing Genomics Institute.</w:t>
      </w:r>
    </w:p>
    <w:p w14:paraId="5049D4C9" w14:textId="77777777" w:rsidR="00245891" w:rsidRPr="007012EB" w:rsidRDefault="00245891" w:rsidP="00245891">
      <w:pPr>
        <w:pStyle w:val="Normal1"/>
      </w:pPr>
      <w:bookmarkStart w:id="460" w:name="_dxgw5o1vw3ao" w:colFirst="0" w:colLast="0"/>
      <w:bookmarkEnd w:id="460"/>
      <w:r w:rsidRPr="007012EB">
        <w:t>For miRNA-Seq, 5,000 individuals were homogenized using Biomasher II (Funakoshi), and TRIzol (Invitrogen) was used for RNA extraction, and purified by isopropanol precipitation. Size selection  of fragments of 18-30 nt using electrophoresis, preparation of the sequencing library for Illumina HiSeq 2000 and subsequent  (single end) sequencing was carried out by  Beijing Genomics Institute .</w:t>
      </w:r>
    </w:p>
    <w:p w14:paraId="02CEB18E" w14:textId="77777777" w:rsidR="00C91117" w:rsidRPr="007012EB" w:rsidRDefault="00C91117" w:rsidP="00C91117">
      <w:pPr>
        <w:pStyle w:val="Normal1"/>
      </w:pPr>
    </w:p>
    <w:p w14:paraId="368BC1C1" w14:textId="61EF7DA0" w:rsidR="00C91117" w:rsidRPr="007012EB" w:rsidRDefault="00C91117" w:rsidP="007579E9">
      <w:pPr>
        <w:pStyle w:val="Normal1"/>
      </w:pPr>
      <w:r w:rsidRPr="007012EB">
        <w:t xml:space="preserve">All sequence data were validated for quality </w:t>
      </w:r>
      <w:r w:rsidR="007579E9">
        <w:t>using</w:t>
      </w:r>
      <w:r w:rsidR="007579E9" w:rsidRPr="007012EB">
        <w:t xml:space="preserve"> </w:t>
      </w:r>
      <w:r w:rsidRPr="007012EB">
        <w:t xml:space="preserve">FastQC </w:t>
      </w:r>
      <w:r w:rsidR="00C75F29" w:rsidRPr="007012EB">
        <w:fldChar w:fldCharType="begin"/>
      </w:r>
      <w:r w:rsidR="004E0383">
        <w:instrText xml:space="preserve"> ADDIN EN.CITE &lt;EndNote&gt;&lt;Cite&gt;&lt;Author&gt;Andrews&lt;/Author&gt;&lt;Year&gt;2015&lt;/Year&gt;&lt;RecNum&gt;39&lt;/RecNum&gt;&lt;DisplayText&gt;[85]&lt;/DisplayText&gt;&lt;record&gt;&lt;rec-number&gt;39&lt;/rec-number&gt;&lt;foreign-keys&gt;&lt;key app="EN" db-id="wpsap0rf8sw9wfefxxhvwee72vsdzzer5se9" timestamp="1436167700"&gt;39&lt;/key&gt;&lt;/foreign-keys&gt;&lt;ref-type name="Web Page"&gt;12&lt;/ref-type&gt;&lt;contributors&gt;&lt;authors&gt;&lt;author&gt;Andrews, S.&lt;/author&gt;&lt;/authors&gt;&lt;/contributors&gt;&lt;titles&gt;&lt;title&gt;FastQC a quality-control tool for high-throughput sequence data.&lt;/title&gt;&lt;/titles&gt;&lt;volume&gt;2015&lt;/volume&gt;&lt;number&gt;May 21&lt;/number&gt;&lt;dates&gt;&lt;year&gt;2015&lt;/year&gt;&lt;/dates&gt;&lt;urls&gt;&lt;related-urls&gt;&lt;url&gt; http://www.bioinformatics.babraham.ac.uk/projects/fastqc/.&lt;/url&gt;&lt;/related-urls&gt;&lt;/urls&gt;&lt;/record&gt;&lt;/Cite&gt;&lt;/EndNote&gt;</w:instrText>
      </w:r>
      <w:r w:rsidR="00C75F29" w:rsidRPr="007012EB">
        <w:fldChar w:fldCharType="separate"/>
      </w:r>
      <w:r w:rsidR="004E0383">
        <w:rPr>
          <w:noProof/>
        </w:rPr>
        <w:t>[85]</w:t>
      </w:r>
      <w:r w:rsidR="00C75F29" w:rsidRPr="007012EB">
        <w:fldChar w:fldCharType="end"/>
      </w:r>
      <w:r w:rsidRPr="007012EB">
        <w:t>.</w:t>
      </w:r>
    </w:p>
    <w:p w14:paraId="4D3B034A" w14:textId="77777777" w:rsidR="00C91117" w:rsidRPr="007012EB" w:rsidRDefault="00C91117" w:rsidP="00C91117">
      <w:pPr>
        <w:pStyle w:val="Normal1"/>
      </w:pPr>
    </w:p>
    <w:p w14:paraId="51FFBEAA" w14:textId="61F1395B" w:rsidR="009D22D2" w:rsidRPr="007012EB" w:rsidRDefault="00294925" w:rsidP="00080AA2">
      <w:pPr>
        <w:pStyle w:val="2"/>
      </w:pPr>
      <w:bookmarkStart w:id="461" w:name="_v4kpgg6mncdb" w:colFirst="0" w:colLast="0"/>
      <w:bookmarkEnd w:id="461"/>
      <w:r w:rsidRPr="007012EB">
        <w:t>GENOME ASSEMBLY</w:t>
      </w:r>
    </w:p>
    <w:p w14:paraId="5B425DF1" w14:textId="5C9B5FC3" w:rsidR="009D22D2" w:rsidRPr="007012EB" w:rsidRDefault="00294925">
      <w:pPr>
        <w:pStyle w:val="Normal1"/>
      </w:pPr>
      <w:r w:rsidRPr="007012EB">
        <w:t>The MiSeq reads</w:t>
      </w:r>
      <w:r w:rsidR="008B1637" w:rsidRPr="007012EB">
        <w:t xml:space="preserve"> from </w:t>
      </w:r>
      <w:r w:rsidR="007579E9">
        <w:t xml:space="preserve">whole genome amplified DNA </w:t>
      </w:r>
      <w:r w:rsidR="008B1637" w:rsidRPr="007012EB">
        <w:t xml:space="preserve">were merged with </w:t>
      </w:r>
      <w:r w:rsidR="008B1637" w:rsidRPr="007012EB">
        <w:rPr>
          <w:rFonts w:hint="eastAsia"/>
        </w:rPr>
        <w:t>U</w:t>
      </w:r>
      <w:r w:rsidRPr="007012EB">
        <w:t xml:space="preserve">search </w:t>
      </w:r>
      <w:r w:rsidR="00217524" w:rsidRPr="007012EB">
        <w:fldChar w:fldCharType="begin"/>
      </w:r>
      <w:r w:rsidR="004E0383">
        <w:instrText xml:space="preserve"> ADDIN EN.CITE &lt;EndNote&gt;&lt;Cite&gt;&lt;Author&gt;Edgar&lt;/Author&gt;&lt;Year&gt;2010&lt;/Year&gt;&lt;RecNum&gt;1267&lt;/RecNum&gt;&lt;DisplayText&gt;[86]&lt;/DisplayText&gt;&lt;record&gt;&lt;rec-number&gt;1267&lt;/rec-number&gt;&lt;foreign-keys&gt;&lt;key app="EN" db-id="wpsap0rf8sw9wfefxxhvwee72vsdzzer5se9" timestamp="1483167081"&gt;1267&lt;/key&gt;&lt;key app="ENWeb" db-id=""&gt;0&lt;/key&gt;&lt;/foreign-keys&gt;&lt;ref-type name="Journal Article"&gt;17&lt;/ref-type&gt;&lt;contributors&gt;&lt;authors&gt;&lt;author&gt;Edgar, R. C.&lt;/author&gt;&lt;/authors&gt;&lt;/contributors&gt;&lt;auth-address&gt;Tiburon, CA 94920, USA. robert@drive5.com&lt;/auth-address&gt;&lt;titles&gt;&lt;title&gt;Search and clustering orders of magnitude faster than BLAST&lt;/title&gt;&lt;secondary-title&gt;Bioinformatics&lt;/secondary-title&gt;&lt;/titles&gt;&lt;pages&gt;2460-1&lt;/pages&gt;&lt;volume&gt;26&lt;/volume&gt;&lt;number&gt;19&lt;/number&gt;&lt;keywords&gt;&lt;keyword&gt;*Algorithms&lt;/keyword&gt;&lt;keyword&gt;Cluster Analysis&lt;/keyword&gt;&lt;keyword&gt;Computational Biology/*methods&lt;/keyword&gt;&lt;keyword&gt;Databases, Protein&lt;/keyword&gt;&lt;keyword&gt;Proteins/chemistry&lt;/keyword&gt;&lt;keyword&gt;Sequence Alignment/*methods&lt;/keyword&gt;&lt;keyword&gt;Sequence Analysis, Protein/*methods&lt;/keyword&gt;&lt;/keywords&gt;&lt;dates&gt;&lt;year&gt;2010&lt;/year&gt;&lt;pub-dates&gt;&lt;date&gt;Oct 01&lt;/date&gt;&lt;/pub-dates&gt;&lt;/dates&gt;&lt;isbn&gt;1367-4811 (Electronic)&amp;#xD;1367-4803 (Linking)&lt;/isbn&gt;&lt;accession-num&gt;20709691&lt;/accession-num&gt;&lt;urls&gt;&lt;related-urls&gt;&lt;url&gt;https://www.ncbi.nlm.nih.gov/pubmed/20709691&lt;/url&gt;&lt;/related-urls&gt;&lt;/urls&gt;&lt;electronic-resource-num&gt;10.1093/bioinformatics/btq461&lt;/electronic-resource-num&gt;&lt;/record&gt;&lt;/Cite&gt;&lt;/EndNote&gt;</w:instrText>
      </w:r>
      <w:r w:rsidR="00217524" w:rsidRPr="007012EB">
        <w:fldChar w:fldCharType="separate"/>
      </w:r>
      <w:r w:rsidR="004E0383">
        <w:rPr>
          <w:noProof/>
        </w:rPr>
        <w:t>[86]</w:t>
      </w:r>
      <w:r w:rsidR="00217524" w:rsidRPr="007012EB">
        <w:fldChar w:fldCharType="end"/>
      </w:r>
      <w:r w:rsidRPr="007012EB">
        <w:t xml:space="preserve"> and both merged and unmerged pairs were assembled with SPAdes </w:t>
      </w:r>
      <w:r w:rsidR="00217524" w:rsidRPr="007012EB">
        <w:fldChar w:fldCharType="begin"/>
      </w:r>
      <w:r w:rsidR="004E0383">
        <w:instrText xml:space="preserve"> ADDIN EN.CITE &lt;EndNote&gt;&lt;Cite&gt;&lt;Author&gt;Bankevich&lt;/Author&gt;&lt;Year&gt;2012&lt;/Year&gt;&lt;RecNum&gt;1181&lt;/RecNum&gt;&lt;DisplayText&gt;[87]&lt;/DisplayText&gt;&lt;record&gt;&lt;rec-number&gt;1181&lt;/rec-number&gt;&lt;foreign-keys&gt;&lt;key app="EN" db-id="wpsap0rf8sw9wfefxxhvwee72vsdzzer5se9" timestamp="1475759005"&gt;1181&lt;/key&gt;&lt;key app="ENWeb" db-id=""&gt;0&lt;/key&gt;&lt;/foreign-keys&gt;&lt;ref-type name="Journal Article"&gt;17&lt;/ref-type&gt;&lt;contributors&gt;&lt;authors&gt;&lt;author&gt;Bankevich, A.&lt;/author&gt;&lt;author&gt;Nurk, S.&lt;/author&gt;&lt;author&gt;Antipov, D.&lt;/author&gt;&lt;author&gt;Gurevich, A. A.&lt;/author&gt;&lt;author&gt;Dvorkin, M.&lt;/author&gt;&lt;author&gt;Kulikov, A. S.&lt;/author&gt;&lt;author&gt;Lesin, V. M.&lt;/author&gt;&lt;author&gt;Nikolenko, S. I.&lt;/author&gt;&lt;author&gt;Pham, S.&lt;/author&gt;&lt;author&gt;Prjibelski, A. D.&lt;/author&gt;&lt;author&gt;Pyshkin, A. V.&lt;/author&gt;&lt;author&gt;Sirotkin, A. V.&lt;/author&gt;&lt;author&gt;Vyahhi, N.&lt;/author&gt;&lt;author&gt;Tesler, G.&lt;/author&gt;&lt;author&gt;Alekseyev, M. A.&lt;/author&gt;&lt;author&gt;Pevzner, P. A.&lt;/author&gt;&lt;/authors&gt;&lt;/contributors&gt;&lt;auth-address&gt;Algorithmic Biology Laboratory, St. Petersburg Academic University, Russian Academy of Sciences, St. Petersburg, Russia.&lt;/auth-address&gt;&lt;titles&gt;&lt;title&gt;SPAdes: a new genome assembly algorithm and its applications to single-cell sequencing&lt;/title&gt;&lt;secondary-title&gt;J Comput Biol&lt;/secondary-title&gt;&lt;/titles&gt;&lt;pages&gt;455-77&lt;/pages&gt;&lt;volume&gt;19&lt;/volume&gt;&lt;number&gt;5&lt;/number&gt;&lt;keywords&gt;&lt;keyword&gt;*Algorithms&lt;/keyword&gt;&lt;keyword&gt;Bacteria/*genetics&lt;/keyword&gt;&lt;keyword&gt;*Genome, Bacterial&lt;/keyword&gt;&lt;keyword&gt;Metagenomics/*methods&lt;/keyword&gt;&lt;keyword&gt;Sequence Analysis, DNA/methods&lt;/keyword&gt;&lt;keyword&gt;Single-Cell Analysis/*methods&lt;/keyword&gt;&lt;/keywords&gt;&lt;dates&gt;&lt;year&gt;2012&lt;/year&gt;&lt;pub-dates&gt;&lt;date&gt;May&lt;/date&gt;&lt;/pub-dates&gt;&lt;/dates&gt;&lt;isbn&gt;1557-8666 (Electronic)&amp;#xD;1066-5277 (Linking)&lt;/isbn&gt;&lt;accession-num&gt;22506599&lt;/accession-num&gt;&lt;urls&gt;&lt;related-urls&gt;&lt;url&gt;https://www.ncbi.nlm.nih.gov/pubmed/22506599&lt;/url&gt;&lt;/related-urls&gt;&lt;/urls&gt;&lt;custom2&gt;PMC3342519&lt;/custom2&gt;&lt;electronic-resource-num&gt;10.1089/cmb.2012.0021&lt;/electronic-resource-num&gt;&lt;/record&gt;&lt;/Cite&gt;&lt;/EndNote&gt;</w:instrText>
      </w:r>
      <w:r w:rsidR="00217524" w:rsidRPr="007012EB">
        <w:fldChar w:fldCharType="separate"/>
      </w:r>
      <w:r w:rsidR="004E0383">
        <w:rPr>
          <w:noProof/>
        </w:rPr>
        <w:t>[87]</w:t>
      </w:r>
      <w:r w:rsidR="00217524" w:rsidRPr="007012EB">
        <w:fldChar w:fldCharType="end"/>
      </w:r>
      <w:r w:rsidRPr="007012EB">
        <w:t xml:space="preserve"> as single-end. The SPAdes assembly was checked for contamination with BLAST+</w:t>
      </w:r>
      <w:r w:rsidR="00E53E40" w:rsidRPr="007012EB">
        <w:t xml:space="preserve"> BLASTN</w:t>
      </w:r>
      <w:r w:rsidR="00044DEF" w:rsidRPr="007012EB">
        <w:t xml:space="preserve"> </w:t>
      </w:r>
      <w:r w:rsidR="00217524" w:rsidRPr="007012EB">
        <w:fldChar w:fldCharType="begin"/>
      </w:r>
      <w:r w:rsidR="004E0383">
        <w:instrText xml:space="preserve"> ADDIN EN.CITE &lt;EndNote&gt;&lt;Cite&gt;&lt;Author&gt;Camacho&lt;/Author&gt;&lt;Year&gt;2009&lt;/Year&gt;&lt;RecNum&gt;1295&lt;/RecNum&gt;&lt;DisplayText&gt;[88]&lt;/DisplayText&gt;&lt;record&gt;&lt;rec-number&gt;1295&lt;/rec-number&gt;&lt;foreign-keys&gt;&lt;key app="EN" db-id="wpsap0rf8sw9wfefxxhvwee72vsdzzer5se9" timestamp="1485236432"&gt;1295&lt;/key&gt;&lt;key app="ENWeb" db-id=""&gt;0&lt;/key&gt;&lt;/foreign-keys&gt;&lt;ref-type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Bioinformatics&lt;/secondary-title&gt;&lt;/titles&gt;&lt;pages&gt;421&lt;/pages&gt;&lt;volume&gt;10&lt;/volume&gt;&lt;keywords&gt;&lt;keyword&gt;Computational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00217524" w:rsidRPr="007012EB">
        <w:fldChar w:fldCharType="separate"/>
      </w:r>
      <w:r w:rsidR="004E0383">
        <w:rPr>
          <w:noProof/>
        </w:rPr>
        <w:t>[88]</w:t>
      </w:r>
      <w:r w:rsidR="00217524" w:rsidRPr="007012EB">
        <w:fldChar w:fldCharType="end"/>
      </w:r>
      <w:r w:rsidR="00044DEF" w:rsidRPr="007012EB">
        <w:t xml:space="preserve"> </w:t>
      </w:r>
      <w:r w:rsidRPr="007012EB">
        <w:t xml:space="preserve">against the nr </w:t>
      </w:r>
      <w:r w:rsidR="00217524" w:rsidRPr="007012EB">
        <w:fldChar w:fldCharType="begin">
          <w:fldData xml:space="preserve">PEVuZE5vdGU+PENpdGU+PEF1dGhvcj5PJmFwb3M7TGVhcnk8L0F1dGhvcj48WWVhcj4yMDE2PC9Z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</w:fldData>
        </w:fldChar>
      </w:r>
      <w:r w:rsidR="004E0383">
        <w:instrText xml:space="preserve"> ADDIN EN.CITE </w:instrText>
      </w:r>
      <w:r w:rsidR="004E0383">
        <w:fldChar w:fldCharType="begin">
          <w:fldData xml:space="preserve">PEVuZE5vdGU+PENpdGU+PEF1dGhvcj5PJmFwb3M7TGVhcnk8L0F1dGhvcj48WWVhcj4yMDE2PC9Z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</w:fldData>
        </w:fldChar>
      </w:r>
      <w:r w:rsidR="004E0383">
        <w:instrText xml:space="preserve"> ADDIN EN.CITE.DATA </w:instrText>
      </w:r>
      <w:r w:rsidR="004E0383">
        <w:fldChar w:fldCharType="end"/>
      </w:r>
      <w:r w:rsidR="00217524" w:rsidRPr="007012EB">
        <w:fldChar w:fldCharType="separate"/>
      </w:r>
      <w:r w:rsidR="004E0383">
        <w:rPr>
          <w:noProof/>
        </w:rPr>
        <w:t>[89]</w:t>
      </w:r>
      <w:r w:rsidR="00217524" w:rsidRPr="007012EB">
        <w:fldChar w:fldCharType="end"/>
      </w:r>
      <w:r w:rsidRPr="007012EB">
        <w:t xml:space="preserve"> database and no observable contamination was found</w:t>
      </w:r>
      <w:r w:rsidR="00245891" w:rsidRPr="007012EB">
        <w:t xml:space="preserve"> with blobtools </w:t>
      </w:r>
      <w:r w:rsidR="00FE63DD" w:rsidRPr="007012EB">
        <w:fldChar w:fldCharType="begin"/>
      </w:r>
      <w:r w:rsidR="001D5F4D">
        <w:instrText xml:space="preserve"> ADDIN EN.CITE &lt;EndNote&gt;&lt;Cite&gt;&lt;Author&gt;Kumar&lt;/Author&gt;&lt;Year&gt;2013&lt;/Year&gt;&lt;RecNum&gt;1078&lt;/RecNum&gt;&lt;DisplayText&gt;[46]&lt;/DisplayText&gt;&lt;record&gt;&lt;rec-number&gt;1078&lt;/rec-number&gt;&lt;foreign-keys&gt;&lt;key app="EN" db-id="wpsap0rf8sw9wfefxxhvwee72vsdzzer5se9" timestamp="1468130556"&gt;1078&lt;/key&gt;&lt;key app="ENWeb" db-id=""&gt;0&lt;/key&gt;&lt;/foreign-keys&gt;&lt;ref-type name="Journal Article"&gt;17&lt;/ref-type&gt;&lt;contributors&gt;&lt;authors&gt;&lt;author&gt;Kumar, S.&lt;/author&gt;&lt;author&gt;Jones, M.&lt;/author&gt;&lt;author&gt;Koutsovoulos, G.&lt;/author&gt;&lt;author&gt;Clarke, M.&lt;/author&gt;&lt;author&gt;Blaxter, M.&lt;/author&gt;&lt;/authors&gt;&lt;/contributors&gt;&lt;auth-address&gt;Institute of Evolutionary Biology, Ashworth Laboratories, University of Edinburgh Edinburgh, UK.&amp;#xD;Institute of Evolutionary Biology, Ashworth Laboratories, University of Edinburgh Edinburgh, UK ; Edinburgh Genomics, University of Edinburgh Edinburgh, UK.&lt;/auth-address&gt;&lt;titles&gt;&lt;title&gt;Blobology: exploring raw genome data for contaminants, symbionts and parasites using taxon-annotated GC-coverage plots&lt;/title&gt;&lt;secondary-title&gt;Front Genet&lt;/secondary-title&gt;&lt;/titles&gt;&lt;pages&gt;237&lt;/pages&gt;&lt;volume&gt;4&lt;/volume&gt;&lt;keywords&gt;&lt;keyword&gt;assembly&lt;/keyword&gt;&lt;keyword&gt;commensals&lt;/keyword&gt;&lt;keyword&gt;contaminants&lt;/keyword&gt;&lt;keyword&gt;metagenomics&lt;/keyword&gt;&lt;keyword&gt;next-generation sequencing&lt;/keyword&gt;&lt;keyword&gt;parasites&lt;/keyword&gt;&lt;keyword&gt;symbionts&lt;/keyword&gt;&lt;/keywords&gt;&lt;dates&gt;&lt;year&gt;2013&lt;/year&gt;&lt;/dates&gt;&lt;isbn&gt;1664-8021 (Electronic)&amp;#xD;1664-8021 (Linking)&lt;/isbn&gt;&lt;accession-num&gt;24348509&lt;/accession-num&gt;&lt;urls&gt;&lt;related-urls&gt;&lt;url&gt;http://www.ncbi.nlm.nih.gov/pubmed/24348509&lt;/url&gt;&lt;/related-urls&gt;&lt;/urls&gt;&lt;custom2&gt;PMC3843372&lt;/custom2&gt;&lt;electronic-resource-num&gt;10.3389/fgene.2013.00237&lt;/electronic-resource-num&gt;&lt;/record&gt;&lt;/Cite&gt;&lt;/EndNote&gt;</w:instrText>
      </w:r>
      <w:r w:rsidR="00FE63DD" w:rsidRPr="007012EB">
        <w:fldChar w:fldCharType="separate"/>
      </w:r>
      <w:r w:rsidR="001D5F4D">
        <w:rPr>
          <w:noProof/>
        </w:rPr>
        <w:t>[46]</w:t>
      </w:r>
      <w:r w:rsidR="00FE63DD" w:rsidRPr="007012EB">
        <w:fldChar w:fldCharType="end"/>
      </w:r>
      <w:r w:rsidRPr="007012EB">
        <w:t xml:space="preserve">. Illumina </w:t>
      </w:r>
      <w:r w:rsidR="007579E9">
        <w:t xml:space="preserve">data from Boothby </w:t>
      </w:r>
      <w:r w:rsidR="007579E9">
        <w:rPr>
          <w:i/>
          <w:iCs/>
        </w:rPr>
        <w:t xml:space="preserve">et al. </w:t>
      </w:r>
      <w:r w:rsidR="001D5F4D" w:rsidRPr="006E2A2F">
        <w:fldChar w:fldCharType="begin">
          <w:fldData xml:space="preserve">PEVuZE5vdGU+PENpdGU+PEF1dGhvcj5Cb290aGJ5PC9BdXRob3I+PFllYXI+MjAxNTwvWWVhcj48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=
</w:fldData>
        </w:fldChar>
      </w:r>
      <w:r w:rsidR="001D5F4D" w:rsidRPr="006E2A2F">
        <w:instrText xml:space="preserve"> ADDIN EN.CITE </w:instrText>
      </w:r>
      <w:r w:rsidR="001D5F4D" w:rsidRPr="006E2A2F">
        <w:fldChar w:fldCharType="begin">
          <w:fldData xml:space="preserve">PEVuZE5vdGU+PENpdGU+PEF1dGhvcj5Cb290aGJ5PC9BdXRob3I+PFllYXI+MjAxNTwvWWVhcj48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=
</w:fldData>
        </w:fldChar>
      </w:r>
      <w:r w:rsidR="001D5F4D" w:rsidRPr="006E2A2F">
        <w:instrText xml:space="preserve"> ADDIN EN.CITE.DATA </w:instrText>
      </w:r>
      <w:r w:rsidR="001D5F4D" w:rsidRPr="006E2A2F">
        <w:fldChar w:fldCharType="end"/>
      </w:r>
      <w:r w:rsidR="001D5F4D" w:rsidRPr="006E2A2F">
        <w:fldChar w:fldCharType="separate"/>
      </w:r>
      <w:r w:rsidR="001D5F4D" w:rsidRPr="006E2A2F">
        <w:rPr>
          <w:noProof/>
        </w:rPr>
        <w:t>[19]</w:t>
      </w:r>
      <w:r w:rsidR="001D5F4D" w:rsidRPr="006E2A2F">
        <w:fldChar w:fldCharType="end"/>
      </w:r>
      <w:r w:rsidR="006E2A2F">
        <w:t xml:space="preserve"> </w:t>
      </w:r>
      <w:r w:rsidRPr="007012EB">
        <w:t>were mapp</w:t>
      </w:r>
      <w:r w:rsidR="00044DEF" w:rsidRPr="007012EB">
        <w:t>ed to the SPAdes assembly with B</w:t>
      </w:r>
      <w:r w:rsidRPr="007012EB">
        <w:t xml:space="preserve">owtie2 </w:t>
      </w:r>
      <w:r w:rsidR="00217524" w:rsidRPr="007012EB">
        <w:fldChar w:fldCharType="begin"/>
      </w:r>
      <w:r w:rsidR="004E0383">
        <w:instrText xml:space="preserve"> ADDIN EN.CITE &lt;EndNote&gt;&lt;Cite&gt;&lt;Author&gt;Langmead&lt;/Author&gt;&lt;Year&gt;2012&lt;/Year&gt;&lt;RecNum&gt;233&lt;/RecNum&gt;&lt;DisplayText&gt;[90]&lt;/DisplayText&gt;&lt;record&gt;&lt;rec-number&gt;233&lt;/rec-number&gt;&lt;foreign-keys&gt;&lt;key app="EN" db-id="wpsap0rf8sw9wfefxxhvwee72vsdzzer5se9" timestamp="1445593122"&gt;233&lt;/key&gt;&lt;key app="ENWeb" db-id=""&gt;0&lt;/key&gt;&lt;/foreign-keys&gt;&lt;ref-type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DNA/methods&lt;/keyword&gt;&lt;/keywords&gt;&lt;dates&gt;&lt;year&gt;2012&lt;/year&gt;&lt;pub-dates&gt;&lt;date&gt;Mar 04&lt;/date&gt;&lt;/pub-dates&gt;&lt;/dates&gt;&lt;isbn&gt;1548-7105 (Electronic)&amp;#xD;1548-7091 (Linking)&lt;/isbn&gt;&lt;accession-num&gt;22388286&lt;/accession-num&gt;&lt;urls&gt;&lt;related-urls&gt;&lt;url&gt;https://www.ncbi.nlm.nih.gov/pubmed/22388286&lt;/url&gt;&lt;/related-urls&gt;&lt;/urls&gt;&lt;custom2&gt;PMC3322381&lt;/custom2&gt;&lt;electronic-resource-num&gt;10.1038/nmeth.1923&lt;/electronic-resource-num&gt;&lt;/record&gt;&lt;/Cite&gt;&lt;/EndNote&gt;</w:instrText>
      </w:r>
      <w:r w:rsidR="00217524" w:rsidRPr="007012EB">
        <w:fldChar w:fldCharType="separate"/>
      </w:r>
      <w:r w:rsidR="004E0383">
        <w:rPr>
          <w:noProof/>
        </w:rPr>
        <w:t>[90]</w:t>
      </w:r>
      <w:r w:rsidR="00217524" w:rsidRPr="007012EB">
        <w:fldChar w:fldCharType="end"/>
      </w:r>
      <w:r w:rsidRPr="007012EB">
        <w:t xml:space="preserve"> and read pairs were retained if at least one of them mapped to the assembly. These reads were then assembled, scaffolded and gap closed with Platanus</w:t>
      </w:r>
      <w:r w:rsidR="00044DEF" w:rsidRPr="007012EB">
        <w:t xml:space="preserve"> </w:t>
      </w:r>
      <w:r w:rsidR="00217524" w:rsidRPr="007012EB">
        <w:fldChar w:fldCharType="begin">
          <w:fldData xml:space="preserve">PEVuZE5vdGU+PENpdGU+PEF1dGhvcj5LYWppdGFuaTwvQXV0aG9yPjxZZWFyPjIwMTQ8L1llYXI+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</w:fldData>
        </w:fldChar>
      </w:r>
      <w:r w:rsidR="00284921" w:rsidRPr="007012EB">
        <w:instrText xml:space="preserve"> ADDIN EN.CITE </w:instrText>
      </w:r>
      <w:r w:rsidR="00284921" w:rsidRPr="007012EB">
        <w:fldChar w:fldCharType="begin">
          <w:fldData xml:space="preserve">PEVuZE5vdGU+PENpdGU+PEF1dGhvcj5LYWppdGFuaTwvQXV0aG9yPjxZZWFyPjIwMTQ8L1llYXI+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</w:fldData>
        </w:fldChar>
      </w:r>
      <w:r w:rsidR="00284921" w:rsidRPr="007012EB">
        <w:instrText xml:space="preserve"> ADDIN EN.CITE.DATA </w:instrText>
      </w:r>
      <w:r w:rsidR="00284921" w:rsidRPr="007012EB">
        <w:fldChar w:fldCharType="end"/>
      </w:r>
      <w:r w:rsidR="00217524" w:rsidRPr="007012EB">
        <w:fldChar w:fldCharType="separate"/>
      </w:r>
      <w:r w:rsidR="00284921" w:rsidRPr="007012EB">
        <w:rPr>
          <w:noProof/>
        </w:rPr>
        <w:t>[44]</w:t>
      </w:r>
      <w:r w:rsidR="00217524" w:rsidRPr="007012EB">
        <w:fldChar w:fldCharType="end"/>
      </w:r>
      <w:r w:rsidRPr="007012EB">
        <w:t>. The Platanus assembly was further scaffolded and gap closed using the PacBio data with PBJelly</w:t>
      </w:r>
      <w:r w:rsidR="00044DEF" w:rsidRPr="007012EB">
        <w:t xml:space="preserve"> </w:t>
      </w:r>
      <w:r w:rsidR="00217524" w:rsidRPr="007012EB">
        <w:fldChar w:fldCharType="begin"/>
      </w:r>
      <w:r w:rsidR="004E0383">
        <w:instrText xml:space="preserve"> ADDIN EN.CITE &lt;EndNote&gt;&lt;Cite&gt;&lt;Author&gt;English&lt;/Author&gt;&lt;Year&gt;2012&lt;/Year&gt;&lt;RecNum&gt;1260&lt;/RecNum&gt;&lt;DisplayText&gt;[91]&lt;/DisplayText&gt;&lt;record&gt;&lt;rec-number&gt;1260&lt;/rec-number&gt;&lt;foreign-keys&gt;&lt;key app="EN" db-id="wpsap0rf8sw9wfefxxhvwee72vsdzzer5se9" timestamp="1482112416"&gt;1260&lt;/key&gt;&lt;key app="ENWeb" db-id=""&gt;0&lt;/key&gt;&lt;/foreign-keys&gt;&lt;ref-type name="Journal Article"&gt;17&lt;/ref-type&gt;&lt;contributors&gt;&lt;authors&gt;&lt;author&gt;English, A. C.&lt;/author&gt;&lt;author&gt;Richards, S.&lt;/author&gt;&lt;author&gt;Han, Y.&lt;/author&gt;&lt;author&gt;Wang, M.&lt;/author&gt;&lt;author&gt;Vee, V.&lt;/author&gt;&lt;author&gt;Qu, J.&lt;/author&gt;&lt;author&gt;Qin, X.&lt;/author&gt;&lt;author&gt;Muzny, D. M.&lt;/author&gt;&lt;author&gt;Reid, J. G.&lt;/author&gt;&lt;author&gt;Worley, K. C.&lt;/author&gt;&lt;author&gt;Gibbs, R. A.&lt;/author&gt;&lt;/authors&gt;&lt;/contributors&gt;&lt;auth-address&gt;Department of Molecular and Human Genetics, Human Genome Sequencing Center, Baylor College of Medicine, Houston, TX, USA. English@bcm.edu&lt;/auth-address&gt;&lt;titles&gt;&lt;title&gt;Mind the gap: upgrading genomes with Pacific Biosciences RS long-read sequencing technology&lt;/title&gt;&lt;secondary-title&gt;PLoS One&lt;/secondary-title&gt;&lt;/titles&gt;&lt;pages&gt;e47768&lt;/pages&gt;&lt;volume&gt;7&lt;/volume&gt;&lt;number&gt;11&lt;/number&gt;&lt;keywords&gt;&lt;keyword&gt;Animals&lt;/keyword&gt;&lt;keyword&gt;Base Sequence&lt;/keyword&gt;&lt;keyword&gt;Cercocebus atys/genetics&lt;/keyword&gt;&lt;keyword&gt;Databases, Genetic&lt;/keyword&gt;&lt;keyword&gt;Decision Making&lt;/keyword&gt;&lt;keyword&gt;Drosophila/genetics&lt;/keyword&gt;&lt;keyword&gt;Genome/*genetics&lt;/keyword&gt;&lt;keyword&gt;Melopsittacus/genetics&lt;/keyword&gt;&lt;keyword&gt;Reproducibility of Results&lt;/keyword&gt;&lt;keyword&gt;Sequence Analysis, DNA/*methods&lt;/keyword&gt;&lt;keyword&gt;Software&lt;/keyword&gt;&lt;/keywords&gt;&lt;dates&gt;&lt;year&gt;2012&lt;/year&gt;&lt;/dates&gt;&lt;isbn&gt;1932-6203 (Electronic)&amp;#xD;1932-6203 (Linking)&lt;/isbn&gt;&lt;accession-num&gt;23185243&lt;/accession-num&gt;&lt;urls&gt;&lt;related-urls&gt;&lt;url&gt;https://www.ncbi.nlm.nih.gov/pubmed/23185243&lt;/url&gt;&lt;/related-urls&gt;&lt;/urls&gt;&lt;custom2&gt;PMC3504050&lt;/custom2&gt;&lt;electronic-resource-num&gt;10.1371/journal.pone.0047768&lt;/electronic-resource-num&gt;&lt;/record&gt;&lt;/Cite&gt;&lt;/EndNote&gt;</w:instrText>
      </w:r>
      <w:r w:rsidR="00217524" w:rsidRPr="007012EB">
        <w:fldChar w:fldCharType="separate"/>
      </w:r>
      <w:r w:rsidR="004E0383">
        <w:rPr>
          <w:noProof/>
        </w:rPr>
        <w:t>[91]</w:t>
      </w:r>
      <w:r w:rsidR="00217524" w:rsidRPr="007012EB">
        <w:fldChar w:fldCharType="end"/>
      </w:r>
      <w:r w:rsidRPr="007012EB">
        <w:t xml:space="preserve">. </w:t>
      </w:r>
    </w:p>
    <w:p w14:paraId="1C1ACCC1" w14:textId="77777777" w:rsidR="00F1131D" w:rsidRPr="007012EB" w:rsidRDefault="00F1131D" w:rsidP="00F1131D">
      <w:pPr>
        <w:pStyle w:val="Normal1"/>
      </w:pPr>
      <w:bookmarkStart w:id="462" w:name="_livvd4ua8skh" w:colFirst="0" w:colLast="0"/>
      <w:bookmarkEnd w:id="462"/>
    </w:p>
    <w:p w14:paraId="38DDAF5A" w14:textId="10237846" w:rsidR="009D22D2" w:rsidRPr="007012EB" w:rsidRDefault="00294925" w:rsidP="00C91117">
      <w:pPr>
        <w:pStyle w:val="Normal1"/>
        <w:rPr>
          <w:color w:val="2B2E2F"/>
        </w:rPr>
      </w:pPr>
      <w:r w:rsidRPr="007012EB">
        <w:t xml:space="preserve">Falcon </w:t>
      </w:r>
      <w:r w:rsidR="00217524" w:rsidRPr="007012EB">
        <w:fldChar w:fldCharType="begin">
          <w:fldData xml:space="preserve">PEVuZE5vdGU+PENpdGU+PEF1dGhvcj5DaGluPC9BdXRob3I+PFllYXI+MjAxNjwvWWVhcj48UmVj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</w:fldData>
        </w:fldChar>
      </w:r>
      <w:r w:rsidR="00284921" w:rsidRPr="007012EB">
        <w:instrText xml:space="preserve"> ADDIN EN.CITE </w:instrText>
      </w:r>
      <w:r w:rsidR="00284921" w:rsidRPr="007012EB">
        <w:fldChar w:fldCharType="begin">
          <w:fldData xml:space="preserve">PEVuZE5vdGU+PENpdGU+PEF1dGhvcj5DaGluPC9BdXRob3I+PFllYXI+MjAxNjwvWWVhcj48UmVj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</w:fldData>
        </w:fldChar>
      </w:r>
      <w:r w:rsidR="00284921" w:rsidRPr="007012EB">
        <w:instrText xml:space="preserve"> ADDIN EN.CITE.DATA </w:instrText>
      </w:r>
      <w:r w:rsidR="00284921" w:rsidRPr="007012EB">
        <w:fldChar w:fldCharType="end"/>
      </w:r>
      <w:r w:rsidR="00217524" w:rsidRPr="007012EB">
        <w:fldChar w:fldCharType="separate"/>
      </w:r>
      <w:r w:rsidR="00284921" w:rsidRPr="007012EB">
        <w:rPr>
          <w:noProof/>
        </w:rPr>
        <w:t>[43]</w:t>
      </w:r>
      <w:r w:rsidR="00217524" w:rsidRPr="007012EB">
        <w:fldChar w:fldCharType="end"/>
      </w:r>
      <w:r w:rsidRPr="007012EB">
        <w:t xml:space="preserve"> assembly </w:t>
      </w:r>
      <w:r w:rsidR="007579E9">
        <w:t xml:space="preserve">of PacBio data </w:t>
      </w:r>
      <w:r w:rsidRPr="007012EB">
        <w:t>was performed on the DNAnexus platform</w:t>
      </w:r>
      <w:r w:rsidR="008B1637" w:rsidRPr="007012EB">
        <w:rPr>
          <w:color w:val="2B2E2F"/>
        </w:rPr>
        <w:t>. Using this Falcon assembly, P</w:t>
      </w:r>
      <w:r w:rsidRPr="007012EB">
        <w:rPr>
          <w:color w:val="2B2E2F"/>
        </w:rPr>
        <w:t xml:space="preserve">latanus assembly was extended using SSPACE-LongReads </w:t>
      </w:r>
      <w:r w:rsidR="00217524" w:rsidRPr="007012EB">
        <w:fldChar w:fldCharType="begin"/>
      </w:r>
      <w:r w:rsidR="001D5F4D">
        <w:instrText xml:space="preserve"> ADDIN EN.CITE &lt;EndNote&gt;&lt;Cite&gt;&lt;Author&gt;Boetzer&lt;/Author&gt;&lt;Year&gt;2014&lt;/Year&gt;&lt;RecNum&gt;1268&lt;/RecNum&gt;&lt;DisplayText&gt;[47]&lt;/DisplayText&gt;&lt;record&gt;&lt;rec-number&gt;1268&lt;/rec-number&gt;&lt;foreign-keys&gt;&lt;key app="EN" db-id="wpsap0rf8sw9wfefxxhvwee72vsdzzer5se9" timestamp="1483167119"&gt;1268&lt;/key&gt;&lt;key app="ENWeb" db-id=""&gt;0&lt;/key&gt;&lt;/foreign-keys&gt;&lt;ref-type name="Journal Article"&gt;17&lt;/ref-type&gt;&lt;contributors&gt;&lt;authors&gt;&lt;author&gt;Boetzer, M.&lt;/author&gt;&lt;author&gt;Pirovano, W.&lt;/author&gt;&lt;/authors&gt;&lt;/contributors&gt;&lt;auth-address&gt;BaseClear B,V,, Genome analysis and technology department, Einsteinweg 5, Leiden 2333 CC, The Netherlands. walter.pirovano@baseclear.com.&lt;/auth-address&gt;&lt;titles&gt;&lt;title&gt;SSPACE-LongRead: scaffolding bacterial draft genomes using long read sequence information&lt;/title&gt;&lt;secondary-title&gt;BMC Bioinformatics&lt;/secondary-title&gt;&lt;/titles&gt;&lt;pages&gt;211&lt;/pages&gt;&lt;volume&gt;15&lt;/volume&gt;&lt;number&gt;211&lt;/number&gt;&lt;keywords&gt;&lt;keyword&gt;Gene Library&lt;/keyword&gt;&lt;keyword&gt;*Genome, Bacterial&lt;/keyword&gt;&lt;keyword&gt;High-Throughput Nucleotide Sequencing/*methods&lt;/keyword&gt;&lt;keyword&gt;Sequence Analysis, DNA/*methods&lt;/keyword&gt;&lt;keyword&gt;Software&lt;/keyword&gt;&lt;/keywords&gt;&lt;dates&gt;&lt;year&gt;2014&lt;/year&gt;&lt;pub-dates&gt;&lt;date&gt;Jun 20&lt;/date&gt;&lt;/pub-dates&gt;&lt;/dates&gt;&lt;isbn&gt;1471-2105 (Electronic)&amp;#xD;1471-2105 (Linking)&lt;/isbn&gt;&lt;accession-num&gt;24950923&lt;/accession-num&gt;&lt;urls&gt;&lt;related-urls&gt;&lt;url&gt;https://www.ncbi.nlm.nih.gov/pubmed/24950923&lt;/url&gt;&lt;/related-urls&gt;&lt;/urls&gt;&lt;custom2&gt;PMC4076250&lt;/custom2&gt;&lt;electronic-resource-num&gt;10.1186/1471-2105-15-211&lt;/electronic-resource-num&gt;&lt;/record&gt;&lt;/Cite&gt;&lt;/EndNote&gt;</w:instrText>
      </w:r>
      <w:r w:rsidR="00217524" w:rsidRPr="007012EB">
        <w:fldChar w:fldCharType="separate"/>
      </w:r>
      <w:r w:rsidR="001D5F4D">
        <w:rPr>
          <w:noProof/>
        </w:rPr>
        <w:t>[47]</w:t>
      </w:r>
      <w:r w:rsidR="00217524" w:rsidRPr="007012EB">
        <w:fldChar w:fldCharType="end"/>
      </w:r>
      <w:r w:rsidR="00C91117" w:rsidRPr="007012EB">
        <w:rPr>
          <w:color w:val="2B2E2F"/>
        </w:rPr>
        <w:t xml:space="preserve">, </w:t>
      </w:r>
      <w:r w:rsidRPr="007012EB">
        <w:rPr>
          <w:color w:val="2B2E2F"/>
        </w:rPr>
        <w:t xml:space="preserve">and gap-filled with PBJelly </w:t>
      </w:r>
      <w:r w:rsidR="00217524" w:rsidRPr="007012EB">
        <w:rPr>
          <w:color w:val="2B2E2F"/>
        </w:rPr>
        <w:fldChar w:fldCharType="begin"/>
      </w:r>
      <w:r w:rsidR="004E0383">
        <w:rPr>
          <w:color w:val="2B2E2F"/>
        </w:rPr>
        <w:instrText xml:space="preserve"> ADDIN EN.CITE &lt;EndNote&gt;&lt;Cite&gt;&lt;Author&gt;English&lt;/Author&gt;&lt;Year&gt;2012&lt;/Year&gt;&lt;RecNum&gt;1260&lt;/RecNum&gt;&lt;DisplayText&gt;[91]&lt;/DisplayText&gt;&lt;record&gt;&lt;rec-number&gt;1260&lt;/rec-number&gt;&lt;foreign-keys&gt;&lt;key app="EN" db-id="wpsap0rf8sw9wfefxxhvwee72vsdzzer5se9" timestamp="1482112416"&gt;1260&lt;/key&gt;&lt;key app="ENWeb" db-id=""&gt;0&lt;/key&gt;&lt;/foreign-keys&gt;&lt;ref-type name="Journal Article"&gt;17&lt;/ref-type&gt;&lt;contributors&gt;&lt;authors&gt;&lt;author&gt;English, A. C.&lt;/author&gt;&lt;author&gt;Richards, S.&lt;/author&gt;&lt;author&gt;Han, Y.&lt;/author&gt;&lt;author&gt;Wang, M.&lt;/author&gt;&lt;author&gt;Vee, V.&lt;/author&gt;&lt;author&gt;Qu, J.&lt;/author&gt;&lt;author&gt;Qin, X.&lt;/author&gt;&lt;author&gt;Muzny, D. M.&lt;/author&gt;&lt;author&gt;Reid, J. G.&lt;/author&gt;&lt;author&gt;Worley, K. C.&lt;/author&gt;&lt;author&gt;Gibbs, R. A.&lt;/author&gt;&lt;/authors&gt;&lt;/contributors&gt;&lt;auth-address&gt;Department of Molecular and Human Genetics, Human Genome Sequencing Center, Baylor College of Medicine, Houston, TX, USA. English@bcm.edu&lt;/auth-address&gt;&lt;titles&gt;&lt;title&gt;Mind the gap: upgrading genomes with Pacific Biosciences RS long-read sequencing technology&lt;/title&gt;&lt;secondary-title&gt;PLoS One&lt;/secondary-title&gt;&lt;/titles&gt;&lt;pages&gt;e47768&lt;/pages&gt;&lt;volume&gt;7&lt;/volume&gt;&lt;number&gt;11&lt;/number&gt;&lt;keywords&gt;&lt;keyword&gt;Animals&lt;/keyword&gt;&lt;keyword&gt;Base Sequence&lt;/keyword&gt;&lt;keyword&gt;Cercocebus atys/genetics&lt;/keyword&gt;&lt;keyword&gt;Databases, Genetic&lt;/keyword&gt;&lt;keyword&gt;Decision Making&lt;/keyword&gt;&lt;keyword&gt;Drosophila/genetics&lt;/keyword&gt;&lt;keyword&gt;Genome/*genetics&lt;/keyword&gt;&lt;keyword&gt;Melopsittacus/genetics&lt;/keyword&gt;&lt;keyword&gt;Reproducibility of Results&lt;/keyword&gt;&lt;keyword&gt;Sequence Analysis, DNA/*methods&lt;/keyword&gt;&lt;keyword&gt;Software&lt;/keyword&gt;&lt;/keywords&gt;&lt;dates&gt;&lt;year&gt;2012&lt;/year&gt;&lt;/dates&gt;&lt;isbn&gt;1932-6203 (Electronic)&amp;#xD;1932-6203 (Linking)&lt;/isbn&gt;&lt;accession-num&gt;23185243&lt;/accession-num&gt;&lt;urls&gt;&lt;related-urls&gt;&lt;url&gt;https://www.ncbi.nlm.nih.gov/pubmed/23185243&lt;/url&gt;&lt;/related-urls&gt;&lt;/urls&gt;&lt;custom2&gt;PMC3504050&lt;/custom2&gt;&lt;electronic-resource-num&gt;10.1371/journal.pone.0047768&lt;/electronic-resource-num&gt;&lt;/record&gt;&lt;/Cite&gt;&lt;/EndNote&gt;</w:instrText>
      </w:r>
      <w:r w:rsidR="00217524" w:rsidRPr="007012EB">
        <w:rPr>
          <w:color w:val="2B2E2F"/>
        </w:rPr>
        <w:fldChar w:fldCharType="separate"/>
      </w:r>
      <w:r w:rsidR="004E0383">
        <w:rPr>
          <w:noProof/>
          <w:color w:val="2B2E2F"/>
        </w:rPr>
        <w:t>[91]</w:t>
      </w:r>
      <w:r w:rsidR="00217524" w:rsidRPr="007012EB">
        <w:rPr>
          <w:color w:val="2B2E2F"/>
        </w:rPr>
        <w:fldChar w:fldCharType="end"/>
      </w:r>
      <w:r w:rsidR="00044DEF" w:rsidRPr="007012EB">
        <w:rPr>
          <w:color w:val="2B2E2F"/>
        </w:rPr>
        <w:t xml:space="preserve"> </w:t>
      </w:r>
      <w:r w:rsidRPr="007012EB">
        <w:rPr>
          <w:color w:val="2B2E2F"/>
        </w:rPr>
        <w:t xml:space="preserve">with default parameters. </w:t>
      </w:r>
      <w:bookmarkStart w:id="463" w:name="OLE_LINK3"/>
      <w:bookmarkStart w:id="464" w:name="OLE_LINK4"/>
      <w:r w:rsidRPr="007012EB">
        <w:rPr>
          <w:color w:val="2B2E2F"/>
        </w:rPr>
        <w:t>Single</w:t>
      </w:r>
      <w:r w:rsidR="007579E9">
        <w:rPr>
          <w:color w:val="2B2E2F"/>
        </w:rPr>
        <w:t>-</w:t>
      </w:r>
      <w:r w:rsidRPr="007012EB">
        <w:rPr>
          <w:color w:val="2B2E2F"/>
        </w:rPr>
        <w:t>individual MiSeq reads were mapped to the assembly</w:t>
      </w:r>
      <w:ins w:id="465" w:author="Yoshida Yuki" w:date="2017-05-11T14:53:00Z">
        <w:r w:rsidR="00D11B0F">
          <w:rPr>
            <w:color w:val="2B2E2F"/>
          </w:rPr>
          <w:t xml:space="preserve"> with BWA</w:t>
        </w:r>
      </w:ins>
      <w:r w:rsidRPr="007012EB">
        <w:rPr>
          <w:color w:val="2B2E2F"/>
        </w:rPr>
        <w:t>, and all contigs with coverage &lt; 1, length &lt;1000</w:t>
      </w:r>
      <w:r w:rsidR="007579E9">
        <w:rPr>
          <w:color w:val="2B2E2F"/>
        </w:rPr>
        <w:t xml:space="preserve"> bp</w:t>
      </w:r>
      <w:r w:rsidRPr="007012EB">
        <w:rPr>
          <w:color w:val="2B2E2F"/>
        </w:rPr>
        <w:t xml:space="preserve">, or those corresponding to the mitochondrial genome were removed. </w:t>
      </w:r>
      <w:bookmarkEnd w:id="463"/>
      <w:bookmarkEnd w:id="464"/>
      <w:r w:rsidRPr="007012EB">
        <w:rPr>
          <w:color w:val="2B2E2F"/>
        </w:rPr>
        <w:t>At this stage, one CEGMA gene became unrecognized b</w:t>
      </w:r>
      <w:r w:rsidR="00C91117" w:rsidRPr="007012EB">
        <w:rPr>
          <w:color w:val="2B2E2F"/>
        </w:rPr>
        <w:t>y CEGMA</w:t>
      </w:r>
      <w:r w:rsidRPr="007012EB">
        <w:rPr>
          <w:color w:val="2B2E2F"/>
        </w:rPr>
        <w:t xml:space="preserve"> </w:t>
      </w:r>
      <w:r w:rsidR="00217524" w:rsidRPr="007012EB">
        <w:rPr>
          <w:color w:val="2B2E2F"/>
        </w:rPr>
        <w:fldChar w:fldCharType="begin"/>
      </w:r>
      <w:r w:rsidR="001D5F4D">
        <w:rPr>
          <w:color w:val="2B2E2F"/>
        </w:rPr>
        <w:instrText xml:space="preserve"> ADDIN EN.CITE &lt;EndNote&gt;&lt;Cite&gt;&lt;Author&gt;Parra&lt;/Author&gt;&lt;Year&gt;2007&lt;/Year&gt;&lt;RecNum&gt;1039&lt;/RecNum&gt;&lt;DisplayText&gt;[48]&lt;/DisplayText&gt;&lt;record&gt;&lt;rec-number&gt;1039&lt;/rec-number&gt;&lt;foreign-keys&gt;&lt;key app="EN" db-id="wpsap0rf8sw9wfefxxhvwee72vsdzzer5se9" timestamp="1464401564"&gt;1039&lt;/key&gt;&lt;key app="ENWeb" db-id=""&gt;0&lt;/key&gt;&lt;/foreign-keys&gt;&lt;ref-type name="Journal Article"&gt;17&lt;/ref-type&gt;&lt;contributors&gt;&lt;authors&gt;&lt;author&gt;Parra, G.&lt;/author&gt;&lt;author&gt;Bradnam, K.&lt;/author&gt;&lt;author&gt;Korf, I.&lt;/author&gt;&lt;/authors&gt;&lt;/contributors&gt;&lt;auth-address&gt;UC Davis Genome Center, University of California Davis, Davis, CA 95616, USA.&lt;/auth-address&gt;&lt;titles&gt;&lt;title&gt;CEGMA: a pipeline to accurately annotate core genes in eukaryotic genomes&lt;/title&gt;&lt;secondary-title&gt;Bioinformatics&lt;/secondary-title&gt;&lt;/titles&gt;&lt;pages&gt;1061-7&lt;/pages&gt;&lt;volume&gt;23&lt;/volume&gt;&lt;number&gt;9&lt;/number&gt;&lt;keywords&gt;&lt;keyword&gt;*Algorithms&lt;/keyword&gt;&lt;keyword&gt;Animals&lt;/keyword&gt;&lt;keyword&gt;Base Sequence&lt;/keyword&gt;&lt;keyword&gt;Chromosome Mapping/*methods&lt;/keyword&gt;&lt;keyword&gt;Documentation/*methods&lt;/keyword&gt;&lt;keyword&gt;Humans&lt;/keyword&gt;&lt;keyword&gt;Molecular Sequence Data&lt;/keyword&gt;&lt;keyword&gt;Proteome/*genetics&lt;/keyword&gt;&lt;keyword&gt;Sequence Alignment/*methods&lt;/keyword&gt;&lt;keyword&gt;Sequence Analysis, DNA/*methods&lt;/keyword&gt;&lt;keyword&gt;Sequence Homology, Nucleic Acid&lt;/keyword&gt;&lt;keyword&gt;*Software&lt;/keyword&gt;&lt;/keywords&gt;&lt;dates&gt;&lt;year&gt;2007&lt;/year&gt;&lt;pub-dates&gt;&lt;date&gt;May 01&lt;/date&gt;&lt;/pub-dates&gt;&lt;/dates&gt;&lt;isbn&gt;1367-4811 (Electronic)&amp;#xD;1367-4803 (Linking)&lt;/isbn&gt;&lt;accession-num&gt;17332020&lt;/accession-num&gt;&lt;urls&gt;&lt;related-urls&gt;&lt;url&gt;https://www.ncbi.nlm.nih.gov/pubmed/17332020&lt;/url&gt;&lt;/related-urls&gt;&lt;/urls&gt;&lt;electronic-resource-num&gt;10.1093/bioinformatics/btm071&lt;/electronic-resource-num&gt;&lt;/record&gt;&lt;/Cite&gt;&lt;/EndNote&gt;</w:instrText>
      </w:r>
      <w:r w:rsidR="00217524" w:rsidRPr="007012EB">
        <w:rPr>
          <w:color w:val="2B2E2F"/>
        </w:rPr>
        <w:fldChar w:fldCharType="separate"/>
      </w:r>
      <w:r w:rsidR="001D5F4D">
        <w:rPr>
          <w:noProof/>
          <w:color w:val="2B2E2F"/>
        </w:rPr>
        <w:t>[48]</w:t>
      </w:r>
      <w:r w:rsidR="00217524" w:rsidRPr="007012EB">
        <w:rPr>
          <w:color w:val="2B2E2F"/>
        </w:rPr>
        <w:fldChar w:fldCharType="end"/>
      </w:r>
      <w:r w:rsidRPr="007012EB">
        <w:rPr>
          <w:color w:val="2B2E2F"/>
        </w:rPr>
        <w:t xml:space="preserve"> probably due to multiple PBJe</w:t>
      </w:r>
      <w:r w:rsidR="00245891" w:rsidRPr="007012EB">
        <w:rPr>
          <w:color w:val="2B2E2F"/>
        </w:rPr>
        <w:t>lly runs, and therefore the cont</w:t>
      </w:r>
      <w:r w:rsidRPr="007012EB">
        <w:rPr>
          <w:color w:val="2B2E2F"/>
        </w:rPr>
        <w:t xml:space="preserve">ig harboring that missing CEGMA gene was corrected by Pilon </w:t>
      </w:r>
      <w:r w:rsidR="00217524" w:rsidRPr="007012EB">
        <w:rPr>
          <w:color w:val="2B2E2F"/>
        </w:rPr>
        <w:fldChar w:fldCharType="begin"/>
      </w:r>
      <w:r w:rsidR="004E0383">
        <w:rPr>
          <w:color w:val="2B2E2F"/>
        </w:rPr>
        <w:instrText xml:space="preserve"> ADDIN EN.CITE &lt;EndNote&gt;&lt;Cite&gt;&lt;Author&gt;Walker&lt;/Author&gt;&lt;Year&gt;2014&lt;/Year&gt;&lt;RecNum&gt;1015&lt;/RecNum&gt;&lt;DisplayText&gt;[92]&lt;/DisplayText&gt;&lt;record&gt;&lt;rec-number&gt;1015&lt;/rec-number&gt;&lt;foreign-keys&gt;&lt;key app="EN" db-id="wpsap0rf8sw9wfefxxhvwee72vsdzzer5se9" timestamp="1462768778"&gt;1015&lt;/key&gt;&lt;key app="ENWeb" db-id=""&gt;0&lt;/key&gt;&lt;/foreign-keys&gt;&lt;ref-type name="Journal Article"&gt;17&lt;/ref-type&gt;&lt;contributors&gt;&lt;authors&gt;&lt;author&gt;Walker, B. J.&lt;/author&gt;&lt;author&gt;Abeel, T.&lt;/author&gt;&lt;author&gt;Shea, T.&lt;/author&gt;&lt;author&gt;Priest, M.&lt;/author&gt;&lt;author&gt;Abouelliel, A.&lt;/author&gt;&lt;author&gt;Sakthikumar, S.&lt;/author&gt;&lt;author&gt;Cuomo, C. A.&lt;/author&gt;&lt;author&gt;Zeng, Q.&lt;/author&gt;&lt;author&gt;Wortman, J.&lt;/author&gt;&lt;author&gt;Young, S. K.&lt;/author&gt;&lt;author&gt;Earl, A. M.&lt;/author&gt;&lt;/authors&gt;&lt;/contributors&gt;&lt;auth-address&gt;Broad Institute of MIT and Harvard, Cambridge, Massachusetts, United States of America.&amp;#xD;Broad Institute of MIT and Harvard, Cambridge, Massachusetts, United States of America; VIB Department of Plant Systems Biology, Ghent University, Ghent, Belgium.&lt;/auth-address&gt;&lt;titles&gt;&lt;title&gt;Pilon: an integrated tool for comprehensive microbial variant detection and genome assembly improvement&lt;/title&gt;&lt;secondary-title&gt;PLoS One&lt;/secondary-title&gt;&lt;/titles&gt;&lt;pages&gt;e112963&lt;/pages&gt;&lt;volume&gt;9&lt;/volume&gt;&lt;number&gt;11&lt;/number&gt;&lt;keywords&gt;&lt;keyword&gt;Algorithms&lt;/keyword&gt;&lt;keyword&gt;Bacteria/classification/*genetics&lt;/keyword&gt;&lt;keyword&gt;*Genetic Variation&lt;/keyword&gt;&lt;keyword&gt;Genome, Bacterial&lt;/keyword&gt;&lt;keyword&gt;Molecular Sequence Data&lt;/keyword&gt;&lt;keyword&gt;Sequence Analysis, DNA/*methods&lt;/keyword&gt;&lt;keyword&gt;*Software&lt;/keyword&gt;&lt;/keywords&gt;&lt;dates&gt;&lt;year&gt;2014&lt;/year&gt;&lt;/dates&gt;&lt;isbn&gt;1932-6203 (Electronic)&amp;#xD;1932-6203 (Linking)&lt;/isbn&gt;&lt;accession-num&gt;25409509&lt;/accession-num&gt;&lt;urls&gt;&lt;related-urls&gt;&lt;url&gt;https://www.ncbi.nlm.nih.gov/pubmed/25409509&lt;/url&gt;&lt;/related-urls&gt;&lt;/urls&gt;&lt;custom2&gt;PMC4237348&lt;/custom2&gt;&lt;electronic-resource-num&gt;10.1371/journal.pone.0112963&lt;/electronic-resource-num&gt;&lt;/record&gt;&lt;/Cite&gt;&lt;/EndNote&gt;</w:instrText>
      </w:r>
      <w:r w:rsidR="00217524" w:rsidRPr="007012EB">
        <w:rPr>
          <w:color w:val="2B2E2F"/>
        </w:rPr>
        <w:fldChar w:fldCharType="separate"/>
      </w:r>
      <w:r w:rsidR="004E0383">
        <w:rPr>
          <w:noProof/>
          <w:color w:val="2B2E2F"/>
        </w:rPr>
        <w:t>[92]</w:t>
      </w:r>
      <w:r w:rsidR="00217524" w:rsidRPr="007012EB">
        <w:rPr>
          <w:color w:val="2B2E2F"/>
        </w:rPr>
        <w:fldChar w:fldCharType="end"/>
      </w:r>
      <w:r w:rsidRPr="007012EB">
        <w:rPr>
          <w:color w:val="2B2E2F"/>
        </w:rPr>
        <w:t xml:space="preserve"> using the single individual MiSeq reads.</w:t>
      </w:r>
      <w:bookmarkStart w:id="466" w:name="_cuek27b449zd" w:colFirst="0" w:colLast="0"/>
      <w:bookmarkEnd w:id="466"/>
      <w:ins w:id="467" w:author="Yuki Yoshida" w:date="2017-05-24T12:28:00Z">
        <w:r w:rsidR="000163BE">
          <w:rPr>
            <w:color w:val="2B2E2F"/>
          </w:rPr>
          <w:t xml:space="preserve"> We also validated genomic completeness with BUSCO using the eukaryote linage.</w:t>
        </w:r>
      </w:ins>
    </w:p>
    <w:p w14:paraId="2319E95B" w14:textId="77777777" w:rsidR="00C91117" w:rsidRPr="007012EB" w:rsidRDefault="00C91117" w:rsidP="00C91117">
      <w:pPr>
        <w:pStyle w:val="Normal1"/>
      </w:pPr>
    </w:p>
    <w:p w14:paraId="39BE6C39" w14:textId="305E7536" w:rsidR="009D22D2" w:rsidRPr="007012EB" w:rsidRDefault="00294925" w:rsidP="00080AA2">
      <w:pPr>
        <w:pStyle w:val="2"/>
      </w:pPr>
      <w:bookmarkStart w:id="468" w:name="_xnqxv96td9vu" w:colFirst="0" w:colLast="0"/>
      <w:bookmarkEnd w:id="468"/>
      <w:r w:rsidRPr="007012EB">
        <w:t>GENE FINDING</w:t>
      </w:r>
    </w:p>
    <w:p w14:paraId="594AA125" w14:textId="7AB52736" w:rsidR="009D22D2" w:rsidRPr="007012EB" w:rsidRDefault="00294925">
      <w:pPr>
        <w:pStyle w:val="Normal1"/>
      </w:pPr>
      <w:r w:rsidRPr="007012EB">
        <w:t xml:space="preserve">mRNA-Seq data (Development, Active-tun 10k animals) were mapped to the genome assembly with TopHat </w:t>
      </w:r>
      <w:r w:rsidR="00217524" w:rsidRPr="007012EB">
        <w:fldChar w:fldCharType="begin">
          <w:fldData xml:space="preserve">PEVuZE5vdGU+PENpdGU+PEF1dGhvcj5LaW08L0F1dGhvcj48WWVhcj4yMDEzPC9ZZWFyPjxSZWNO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</w:fldData>
        </w:fldChar>
      </w:r>
      <w:r w:rsidR="004E0383">
        <w:instrText xml:space="preserve"> ADDIN EN.CITE </w:instrText>
      </w:r>
      <w:r w:rsidR="004E0383">
        <w:fldChar w:fldCharType="begin">
          <w:fldData xml:space="preserve">PEVuZE5vdGU+PENpdGU+PEF1dGhvcj5LaW08L0F1dGhvcj48WWVhcj4yMDEzPC9ZZWFyPjxSZWNO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</w:fldData>
        </w:fldChar>
      </w:r>
      <w:r w:rsidR="004E0383">
        <w:instrText xml:space="preserve"> ADDIN EN.CITE.DATA </w:instrText>
      </w:r>
      <w:r w:rsidR="004E0383">
        <w:fldChar w:fldCharType="end"/>
      </w:r>
      <w:r w:rsidR="00217524" w:rsidRPr="007012EB">
        <w:fldChar w:fldCharType="separate"/>
      </w:r>
      <w:r w:rsidR="004E0383">
        <w:rPr>
          <w:noProof/>
        </w:rPr>
        <w:t>[90, 93]</w:t>
      </w:r>
      <w:r w:rsidR="00217524" w:rsidRPr="007012EB">
        <w:fldChar w:fldCharType="end"/>
      </w:r>
      <w:r w:rsidRPr="007012EB">
        <w:t xml:space="preserve"> without any options. Using the mapped data from TopHat, BRAKER </w:t>
      </w:r>
      <w:r w:rsidR="00217524" w:rsidRPr="007012EB">
        <w:fldChar w:fldCharType="begin"/>
      </w:r>
      <w:r w:rsidR="004E0383">
        <w:instrText xml:space="preserve"> ADDIN EN.CITE &lt;EndNote&gt;&lt;Cite&gt;&lt;Author&gt;Hoff&lt;/Author&gt;&lt;Year&gt;2016&lt;/Year&gt;&lt;RecNum&gt;1139&lt;/RecNum&gt;&lt;DisplayText&gt;[54]&lt;/DisplayText&gt;&lt;record&gt;&lt;rec-number&gt;1139&lt;/rec-number&gt;&lt;foreign-keys&gt;&lt;key app="EN" db-id="wpsap0rf8sw9wfefxxhvwee72vsdzzer5se9" timestamp="1473911468"&gt;1139&lt;/key&gt;&lt;key app="ENWeb" db-id=""&gt;0&lt;/key&gt;&lt;/foreign-keys&gt;&lt;ref-type name="Journal Article"&gt;17&lt;/ref-type&gt;&lt;contributors&gt;&lt;authors&gt;&lt;author&gt;Hoff, K. J.&lt;/author&gt;&lt;author&gt;Lange, S.&lt;/author&gt;&lt;author&gt;Lomsadze, A.&lt;/author&gt;&lt;author&gt;Borodovsky, M.&lt;/author&gt;&lt;author&gt;Stanke, M.&lt;/author&gt;&lt;/authors&gt;&lt;/contributors&gt;&lt;auth-address&gt;Ernst Moritz Arndt Universitat Greifswald, Institute for Mathematics and Computer Science, 17487 Greifswald, Germany.&amp;#xD;Joint Georgia Tech and Emory University Wallace H Coulter Department of Biomedical Engineering, Atlanta, GA 30332, USA and.&amp;#xD;School of Computational Science and Engineering, Atlanta, GA 30332, USA, Joint Georgia Tech and Emory University Wallace H Coulter Department of Biomedical Engineering, Atlanta, GA 30332, USA and Moscow Institute of Physics and Technology, Dolgoprudny, Moscow Region, Russia.&lt;/auth-address&gt;&lt;titles&gt;&lt;title&gt;BRAKER1: Unsupervised RNA-Seq-Based Genome Annotation with GeneMark-ET and AUGUSTUS&lt;/title&gt;&lt;secondary-title&gt;Bioinformatics&lt;/secondary-title&gt;&lt;/titles&gt;&lt;pages&gt;767-9&lt;/pages&gt;&lt;volume&gt;32&lt;/volume&gt;&lt;number&gt;5&lt;/number&gt;&lt;dates&gt;&lt;year&gt;2016&lt;/year&gt;&lt;pub-dates&gt;&lt;date&gt;Mar 01&lt;/date&gt;&lt;/pub-dates&gt;&lt;/dates&gt;&lt;isbn&gt;1367-4811 (Electronic)&amp;#xD;1367-4803 (Linking)&lt;/isbn&gt;&lt;accession-num&gt;26559507&lt;/accession-num&gt;&lt;urls&gt;&lt;related-urls&gt;&lt;url&gt;https://www.ncbi.nlm.nih.gov/pubmed/26559507&lt;/url&gt;&lt;/related-urls&gt;&lt;/urls&gt;&lt;electronic-resource-num&gt;10.1093/bioinformatics/btv661&lt;/electronic-resource-num&gt;&lt;/record&gt;&lt;/Cite&gt;&lt;/EndNote&gt;</w:instrText>
      </w:r>
      <w:r w:rsidR="00217524" w:rsidRPr="007012EB">
        <w:fldChar w:fldCharType="separate"/>
      </w:r>
      <w:r w:rsidR="004E0383">
        <w:rPr>
          <w:noProof/>
        </w:rPr>
        <w:t>[54]</w:t>
      </w:r>
      <w:r w:rsidR="00217524" w:rsidRPr="007012EB">
        <w:fldChar w:fldCharType="end"/>
      </w:r>
      <w:r w:rsidRPr="007012EB">
        <w:t xml:space="preserve"> was used with default settings to construct a GeneMark-ES </w:t>
      </w:r>
      <w:r w:rsidR="00217524" w:rsidRPr="007012EB">
        <w:fldChar w:fldCharType="begin"/>
      </w:r>
      <w:r w:rsidR="004E0383">
        <w:instrText xml:space="preserve"> ADDIN EN.CITE &lt;EndNote&gt;&lt;Cite&gt;&lt;Author&gt;Borodovsky&lt;/Author&gt;&lt;Year&gt;2011&lt;/Year&gt;&lt;RecNum&gt;1296&lt;/RecNum&gt;&lt;DisplayText&gt;[94]&lt;/DisplayText&gt;&lt;record&gt;&lt;rec-number&gt;1296&lt;/rec-number&gt;&lt;foreign-keys&gt;&lt;key app="EN" db-id="wpsap0rf8sw9wfefxxhvwee72vsdzzer5se9" timestamp="1485237153"&gt;1296&lt;/key&gt;&lt;/foreign-keys&gt;&lt;ref-type name="Journal Article"&gt;17&lt;/ref-type&gt;&lt;contributors&gt;&lt;authors&gt;&lt;author&gt;Borodovsky, M.&lt;/author&gt;&lt;author&gt;Lomsadze, A.&lt;/author&gt;&lt;/authors&gt;&lt;/contributors&gt;&lt;auth-address&gt;Georgia Institute of Technology, Atlanta, Georgia, USA.&lt;/auth-address&gt;&lt;titles&gt;&lt;title&gt;Eukaryotic gene prediction using GeneMark.hmm-E and GeneMark-ES&lt;/title&gt;&lt;secondary-title&gt;Curr Protoc Bioinformatics&lt;/secondary-title&gt;&lt;/titles&gt;&lt;pages&gt;Unit 4 6 1-10&lt;/pages&gt;&lt;volume&gt;Chapter 4&lt;/volume&gt;&lt;keywords&gt;&lt;keyword&gt;*Algorithms&lt;/keyword&gt;&lt;keyword&gt;Computational Biology/*methods&lt;/keyword&gt;&lt;keyword&gt;Eukaryota/*genetics&lt;/keyword&gt;&lt;keyword&gt;Genes/*genetics&lt;/keyword&gt;&lt;keyword&gt;Genome/*genetics&lt;/keyword&gt;&lt;keyword&gt;Internet&lt;/keyword&gt;&lt;keyword&gt;*Models, Genetic&lt;/keyword&gt;&lt;keyword&gt;*Software&lt;/keyword&gt;&lt;/keywords&gt;&lt;dates&gt;&lt;year&gt;2011&lt;/year&gt;&lt;pub-dates&gt;&lt;date&gt;Sep&lt;/date&gt;&lt;/pub-dates&gt;&lt;/dates&gt;&lt;isbn&gt;1934-340X (Electronic)&amp;#xD;1934-3396 (Linking)&lt;/isbn&gt;&lt;accession-num&gt;21901742&lt;/accession-num&gt;&lt;urls&gt;&lt;related-urls&gt;&lt;url&gt;https://www.ncbi.nlm.nih.gov/pubmed/21901742&lt;/url&gt;&lt;/related-urls&gt;&lt;/urls&gt;&lt;custom2&gt;PMC3204378&lt;/custom2&gt;&lt;electronic-resource-num&gt;10.1002/0471250953.bi0406s35&lt;/electronic-resource-num&gt;&lt;/record&gt;&lt;/Cite&gt;&lt;/EndNote&gt;</w:instrText>
      </w:r>
      <w:r w:rsidR="00217524" w:rsidRPr="007012EB">
        <w:fldChar w:fldCharType="separate"/>
      </w:r>
      <w:r w:rsidR="004E0383">
        <w:rPr>
          <w:noProof/>
        </w:rPr>
        <w:t>[94]</w:t>
      </w:r>
      <w:r w:rsidR="00217524" w:rsidRPr="007012EB">
        <w:fldChar w:fldCharType="end"/>
      </w:r>
      <w:r w:rsidRPr="007012EB">
        <w:t xml:space="preserve"> model and an Augustus</w:t>
      </w:r>
      <w:r w:rsidR="00C91117" w:rsidRPr="007012EB">
        <w:t xml:space="preserve"> </w:t>
      </w:r>
      <w:r w:rsidR="00217524" w:rsidRPr="007012EB">
        <w:fldChar w:fldCharType="begin"/>
      </w:r>
      <w:r w:rsidR="004E0383">
        <w:instrText xml:space="preserve"> ADDIN EN.CITE &lt;EndNote&gt;&lt;Cite&gt;&lt;Author&gt;Keller&lt;/Author&gt;&lt;Year&gt;2011&lt;/Year&gt;&lt;RecNum&gt;526&lt;/RecNum&gt;&lt;DisplayText&gt;[63]&lt;/DisplayText&gt;&lt;record&gt;&lt;rec-number&gt;526&lt;/rec-number&gt;&lt;foreign-keys&gt;&lt;key app="EN" db-id="wpsap0rf8sw9wfefxxhvwee72vsdzzer5se9" timestamp="1445594349"&gt;526&lt;/key&gt;&lt;key app="ENWeb" db-id=""&gt;0&lt;/key&gt;&lt;/foreign-keys&gt;&lt;ref-type name="Journal Article"&gt;17&lt;/ref-type&gt;&lt;contributors&gt;&lt;authors&gt;&lt;author&gt;Keller, O.&lt;/author&gt;&lt;author&gt;Kollmar, M.&lt;/author&gt;&lt;author&gt;Stanke, M.&lt;/author&gt;&lt;author&gt;Waack, S.&lt;/author&gt;&lt;/authors&gt;&lt;/contributors&gt;&lt;auth-address&gt;Institute of Computer Science, University of Gottingen, Goldschmidtstrasse 7, Greifswald, Germany. keller@cs.uni-goettingen.de&lt;/auth-address&gt;&lt;titles&gt;&lt;title&gt;A novel hybrid gene prediction method employing protein multiple sequence alignments&lt;/title&gt;&lt;secondary-title&gt;Bioinformatics&lt;/secondary-title&gt;&lt;/titles&gt;&lt;pages&gt;757-63&lt;/pages&gt;&lt;volume&gt;27&lt;/volume&gt;&lt;number&gt;6&lt;/number&gt;&lt;keywords&gt;&lt;keyword&gt;Algorithms&lt;/keyword&gt;&lt;keyword&gt;Amino Acid Sequence&lt;/keyword&gt;&lt;keyword&gt;Animals&lt;/keyword&gt;&lt;keyword&gt;Automatic Data Processing/*methods&lt;/keyword&gt;&lt;keyword&gt;Computational Biology/methods&lt;/keyword&gt;&lt;keyword&gt;Dyneins/genetics&lt;/keyword&gt;&lt;keyword&gt;Exons&lt;/keyword&gt;&lt;keyword&gt;Humans&lt;/keyword&gt;&lt;keyword&gt;Models, Genetic&lt;/keyword&gt;&lt;keyword&gt;Multigene Family&lt;/keyword&gt;&lt;keyword&gt;*Sequence Alignment&lt;/keyword&gt;&lt;keyword&gt;Sequence Analysis, Protein/*methods&lt;/keyword&gt;&lt;keyword&gt;*Software&lt;/keyword&gt;&lt;/keywords&gt;&lt;dates&gt;&lt;year&gt;2011&lt;/year&gt;&lt;pub-dates&gt;&lt;date&gt;Mar 15&lt;/date&gt;&lt;/pub-dates&gt;&lt;/dates&gt;&lt;isbn&gt;1367-4811 (Electronic)&amp;#xD;1367-4803 (Linking)&lt;/isbn&gt;&lt;accession-num&gt;21216780&lt;/accession-num&gt;&lt;urls&gt;&lt;related-urls&gt;&lt;url&gt;https://www.ncbi.nlm.nih.gov/pubmed/21216780&lt;/url&gt;&lt;/related-urls&gt;&lt;/urls&gt;&lt;electronic-resource-num&gt;10.1093/bioinformatics/btr010&lt;/electronic-resource-num&gt;&lt;/record&gt;&lt;/Cite&gt;&lt;/EndNote&gt;</w:instrText>
      </w:r>
      <w:r w:rsidR="00217524" w:rsidRPr="007012EB">
        <w:fldChar w:fldCharType="separate"/>
      </w:r>
      <w:r w:rsidR="004E0383">
        <w:rPr>
          <w:noProof/>
        </w:rPr>
        <w:t>[63]</w:t>
      </w:r>
      <w:r w:rsidR="00217524" w:rsidRPr="007012EB">
        <w:fldChar w:fldCharType="end"/>
      </w:r>
      <w:r w:rsidRPr="007012EB">
        <w:t xml:space="preserve"> gene model, which are used for </w:t>
      </w:r>
      <w:r w:rsidRPr="007012EB">
        <w:rPr>
          <w:i/>
        </w:rPr>
        <w:t>ab initio</w:t>
      </w:r>
      <w:r w:rsidRPr="007012EB">
        <w:t xml:space="preserve"> prediction of genes. The getAnnotFasta.pl script from Augustus was used to extra</w:t>
      </w:r>
      <w:r w:rsidR="008B1637" w:rsidRPr="007012EB">
        <w:t>ct coding sequences from the GFF3</w:t>
      </w:r>
      <w:r w:rsidRPr="007012EB">
        <w:t xml:space="preserve"> file. Similarly, to construct a modified version of the </w:t>
      </w:r>
      <w:r w:rsidRPr="007012EB">
        <w:rPr>
          <w:i/>
        </w:rPr>
        <w:t>R. varieornatus</w:t>
      </w:r>
      <w:r w:rsidRPr="007012EB">
        <w:t xml:space="preserve"> genomes annotation, we used the development and anhydrobiosis (Supplementary </w:t>
      </w:r>
      <w:r w:rsidR="00996DCC" w:rsidRPr="007012EB">
        <w:t>T</w:t>
      </w:r>
      <w:r w:rsidRPr="007012EB">
        <w:t xml:space="preserve">able S1) RNA-Seq data for BRAKER annotation. We found that </w:t>
      </w:r>
      <w:r w:rsidR="00800773">
        <w:t>a few</w:t>
      </w:r>
      <w:r w:rsidR="00800773" w:rsidRPr="007012EB">
        <w:t xml:space="preserve"> </w:t>
      </w:r>
      <w:r w:rsidRPr="007012EB">
        <w:t xml:space="preserve">genes were mis-annotated (MAHS in both species, a CAHS </w:t>
      </w:r>
      <w:r w:rsidR="00976452">
        <w:t xml:space="preserve">orthologue </w:t>
      </w:r>
      <w:r w:rsidRPr="007012EB">
        <w:t xml:space="preserve">in </w:t>
      </w:r>
      <w:r w:rsidRPr="007012EB">
        <w:rPr>
          <w:i/>
        </w:rPr>
        <w:t>R. varieornatus</w:t>
      </w:r>
      <w:r w:rsidRPr="007012EB">
        <w:t xml:space="preserve">), </w:t>
      </w:r>
      <w:r w:rsidR="00800773">
        <w:t>due to</w:t>
      </w:r>
      <w:r w:rsidR="00800773" w:rsidRPr="007012EB">
        <w:t xml:space="preserve"> </w:t>
      </w:r>
      <w:r w:rsidRPr="007012EB">
        <w:t>fus</w:t>
      </w:r>
      <w:r w:rsidR="00800773">
        <w:t>ion</w:t>
      </w:r>
      <w:r w:rsidRPr="007012EB">
        <w:t xml:space="preserve"> with a </w:t>
      </w:r>
      <w:del w:id="469" w:author="Yuki Yoshida" w:date="2017-05-20T23:42:00Z">
        <w:r w:rsidR="00800773" w:rsidDel="00FB3D8D">
          <w:delText>neighbouring</w:delText>
        </w:r>
      </w:del>
      <w:ins w:id="470" w:author="Yuki Yoshida" w:date="2017-05-20T23:42:00Z">
        <w:r w:rsidR="00FB3D8D">
          <w:t>neighboring</w:t>
        </w:r>
      </w:ins>
      <w:r w:rsidR="00800773" w:rsidRPr="007012EB">
        <w:t xml:space="preserve"> </w:t>
      </w:r>
      <w:r w:rsidRPr="007012EB">
        <w:t xml:space="preserve">gene, </w:t>
      </w:r>
      <w:r w:rsidR="00800773">
        <w:t>and these were</w:t>
      </w:r>
      <w:r w:rsidR="00800773" w:rsidRPr="007012EB">
        <w:t xml:space="preserve"> </w:t>
      </w:r>
      <w:r w:rsidRPr="007012EB">
        <w:t>manual</w:t>
      </w:r>
      <w:r w:rsidR="00800773">
        <w:t>ly curated</w:t>
      </w:r>
      <w:r w:rsidRPr="007012EB">
        <w:t>. tRNA and rRNA genes were predicted with tRNAscan-SE</w:t>
      </w:r>
      <w:r w:rsidR="003724FF" w:rsidRPr="007012EB">
        <w:t xml:space="preserve"> </w:t>
      </w:r>
      <w:r w:rsidR="00217524" w:rsidRPr="007012EB">
        <w:fldChar w:fldCharType="begin"/>
      </w:r>
      <w:r w:rsidR="004E0383">
        <w:instrText xml:space="preserve"> ADDIN EN.CITE &lt;EndNote&gt;&lt;Cite&gt;&lt;Author&gt;Lowe&lt;/Author&gt;&lt;Year&gt;1997&lt;/Year&gt;&lt;RecNum&gt;1068&lt;/RecNum&gt;&lt;DisplayText&gt;[51]&lt;/DisplayText&gt;&lt;record&gt;&lt;rec-number&gt;1068&lt;/rec-number&gt;&lt;foreign-keys&gt;&lt;key app="EN" db-id="wpsap0rf8sw9wfefxxhvwee72vsdzzer5se9" timestamp="1467255678"&gt;1068&lt;/key&gt;&lt;/foreign-keys&gt;&lt;ref-type name="Journal Article"&gt;17&lt;/ref-type&gt;&lt;contributors&gt;&lt;authors&gt;&lt;author&gt;Lowe, T. M.&lt;/author&gt;&lt;author&gt;Eddy, S. R.&lt;/author&gt;&lt;/authors&gt;&lt;/contributors&gt;&lt;auth-address&gt;Department of Genetics, Washington University School of Medicine, 660 South Euclid, Box 8232, St Louis, MO 63110, USA.&lt;/auth-address&gt;&lt;titles&gt;&lt;title&gt;tRNAscan-SE: a program for improved detection of transfer RNA genes in genomic sequence&lt;/title&gt;&lt;secondary-title&gt;Nucleic Acids Res&lt;/secondary-title&gt;&lt;/titles&gt;&lt;pages&gt;955-64&lt;/pages&gt;&lt;volume&gt;25&lt;/volume&gt;&lt;number&gt;5&lt;/number&gt;&lt;keywords&gt;&lt;keyword&gt;Animals&lt;/keyword&gt;&lt;keyword&gt;Databases, Factual&lt;/keyword&gt;&lt;keyword&gt;Evaluation Studies as Topic&lt;/keyword&gt;&lt;keyword&gt;Genome&lt;/keyword&gt;&lt;keyword&gt;Introns&lt;/keyword&gt;&lt;keyword&gt;RNA/genetics&lt;/keyword&gt;&lt;keyword&gt;RNA, Bacterial/analysis/genetics&lt;/keyword&gt;&lt;keyword&gt;RNA, Transfer/analysis/*genetics&lt;/keyword&gt;&lt;keyword&gt;RNA, Transfer, Amino Acid-Specific/genetics&lt;/keyword&gt;&lt;keyword&gt;*Software&lt;/keyword&gt;&lt;/keywords&gt;&lt;dates&gt;&lt;year&gt;1997&lt;/year&gt;&lt;pub-dates&gt;&lt;date&gt;Mar 01&lt;/date&gt;&lt;/pub-dates&gt;&lt;/dates&gt;&lt;isbn&gt;0305-1048 (Print)&amp;#xD;0305-1048 (Linking)&lt;/isbn&gt;&lt;accession-num&gt;9023104&lt;/accession-num&gt;&lt;urls&gt;&lt;related-urls&gt;&lt;url&gt;https://www.ncbi.nlm.nih.gov/pubmed/9023104&lt;/url&gt;&lt;/related-urls&gt;&lt;/urls&gt;&lt;custom2&gt;PMC146525&lt;/custom2&gt;&lt;electronic-resource-num&gt;10.1093/nar/25.5.0955&lt;/electronic-resource-num&gt;&lt;/record&gt;&lt;/Cite&gt;&lt;/EndNote&gt;</w:instrText>
      </w:r>
      <w:r w:rsidR="00217524" w:rsidRPr="007012EB">
        <w:fldChar w:fldCharType="separate"/>
      </w:r>
      <w:r w:rsidR="004E0383">
        <w:rPr>
          <w:noProof/>
        </w:rPr>
        <w:t>[51]</w:t>
      </w:r>
      <w:r w:rsidR="00217524" w:rsidRPr="007012EB">
        <w:fldChar w:fldCharType="end"/>
      </w:r>
      <w:r w:rsidRPr="007012EB">
        <w:t xml:space="preserve"> and RNAmmer</w:t>
      </w:r>
      <w:r w:rsidR="00C91117" w:rsidRPr="007012EB">
        <w:t xml:space="preserve"> </w:t>
      </w:r>
      <w:r w:rsidR="00217524" w:rsidRPr="007012EB">
        <w:fldChar w:fldCharType="begin"/>
      </w:r>
      <w:r w:rsidR="004E0383">
        <w:instrText xml:space="preserve"> ADDIN EN.CITE &lt;EndNote&gt;&lt;Cite&gt;&lt;Author&gt;Lagesen&lt;/Author&gt;&lt;Year&gt;2007&lt;/Year&gt;&lt;RecNum&gt;1046&lt;/RecNum&gt;&lt;DisplayText&gt;[50]&lt;/DisplayText&gt;&lt;record&gt;&lt;rec-number&gt;1046&lt;/rec-number&gt;&lt;foreign-keys&gt;&lt;key app="EN" db-id="wpsap0rf8sw9wfefxxhvwee72vsdzzer5se9" timestamp="1464402727"&gt;1046&lt;/key&gt;&lt;key app="ENWeb" db-id=""&gt;0&lt;/key&gt;&lt;/foreign-keys&gt;&lt;ref-type name="Journal Article"&gt;17&lt;/ref-type&gt;&lt;contributors&gt;&lt;authors&gt;&lt;author&gt;Lagesen, K.&lt;/author&gt;&lt;author&gt;Hallin, P.&lt;/author&gt;&lt;author&gt;Rodland, E. A.&lt;/author&gt;&lt;author&gt;Staerfeldt, H. H.&lt;/author&gt;&lt;author&gt;Rognes, T.&lt;/author&gt;&lt;author&gt;Ussery, D. W.&lt;/author&gt;&lt;/authors&gt;&lt;/contributors&gt;&lt;auth-address&gt;Centre for Molecular Biology and Neuroscience and Institute of Medical Microbiology, University of Oslo, NO-0027 Oslo, Norway. karin.lagesen@medisin.uio.no&lt;/auth-address&gt;&lt;titles&gt;&lt;title&gt;RNAmmer: consistent and rapid annotation of ribosomal RNA genes&lt;/title&gt;&lt;secondary-title&gt;Nucleic Acids Res&lt;/secondary-title&gt;&lt;/titles&gt;&lt;pages&gt;3100-8&lt;/pages&gt;&lt;volume&gt;35&lt;/volume&gt;&lt;number&gt;9&lt;/number&gt;&lt;keywords&gt;&lt;keyword&gt;Computational Biology/methods&lt;/keyword&gt;&lt;keyword&gt;*Genes, rRNA&lt;/keyword&gt;&lt;keyword&gt;Genome, Bacterial&lt;/keyword&gt;&lt;keyword&gt;Genomics/methods&lt;/keyword&gt;&lt;keyword&gt;Markov Chains&lt;/keyword&gt;&lt;keyword&gt;*Software&lt;/keyword&gt;&lt;/keywords&gt;&lt;dates&gt;&lt;year&gt;2007&lt;/year&gt;&lt;/dates&gt;&lt;isbn&gt;1362-4962 (Electronic)&amp;#xD;0305-1048 (Linking)&lt;/isbn&gt;&lt;accession-num&gt;17452365&lt;/accession-num&gt;&lt;urls&gt;&lt;related-urls&gt;&lt;url&gt;https://www.ncbi.nlm.nih.gov/pubmed/17452365&lt;/url&gt;&lt;/related-urls&gt;&lt;/urls&gt;&lt;custom2&gt;PMC1888812&lt;/custom2&gt;&lt;electronic-resource-num&gt;10.1093/nar/gkm160&lt;/electronic-resource-num&gt;&lt;/record&gt;&lt;/Cite&gt;&lt;/EndNote&gt;</w:instrText>
      </w:r>
      <w:r w:rsidR="00217524" w:rsidRPr="007012EB">
        <w:fldChar w:fldCharType="separate"/>
      </w:r>
      <w:r w:rsidR="004E0383">
        <w:rPr>
          <w:noProof/>
        </w:rPr>
        <w:t>[50]</w:t>
      </w:r>
      <w:r w:rsidR="00217524" w:rsidRPr="007012EB">
        <w:fldChar w:fldCharType="end"/>
      </w:r>
      <w:r w:rsidRPr="007012EB">
        <w:t>, respectively.</w:t>
      </w:r>
      <w:ins w:id="471" w:author="Yuki Yoshida" w:date="2017-05-24T12:28:00Z">
        <w:r w:rsidR="000163BE">
          <w:t xml:space="preserve"> BUSCO was used again to validate the completeness of the </w:t>
        </w:r>
      </w:ins>
      <w:ins w:id="472" w:author="Yuki Yoshida" w:date="2017-05-24T12:29:00Z">
        <w:r w:rsidR="000163BE">
          <w:t>predicted</w:t>
        </w:r>
      </w:ins>
      <w:ins w:id="473" w:author="Yuki Yoshida" w:date="2017-05-24T12:28:00Z">
        <w:r w:rsidR="000163BE">
          <w:t xml:space="preserve"> </w:t>
        </w:r>
      </w:ins>
      <w:ins w:id="474" w:author="Yuki Yoshida" w:date="2017-05-24T12:29:00Z">
        <w:r w:rsidR="000163BE">
          <w:t>gene set for both tardigrades.</w:t>
        </w:r>
      </w:ins>
    </w:p>
    <w:p w14:paraId="1F14EB80" w14:textId="77777777" w:rsidR="009D22D2" w:rsidRPr="007012EB" w:rsidRDefault="009D22D2" w:rsidP="005E79BA">
      <w:pPr>
        <w:pStyle w:val="Normal1"/>
      </w:pPr>
    </w:p>
    <w:p w14:paraId="009B45ED" w14:textId="027138DF" w:rsidR="009D22D2" w:rsidRPr="007012EB" w:rsidRDefault="00294925" w:rsidP="005E79BA">
      <w:pPr>
        <w:pStyle w:val="Normal1"/>
      </w:pPr>
      <w:r w:rsidRPr="007012EB">
        <w:t xml:space="preserve">The </w:t>
      </w:r>
      <w:r w:rsidR="00800773">
        <w:t>m</w:t>
      </w:r>
      <w:r w:rsidRPr="007012EB">
        <w:t xml:space="preserve">RNA-Seq data used to predict the gene models were mapped with BWA MEM </w:t>
      </w:r>
      <w:r w:rsidR="00217524" w:rsidRPr="007012EB">
        <w:fldChar w:fldCharType="begin"/>
      </w:r>
      <w:r w:rsidR="004E0383">
        <w:instrText xml:space="preserve"> ADDIN EN.CITE &lt;EndNote&gt;&lt;Cite&gt;&lt;Author&gt;Li&lt;/Author&gt;&lt;Year&gt;2009&lt;/Year&gt;&lt;RecNum&gt;916&lt;/RecNum&gt;&lt;DisplayText&gt;[95]&lt;/DisplayText&gt;&lt;record&gt;&lt;rec-number&gt;916&lt;/rec-number&gt;&lt;foreign-keys&gt;&lt;key app="EN" db-id="wpsap0rf8sw9wfefxxhvwee72vsdzzer5se9" timestamp="1450265111"&gt;916&lt;/key&gt;&lt;key app="ENWeb" db-id=""&gt;0&lt;/key&gt;&lt;/foreign-keys&gt;&lt;ref-type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ages&gt;1754-60&lt;/pages&gt;&lt;volume&gt;25&lt;/volume&gt;&lt;number&gt;14&lt;/number&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sidR="00217524" w:rsidRPr="007012EB">
        <w:fldChar w:fldCharType="separate"/>
      </w:r>
      <w:r w:rsidR="004E0383">
        <w:rPr>
          <w:noProof/>
        </w:rPr>
        <w:t>[95]</w:t>
      </w:r>
      <w:r w:rsidR="00217524" w:rsidRPr="007012EB">
        <w:fldChar w:fldCharType="end"/>
      </w:r>
      <w:r w:rsidR="003724FF" w:rsidRPr="007012EB">
        <w:t xml:space="preserve"> </w:t>
      </w:r>
      <w:r w:rsidRPr="007012EB">
        <w:t xml:space="preserve">against the predicted </w:t>
      </w:r>
      <w:r w:rsidR="003724FF" w:rsidRPr="007012EB">
        <w:t>CDS sequences</w:t>
      </w:r>
      <w:r w:rsidRPr="007012EB">
        <w:t xml:space="preserve">, the genome, and a Trinity </w:t>
      </w:r>
      <w:r w:rsidR="00217524" w:rsidRPr="007012EB">
        <w:fldChar w:fldCharType="begin">
          <w:fldData xml:space="preserve">PEVuZE5vdGU+PENpdGU+PEF1dGhvcj5HcmFiaGVycjwvQXV0aG9yPjxZZWFyPjIwMTE8L1llYXI+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</w:fldData>
        </w:fldChar>
      </w:r>
      <w:r w:rsidR="004E0383">
        <w:instrText xml:space="preserve"> ADDIN EN.CITE </w:instrText>
      </w:r>
      <w:r w:rsidR="004E0383">
        <w:fldChar w:fldCharType="begin">
          <w:fldData xml:space="preserve">PEVuZE5vdGU+PENpdGU+PEF1dGhvcj5HcmFiaGVycjwvQXV0aG9yPjxZZWFyPjIwMTE8L1llYXI+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</w:fldData>
        </w:fldChar>
      </w:r>
      <w:r w:rsidR="004E0383">
        <w:instrText xml:space="preserve"> ADDIN EN.CITE.DATA </w:instrText>
      </w:r>
      <w:r w:rsidR="004E0383">
        <w:fldChar w:fldCharType="end"/>
      </w:r>
      <w:r w:rsidR="00217524" w:rsidRPr="007012EB">
        <w:fldChar w:fldCharType="separate"/>
      </w:r>
      <w:r w:rsidR="004E0383">
        <w:rPr>
          <w:noProof/>
        </w:rPr>
        <w:t>[55]</w:t>
      </w:r>
      <w:r w:rsidR="00217524" w:rsidRPr="007012EB">
        <w:fldChar w:fldCharType="end"/>
      </w:r>
      <w:r w:rsidR="003724FF" w:rsidRPr="007012EB">
        <w:t xml:space="preserve"> </w:t>
      </w:r>
      <w:r w:rsidRPr="007012EB">
        <w:t xml:space="preserve">assembled transcriptome. We also mapped the </w:t>
      </w:r>
      <w:r w:rsidR="00800773">
        <w:t>m</w:t>
      </w:r>
      <w:r w:rsidRPr="007012EB">
        <w:t xml:space="preserve">RNA-Seq data used for gene expression analysis (single individual </w:t>
      </w:r>
      <w:r w:rsidRPr="007012EB">
        <w:rPr>
          <w:i/>
        </w:rPr>
        <w:t>H. dujardini</w:t>
      </w:r>
      <w:r w:rsidRPr="007012EB">
        <w:t xml:space="preserve"> and fast/slow dry of</w:t>
      </w:r>
      <w:r w:rsidRPr="007012EB">
        <w:rPr>
          <w:i/>
        </w:rPr>
        <w:t xml:space="preserve"> R. varieornatus</w:t>
      </w:r>
      <w:r w:rsidRPr="007012EB">
        <w:t xml:space="preserve">) of the active state and tun state. </w:t>
      </w:r>
      <w:bookmarkStart w:id="475" w:name="OLE_LINK5"/>
      <w:bookmarkStart w:id="476" w:name="OLE_LINK6"/>
      <w:r w:rsidRPr="007012EB">
        <w:t>After SA</w:t>
      </w:r>
      <w:r w:rsidR="005E38C2" w:rsidRPr="007012EB">
        <w:t>M to BAM conversion and sorting</w:t>
      </w:r>
      <w:r w:rsidRPr="007012EB">
        <w:t xml:space="preserve"> with SAMtools view and sort</w:t>
      </w:r>
      <w:r w:rsidR="00E106EB" w:rsidRPr="007012EB">
        <w:t xml:space="preserve"> </w:t>
      </w:r>
      <w:r w:rsidR="00217524" w:rsidRPr="007012EB">
        <w:fldChar w:fldCharType="begin"/>
      </w:r>
      <w:r w:rsidR="004E0383">
        <w:instrText xml:space="preserve"> ADDIN EN.CITE &lt;EndNote&gt;&lt;Cite&gt;&lt;Author&gt;Li&lt;/Author&gt;&lt;Year&gt;2009&lt;/Year&gt;&lt;RecNum&gt;246&lt;/RecNum&gt;&lt;DisplayText&gt;[96]&lt;/DisplayText&gt;&lt;record&gt;&lt;rec-number&gt;246&lt;/rec-number&gt;&lt;foreign-keys&gt;&lt;key app="EN" db-id="wpsap0rf8sw9wfefxxhvwee72vsdzzer5se9" timestamp="1445593160"&gt;246&lt;/key&gt;&lt;key app="ENWeb" db-id=""&gt;0&lt;/key&gt;&lt;/foreign-keys&gt;&lt;ref-type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SAMtools&lt;/title&gt;&lt;secondary-title&gt;Bioinformatics&lt;/secondary-title&gt;&lt;/titles&gt;&lt;pages&gt;2078-9&lt;/pages&gt;&lt;volume&gt;25&lt;/volume&gt;&lt;number&gt;16&lt;/number&gt;&lt;keywords&gt;&lt;keyword&gt;Algorithms&lt;/keyword&gt;&lt;keyword&gt;Base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217524" w:rsidRPr="007012EB">
        <w:fldChar w:fldCharType="separate"/>
      </w:r>
      <w:r w:rsidR="004E0383">
        <w:rPr>
          <w:noProof/>
        </w:rPr>
        <w:t>[96]</w:t>
      </w:r>
      <w:r w:rsidR="00217524" w:rsidRPr="007012EB">
        <w:fldChar w:fldCharType="end"/>
      </w:r>
      <w:r w:rsidRPr="007012EB">
        <w:t xml:space="preserve">, we used QualiMap </w:t>
      </w:r>
      <w:r w:rsidR="00217524" w:rsidRPr="007012EB">
        <w:fldChar w:fldCharType="begin"/>
      </w:r>
      <w:r w:rsidR="004E0383">
        <w:instrText xml:space="preserve"> ADDIN EN.CITE &lt;EndNote&gt;&lt;Cite&gt;&lt;Author&gt;Okonechnikov&lt;/Author&gt;&lt;Year&gt;2016&lt;/Year&gt;&lt;RecNum&gt;1038&lt;/RecNum&gt;&lt;DisplayText&gt;[97]&lt;/DisplayText&gt;&lt;record&gt;&lt;rec-number&gt;1038&lt;/rec-number&gt;&lt;foreign-keys&gt;&lt;key app="EN" db-id="wpsap0rf8sw9wfefxxhvwee72vsdzzer5se9" timestamp="1464401471"&gt;1038&lt;/key&gt;&lt;key app="ENWeb" db-id=""&gt;0&lt;/key&gt;&lt;/foreign-keys&gt;&lt;ref-type name="Journal Article"&gt;17&lt;/ref-type&gt;&lt;contributors&gt;&lt;authors&gt;&lt;author&gt;Okonechnikov, K.&lt;/author&gt;&lt;author&gt;Conesa, A.&lt;/author&gt;&lt;author&gt;Garcia-Alcalde, F.&lt;/author&gt;&lt;/authors&gt;&lt;/contributors&gt;&lt;auth-address&gt;Department of Molecular Biology, Max Planck Institute for Infection Biology, D-10117, Berlin, Germany.&amp;#xD;Genomics of Gene Expression Lab, Centro de Investigacion Principe Felipe, 46012, Valencia, Spain and Microbiology and Cell Science Department, Institute for Food and Agricultural Research, University of Florida at Gainesville, FL 32611-0700, USA.&lt;/auth-address&gt;&lt;titles&gt;&lt;title&gt;Qualimap 2: advanced multi-sample quality control for high-throughput sequencing data&lt;/title&gt;&lt;secondary-title&gt;Bioinformatics&lt;/secondary-title&gt;&lt;/titles&gt;&lt;pages&gt;292-4&lt;/pages&gt;&lt;volume&gt;32&lt;/volume&gt;&lt;number&gt;2&lt;/number&gt;&lt;keywords&gt;&lt;keyword&gt;Algorithms&lt;/keyword&gt;&lt;keyword&gt;Genomics/*methods&lt;/keyword&gt;&lt;keyword&gt;High-Throughput Nucleotide Sequencing/*methods&lt;/keyword&gt;&lt;keyword&gt;Humans&lt;/keyword&gt;&lt;keyword&gt;*Quality Control&lt;/keyword&gt;&lt;keyword&gt;Sequence Alignment/*standards&lt;/keyword&gt;&lt;keyword&gt;Sequence Analysis, DNA/*methods&lt;/keyword&gt;&lt;keyword&gt;*Software&lt;/keyword&gt;&lt;/keywords&gt;&lt;dates&gt;&lt;year&gt;2016&lt;/year&gt;&lt;pub-dates&gt;&lt;date&gt;Jan 15&lt;/date&gt;&lt;/pub-dates&gt;&lt;/dates&gt;&lt;isbn&gt;1367-4811 (Electronic)&amp;#xD;1367-4803 (Linking)&lt;/isbn&gt;&lt;accession-num&gt;26428292&lt;/accession-num&gt;&lt;urls&gt;&lt;related-urls&gt;&lt;url&gt;https://www.ncbi.nlm.nih.gov/pubmed/26428292&lt;/url&gt;&lt;/related-urls&gt;&lt;/urls&gt;&lt;custom2&gt;PMC4708105&lt;/custom2&gt;&lt;electronic-resource-num&gt;10.1093/bioinformatics/btv566&lt;/electronic-resource-num&gt;&lt;/record&gt;&lt;/Cite&gt;&lt;/EndNote&gt;</w:instrText>
      </w:r>
      <w:r w:rsidR="00217524" w:rsidRPr="007012EB">
        <w:fldChar w:fldCharType="separate"/>
      </w:r>
      <w:r w:rsidR="004E0383">
        <w:rPr>
          <w:noProof/>
        </w:rPr>
        <w:t>[97]</w:t>
      </w:r>
      <w:r w:rsidR="00217524" w:rsidRPr="007012EB">
        <w:fldChar w:fldCharType="end"/>
      </w:r>
      <w:r w:rsidR="00E106EB" w:rsidRPr="007012EB">
        <w:t xml:space="preserve"> </w:t>
      </w:r>
      <w:ins w:id="477" w:author="Yuki Yoshida" w:date="2017-05-11T15:43:00Z">
        <w:r w:rsidR="00B32999">
          <w:t xml:space="preserve">and bedtools </w:t>
        </w:r>
      </w:ins>
      <w:r w:rsidR="00B32999">
        <w:fldChar w:fldCharType="begin"/>
      </w:r>
      <w:r w:rsidR="004E0383">
        <w:instrText xml:space="preserve"> ADDIN EN.CITE &lt;EndNote&gt;&lt;Cite&gt;&lt;Author&gt;Quinlan&lt;/Author&gt;&lt;Year&gt;2010&lt;/Year&gt;&lt;RecNum&gt;295&lt;/RecNum&gt;&lt;DisplayText&gt;[98]&lt;/DisplayText&gt;&lt;record&gt;&lt;rec-number&gt;295&lt;/rec-number&gt;&lt;foreign-keys&gt;&lt;key app="EN" db-id="wpsap0rf8sw9wfefxxhvwee72vsdzzer5se9" timestamp="1445593284"&gt;295&lt;/key&gt;&lt;key app="ENWeb" db-id=""&gt;0&lt;/key&gt;&lt;/foreign-keys&gt;&lt;ref-type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ages&gt;841-2&lt;/pages&gt;&lt;volume&gt;26&lt;/volume&gt;&lt;number&gt;6&lt;/number&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www.ncbi.nlm.nih.gov/pubmed/20110278&lt;/url&gt;&lt;/related-urls&gt;&lt;/urls&gt;&lt;custom2&gt;PMC2832824&lt;/custom2&gt;&lt;electronic-resource-num&gt;10.1093/bioinformatics/btq033&lt;/electronic-resource-num&gt;&lt;/record&gt;&lt;/Cite&gt;&lt;/EndNote&gt;</w:instrText>
      </w:r>
      <w:r w:rsidR="00B32999">
        <w:fldChar w:fldCharType="separate"/>
      </w:r>
      <w:r w:rsidR="004E0383">
        <w:rPr>
          <w:noProof/>
        </w:rPr>
        <w:t>[98]</w:t>
      </w:r>
      <w:r w:rsidR="00B32999">
        <w:fldChar w:fldCharType="end"/>
      </w:r>
      <w:ins w:id="478" w:author="Yuki Yoshida" w:date="2017-05-11T15:43:00Z">
        <w:r w:rsidR="00B32999">
          <w:t xml:space="preserve"> </w:t>
        </w:r>
      </w:ins>
      <w:r w:rsidRPr="007012EB">
        <w:t>for mapping quality check.</w:t>
      </w:r>
      <w:bookmarkEnd w:id="475"/>
      <w:bookmarkEnd w:id="476"/>
    </w:p>
    <w:p w14:paraId="5FD63FF4" w14:textId="77777777" w:rsidR="009D22D2" w:rsidRPr="007012EB" w:rsidRDefault="009D22D2" w:rsidP="005E79BA">
      <w:pPr>
        <w:pStyle w:val="Normal1"/>
      </w:pPr>
    </w:p>
    <w:p w14:paraId="39606FF3" w14:textId="1CA558E8" w:rsidR="009D22D2" w:rsidRPr="007012EB" w:rsidRDefault="00294925" w:rsidP="00800773">
      <w:pPr>
        <w:pStyle w:val="Normal1"/>
      </w:pPr>
      <w:r w:rsidRPr="007012EB">
        <w:t xml:space="preserve">To annotate the predicted gene models, we </w:t>
      </w:r>
      <w:r w:rsidR="00800773">
        <w:t>performed</w:t>
      </w:r>
      <w:r w:rsidR="00800773" w:rsidRPr="007012EB">
        <w:t xml:space="preserve"> </w:t>
      </w:r>
      <w:r w:rsidRPr="007012EB">
        <w:t>similarity search</w:t>
      </w:r>
      <w:r w:rsidR="00800773">
        <w:t>es</w:t>
      </w:r>
      <w:r w:rsidRPr="007012EB">
        <w:t xml:space="preserve"> using BLAST</w:t>
      </w:r>
      <w:ins w:id="479" w:author="Yuki Yoshida" w:date="2017-05-20T23:13:00Z">
        <w:r w:rsidR="006E6C51">
          <w:t xml:space="preserve"> </w:t>
        </w:r>
      </w:ins>
      <w:del w:id="480" w:author="Yuki Yoshida" w:date="2017-05-20T23:13:00Z">
        <w:r w:rsidRPr="007012EB" w:rsidDel="006E6C51">
          <w:delText xml:space="preserve"> v2.2.22 </w:delText>
        </w:r>
      </w:del>
      <w:r w:rsidRPr="007012EB">
        <w:t>BLASTP</w:t>
      </w:r>
      <w:r w:rsidR="00E106EB" w:rsidRPr="007012EB">
        <w:t xml:space="preserve"> </w:t>
      </w:r>
      <w:r w:rsidR="00217524" w:rsidRPr="007012EB">
        <w:fldChar w:fldCharType="begin"/>
      </w:r>
      <w:r w:rsidR="004E0383">
        <w:instrText xml:space="preserve"> ADDIN EN.CITE &lt;EndNote&gt;&lt;Cite&gt;&lt;Author&gt;Altschul&lt;/Author&gt;&lt;Year&gt;1997&lt;/Year&gt;&lt;RecNum&gt;322&lt;/RecNum&gt;&lt;DisplayText&gt;[66]&lt;/DisplayText&gt;&lt;record&gt;&lt;rec-number&gt;322&lt;/rec-number&gt;&lt;foreign-keys&gt;&lt;key app="EN" db-id="wpsap0rf8sw9wfefxxhvwee72vsdzzer5se9" timestamp="1445593349"&gt;322&lt;/key&gt;&lt;key app="ENWeb" db-id=""&gt;0&lt;/key&gt;&lt;/foreign-keys&gt;&lt;ref-type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Res&lt;/secondary-title&gt;&lt;/titles&gt;&lt;pages&gt;3389-402&lt;/pages&gt;&lt;volume&gt;25&lt;/volume&gt;&lt;number&gt;17&lt;/number&gt;&lt;keywords&gt;&lt;keyword&gt;Algorithms&lt;/keyword&gt;&lt;keyword&gt;Amino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Data&lt;/keyword&gt;&lt;keyword&gt;Proteins/*chemistry&lt;/keyword&gt;&lt;keyword&gt;*Sequence Alignment&lt;/keyword&gt;&lt;keyword&gt;*Software&lt;/keyword&gt;&lt;/keywords&gt;&lt;dates&gt;&lt;year&gt;1997&lt;/year&gt;&lt;pub-dates&gt;&lt;date&gt;Sep 01&lt;/date&gt;&lt;/pub-dates&gt;&lt;/dates&gt;&lt;isbn&gt;0305-1048 (Print)&amp;#xD;0305-1048 (Linking)&lt;/isbn&gt;&lt;accession-num&gt;9254694&lt;/accession-num&gt;&lt;urls&gt;&lt;related-urls&gt;&lt;url&gt;https://www.ncbi.nlm.nih.gov/pubmed/9254694&lt;/url&gt;&lt;/related-urls&gt;&lt;/urls&gt;&lt;custom2&gt;PMC146917&lt;/custom2&gt;&lt;/record&gt;&lt;/Cite&gt;&lt;/EndNote&gt;</w:instrText>
      </w:r>
      <w:r w:rsidR="00217524" w:rsidRPr="007012EB">
        <w:fldChar w:fldCharType="separate"/>
      </w:r>
      <w:r w:rsidR="004E0383">
        <w:rPr>
          <w:noProof/>
        </w:rPr>
        <w:t>[66]</w:t>
      </w:r>
      <w:r w:rsidR="00217524" w:rsidRPr="007012EB">
        <w:fldChar w:fldCharType="end"/>
      </w:r>
      <w:r w:rsidR="00E106EB" w:rsidRPr="007012EB">
        <w:t xml:space="preserve"> </w:t>
      </w:r>
      <w:r w:rsidRPr="007012EB">
        <w:t xml:space="preserve">against Swiss-Prot, TrEMBL </w:t>
      </w:r>
      <w:r w:rsidR="00217524" w:rsidRPr="007012EB">
        <w:fldChar w:fldCharType="begin"/>
      </w:r>
      <w:r w:rsidR="004E0383">
        <w:instrText xml:space="preserve"> ADDIN EN.CITE &lt;EndNote&gt;&lt;Cite&gt;&lt;Author&gt;UniProt&lt;/Author&gt;&lt;Year&gt;2015&lt;/Year&gt;&lt;RecNum&gt;5&lt;/RecNum&gt;&lt;DisplayText&gt;[59]&lt;/DisplayText&gt;&lt;record&gt;&lt;rec-number&gt;5&lt;/rec-number&gt;&lt;foreign-keys&gt;&lt;key app="EN" db-id="wpsap0rf8sw9wfefxxhvwee72vsdzzer5se9" timestamp="1436162877"&gt;5&lt;/key&gt;&lt;/foreign-keys&gt;&lt;ref-type name="Journal Article"&gt;17&lt;/ref-type&gt;&lt;contributors&gt;&lt;authors&gt;&lt;author&gt;UniProt, Consortium&lt;/author&gt;&lt;/authors&gt;&lt;/contributors&gt;&lt;titles&gt;&lt;title&gt;UniProt: a hub for protein information&lt;/title&gt;&lt;secondary-title&gt;Nucleic Acids Res&lt;/secondary-title&gt;&lt;/titles&gt;&lt;pages&gt;D204-12&lt;/pages&gt;&lt;volume&gt;43&lt;/volume&gt;&lt;number&gt;Database issue&lt;/number&gt;&lt;keywords&gt;&lt;keyword&gt;*Databases, Protein&lt;/keyword&gt;&lt;keyword&gt;*Molecular Sequence Annotation&lt;/keyword&gt;&lt;keyword&gt;Proteome&lt;/keyword&gt;&lt;keyword&gt;*Sequence Analysis, Protein&lt;/keyword&gt;&lt;/keywords&gt;&lt;dates&gt;&lt;year&gt;2015&lt;/year&gt;&lt;pub-dates&gt;&lt;date&gt;Jan&lt;/date&gt;&lt;/pub-dates&gt;&lt;/dates&gt;&lt;isbn&gt;1362-4962 (Electronic)&amp;#xD;0305-1048 (Linking)&lt;/isbn&gt;&lt;accession-num&gt;25348405&lt;/accession-num&gt;&lt;urls&gt;&lt;related-urls&gt;&lt;url&gt;https://www.ncbi.nlm.nih.gov/pubmed/25348405&lt;/url&gt;&lt;/related-urls&gt;&lt;/urls&gt;&lt;custom2&gt;PMC4384041&lt;/custom2&gt;&lt;electronic-resource-num&gt;10.1093/nar/gku989&lt;/electronic-resource-num&gt;&lt;/record&gt;&lt;/Cite&gt;&lt;/EndNote&gt;</w:instrText>
      </w:r>
      <w:r w:rsidR="00217524" w:rsidRPr="007012EB">
        <w:fldChar w:fldCharType="separate"/>
      </w:r>
      <w:r w:rsidR="004E0383">
        <w:rPr>
          <w:noProof/>
        </w:rPr>
        <w:t>[59]</w:t>
      </w:r>
      <w:r w:rsidR="00217524" w:rsidRPr="007012EB">
        <w:fldChar w:fldCharType="end"/>
      </w:r>
      <w:r w:rsidRPr="007012EB">
        <w:t>, and HMMER</w:t>
      </w:r>
      <w:r w:rsidR="00C91117" w:rsidRPr="007012EB">
        <w:t xml:space="preserve"> </w:t>
      </w:r>
      <w:r w:rsidRPr="007012EB">
        <w:t xml:space="preserve">hmmsearch </w:t>
      </w:r>
      <w:r w:rsidR="00217524" w:rsidRPr="007012EB">
        <w:fldChar w:fldCharType="begin"/>
      </w:r>
      <w:r w:rsidR="004E0383">
        <w:instrText xml:space="preserve"> ADDIN EN.CITE &lt;EndNote&gt;&lt;Cite&gt;&lt;Author&gt;Mistry&lt;/Author&gt;&lt;Year&gt;2013&lt;/Year&gt;&lt;RecNum&gt;412&lt;/RecNum&gt;&lt;DisplayText&gt;[99]&lt;/DisplayText&gt;&lt;record&gt;&lt;rec-number&gt;412&lt;/rec-number&gt;&lt;foreign-keys&gt;&lt;key app="EN" db-id="wpsap0rf8sw9wfefxxhvwee72vsdzzer5se9" timestamp="1445593976"&gt;412&lt;/key&gt;&lt;key app="ENWeb" db-id=""&gt;0&lt;/key&gt;&lt;/foreign-keys&gt;&lt;ref-type name="Journal Article"&gt;17&lt;/ref-type&gt;&lt;contributors&gt;&lt;authors&gt;&lt;author&gt;Mistry, J.&lt;/author&gt;&lt;author&gt;Finn, R. D.&lt;/author&gt;&lt;author&gt;Eddy, S. R.&lt;/author&gt;&lt;author&gt;Bateman, A.&lt;/author&gt;&lt;author&gt;Punta, M.&lt;/author&gt;&lt;/authors&gt;&lt;/contributors&gt;&lt;auth-address&gt;EMBL-European Bioinformatics Institute, Wellcome Trust Genome Campus, Hinxton, Cambridge, CB10 1SD, UK. jaina@ebi.ac.uk&lt;/auth-address&gt;&lt;titles&gt;&lt;title&gt;Challenges in homology search: HMMER3 and convergent evolution of coiled-coil regions&lt;/title&gt;&lt;secondary-title&gt;Nucleic Acids Res&lt;/secondary-title&gt;&lt;/titles&gt;&lt;pages&gt;e121&lt;/pages&gt;&lt;volume&gt;41&lt;/volume&gt;&lt;number&gt;12&lt;/number&gt;&lt;keywords&gt;&lt;keyword&gt;Evolution, Molecular&lt;/keyword&gt;&lt;keyword&gt;Markov Chains&lt;/keyword&gt;&lt;keyword&gt;Membrane Proteins/chemistry&lt;/keyword&gt;&lt;keyword&gt;Protein Structure, Secondary&lt;/keyword&gt;&lt;keyword&gt;Protein Structure, Tertiary&lt;/keyword&gt;&lt;keyword&gt;Proteins/classification&lt;/keyword&gt;&lt;keyword&gt;Sequence Alignment&lt;/keyword&gt;&lt;keyword&gt;Sequence Analysis, Protein/*methods&lt;/keyword&gt;&lt;keyword&gt;*Sequence Homology, Amino Acid&lt;/keyword&gt;&lt;/keywords&gt;&lt;dates&gt;&lt;year&gt;2013&lt;/year&gt;&lt;pub-dates&gt;&lt;date&gt;Jul&lt;/date&gt;&lt;/pub-dates&gt;&lt;/dates&gt;&lt;isbn&gt;1362-4962 (Electronic)&amp;#xD;0305-1048 (Linking)&lt;/isbn&gt;&lt;accession-num&gt;23598997&lt;/accession-num&gt;&lt;urls&gt;&lt;related-urls&gt;&lt;url&gt;https://www.ncbi.nlm.nih.gov/pubmed/23598997&lt;/url&gt;&lt;/related-urls&gt;&lt;/urls&gt;&lt;custom2&gt;PMC3695513&lt;/custom2&gt;&lt;electronic-resource-num&gt;10.1093/nar/gkt263&lt;/electronic-resource-num&gt;&lt;/record&gt;&lt;/Cite&gt;&lt;/EndNote&gt;</w:instrText>
      </w:r>
      <w:r w:rsidR="00217524" w:rsidRPr="007012EB">
        <w:fldChar w:fldCharType="separate"/>
      </w:r>
      <w:r w:rsidR="004E0383">
        <w:rPr>
          <w:noProof/>
        </w:rPr>
        <w:t>[99]</w:t>
      </w:r>
      <w:r w:rsidR="00217524" w:rsidRPr="007012EB">
        <w:fldChar w:fldCharType="end"/>
      </w:r>
      <w:r w:rsidR="00C91117" w:rsidRPr="007012EB">
        <w:t xml:space="preserve"> against Pfam-A</w:t>
      </w:r>
      <w:r w:rsidR="00E106EB" w:rsidRPr="007012EB">
        <w:t xml:space="preserve"> </w:t>
      </w:r>
      <w:r w:rsidR="00217524" w:rsidRPr="007012EB">
        <w:fldChar w:fldCharType="begin">
          <w:fldData xml:space="preserve">PEVuZE5vdGU+PENpdGU+PEF1dGhvcj5GaW5uPC9BdXRob3I+PFllYXI+MjAxNjwvWWVhcj48UmVj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</w:fldData>
        </w:fldChar>
      </w:r>
      <w:r w:rsidR="004E0383">
        <w:instrText xml:space="preserve"> ADDIN EN.CITE </w:instrText>
      </w:r>
      <w:r w:rsidR="004E0383">
        <w:fldChar w:fldCharType="begin">
          <w:fldData xml:space="preserve">PEVuZE5vdGU+PENpdGU+PEF1dGhvcj5GaW5uPC9BdXRob3I+PFllYXI+MjAxNjwvWWVhcj48UmVj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</w:fldData>
        </w:fldChar>
      </w:r>
      <w:r w:rsidR="004E0383">
        <w:instrText xml:space="preserve"> ADDIN EN.CITE.DATA </w:instrText>
      </w:r>
      <w:r w:rsidR="004E0383">
        <w:fldChar w:fldCharType="end"/>
      </w:r>
      <w:r w:rsidR="00217524" w:rsidRPr="007012EB">
        <w:fldChar w:fldCharType="separate"/>
      </w:r>
      <w:r w:rsidR="004E0383">
        <w:rPr>
          <w:noProof/>
        </w:rPr>
        <w:t>[100]</w:t>
      </w:r>
      <w:r w:rsidR="00217524" w:rsidRPr="007012EB">
        <w:fldChar w:fldCharType="end"/>
      </w:r>
      <w:r w:rsidRPr="007012EB">
        <w:t xml:space="preserve"> and Dfam</w:t>
      </w:r>
      <w:r w:rsidR="00E106EB" w:rsidRPr="007012EB">
        <w:t xml:space="preserve"> </w:t>
      </w:r>
      <w:r w:rsidR="00217524" w:rsidRPr="007012EB">
        <w:fldChar w:fldCharType="begin">
          <w:fldData xml:space="preserve">PEVuZE5vdGU+PENpdGU+PEF1dGhvcj5IdWJsZXk8L0F1dGhvcj48WWVhcj4yMDE2PC9ZZWFyPjxS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</w:fldData>
        </w:fldChar>
      </w:r>
      <w:r w:rsidR="004E0383">
        <w:instrText xml:space="preserve"> ADDIN EN.CITE </w:instrText>
      </w:r>
      <w:r w:rsidR="004E0383">
        <w:fldChar w:fldCharType="begin">
          <w:fldData xml:space="preserve">PEVuZE5vdGU+PENpdGU+PEF1dGhvcj5IdWJsZXk8L0F1dGhvcj48WWVhcj4yMDE2PC9ZZWFyPjxS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</w:fldData>
        </w:fldChar>
      </w:r>
      <w:r w:rsidR="004E0383">
        <w:instrText xml:space="preserve"> ADDIN EN.CITE.DATA </w:instrText>
      </w:r>
      <w:r w:rsidR="004E0383">
        <w:fldChar w:fldCharType="end"/>
      </w:r>
      <w:r w:rsidR="00217524" w:rsidRPr="007012EB">
        <w:fldChar w:fldCharType="separate"/>
      </w:r>
      <w:r w:rsidR="004E0383">
        <w:rPr>
          <w:noProof/>
        </w:rPr>
        <w:t>[58]</w:t>
      </w:r>
      <w:r w:rsidR="00217524" w:rsidRPr="007012EB">
        <w:fldChar w:fldCharType="end"/>
      </w:r>
      <w:r w:rsidRPr="007012EB">
        <w:t xml:space="preserve">, KAAS analysis for KEGG </w:t>
      </w:r>
      <w:r w:rsidR="00976452">
        <w:t xml:space="preserve">orthologue </w:t>
      </w:r>
      <w:r w:rsidRPr="007012EB">
        <w:t>mapping</w:t>
      </w:r>
      <w:r w:rsidR="00E106EB" w:rsidRPr="007012EB">
        <w:t xml:space="preserve"> </w:t>
      </w:r>
      <w:r w:rsidR="00217524" w:rsidRPr="007012EB">
        <w:fldChar w:fldCharType="begin"/>
      </w:r>
      <w:r w:rsidR="004E0383">
        <w:instrText xml:space="preserve"> ADDIN EN.CITE &lt;EndNote&gt;&lt;Cite&gt;&lt;Author&gt;Moriya&lt;/Author&gt;&lt;Year&gt;2007&lt;/Year&gt;&lt;RecNum&gt;22&lt;/RecNum&gt;&lt;DisplayText&gt;[101]&lt;/DisplayText&gt;&lt;record&gt;&lt;rec-number&gt;22&lt;/rec-number&gt;&lt;foreign-keys&gt;&lt;key app="EN" db-id="wpsap0rf8sw9wfefxxhvwee72vsdzzer5se9" timestamp="1436163468"&gt;22&lt;/key&gt;&lt;/foreign-keys&gt;&lt;ref-type name="Journal Article"&gt;17&lt;/ref-type&gt;&lt;contributors&gt;&lt;authors&gt;&lt;author&gt;Moriya, Y.&lt;/author&gt;&lt;author&gt;Itoh, M.&lt;/author&gt;&lt;author&gt;Okuda, S.&lt;/author&gt;&lt;author&gt;Yoshizawa, A. C.&lt;/author&gt;&lt;author&gt;Kanehisa, M.&lt;/author&gt;&lt;/authors&gt;&lt;/contributors&gt;&lt;auth-address&gt;Bioinformatics Center, Institute for Chemical Research, Kyoto University, Gokasho, Uji, Kyoto 611-0011, Japan.&lt;/auth-address&gt;&lt;titles&gt;&lt;title&gt;KAAS: an automatic genome annotation and pathway reconstruction server&lt;/title&gt;&lt;secondary-title&gt;Nucleic Acids Res&lt;/secondary-title&gt;&lt;/titles&gt;&lt;pages&gt;W182-5&lt;/pages&gt;&lt;volume&gt;35&lt;/volume&gt;&lt;number&gt;Web Server issue&lt;/number&gt;&lt;keywords&gt;&lt;keyword&gt;Animals&lt;/keyword&gt;&lt;keyword&gt;Artificial Intelligence&lt;/keyword&gt;&lt;keyword&gt;Automation&lt;/keyword&gt;&lt;keyword&gt;Chromosome Mapping/*methods&lt;/keyword&gt;&lt;keyword&gt;Computational Biology/*methods&lt;/keyword&gt;&lt;keyword&gt;Database Management Systems&lt;/keyword&gt;&lt;keyword&gt;Documentation/*methods&lt;/keyword&gt;&lt;keyword&gt;*Genome&lt;/keyword&gt;&lt;keyword&gt;Humans&lt;/keyword&gt;&lt;keyword&gt;Information Storage and Retrieval/methods&lt;/keyword&gt;&lt;keyword&gt;Internet&lt;/keyword&gt;&lt;keyword&gt;Proteome/*classification/*metabolism&lt;/keyword&gt;&lt;keyword&gt;Sequence Analysis/*methods&lt;/keyword&gt;&lt;keyword&gt;Signal Transduction/*physiology&lt;/keyword&gt;&lt;keyword&gt;*Vocabulary, Controlled&lt;/keyword&gt;&lt;/keywords&gt;&lt;dates&gt;&lt;year&gt;2007&lt;/year&gt;&lt;pub-dates&gt;&lt;date&gt;Jul&lt;/date&gt;&lt;/pub-dates&gt;&lt;/dates&gt;&lt;isbn&gt;1362-4962 (Electronic)&amp;#xD;0305-1048 (Linking)&lt;/isbn&gt;&lt;accession-num&gt;17526522&lt;/accession-num&gt;&lt;urls&gt;&lt;related-urls&gt;&lt;url&gt;https://www.ncbi.nlm.nih.gov/pubmed/17526522&lt;/url&gt;&lt;/related-urls&gt;&lt;/urls&gt;&lt;custom2&gt;PMC1933193&lt;/custom2&gt;&lt;electronic-resource-num&gt;10.1093/nar/gkm321&lt;/electronic-resource-num&gt;&lt;/record&gt;&lt;/Cite&gt;&lt;/EndNote&gt;</w:instrText>
      </w:r>
      <w:r w:rsidR="00217524" w:rsidRPr="007012EB">
        <w:fldChar w:fldCharType="separate"/>
      </w:r>
      <w:r w:rsidR="004E0383">
        <w:rPr>
          <w:noProof/>
        </w:rPr>
        <w:t>[101]</w:t>
      </w:r>
      <w:r w:rsidR="00217524" w:rsidRPr="007012EB">
        <w:fldChar w:fldCharType="end"/>
      </w:r>
      <w:r w:rsidRPr="007012EB">
        <w:t>, and InterProScan</w:t>
      </w:r>
      <w:r w:rsidR="00E53E40" w:rsidRPr="007012EB">
        <w:t xml:space="preserve"> </w:t>
      </w:r>
      <w:r w:rsidR="00E53E40" w:rsidRPr="007012EB">
        <w:fldChar w:fldCharType="begin"/>
      </w:r>
      <w:r w:rsidR="004E0383">
        <w:instrText xml:space="preserve"> ADDIN EN.CITE &lt;EndNote&gt;&lt;Cite&gt;&lt;Author&gt;Goujon&lt;/Author&gt;&lt;Year&gt;2010&lt;/Year&gt;&lt;RecNum&gt;936&lt;/RecNum&gt;&lt;DisplayText&gt;[102]&lt;/DisplayText&gt;&lt;record&gt;&lt;rec-number&gt;936&lt;/rec-number&gt;&lt;foreign-keys&gt;&lt;key app="EN" db-id="wpsap0rf8sw9wfefxxhvwee72vsdzzer5se9" timestamp="1451394106"&gt;936&lt;/key&gt;&lt;key app="ENWeb" db-id=""&gt;0&lt;/key&gt;&lt;/foreign-keys&gt;&lt;ref-type name="Journal Article"&gt;17&lt;/ref-type&gt;&lt;contributors&gt;&lt;authors&gt;&lt;author&gt;Goujon, M.&lt;/author&gt;&lt;author&gt;McWilliam, H.&lt;/author&gt;&lt;author&gt;Li, W.&lt;/author&gt;&lt;author&gt;Valentin, F.&lt;/author&gt;&lt;author&gt;Squizzato, S.&lt;/author&gt;&lt;author&gt;Paern, J.&lt;/author&gt;&lt;author&gt;Lopez, R.&lt;/author&gt;&lt;/authors&gt;&lt;/contributors&gt;&lt;auth-address&gt;European Bioinformatics Institute, EMBL Outstation, Wellcome Trust Genome Campus, Hinxton, Cambridge, CB10 1SD, UK.&lt;/auth-address&gt;&lt;titles&gt;&lt;title&gt;A new bioinformatics analysis tools framework at EMBL-EBI&lt;/title&gt;&lt;secondary-title&gt;Nucleic Acids Res&lt;/secondary-title&gt;&lt;/titles&gt;&lt;pages&gt;W695-9&lt;/pages&gt;&lt;volume&gt;38&lt;/volume&gt;&lt;number&gt;Web Server issue&lt;/number&gt;&lt;keywords&gt;&lt;keyword&gt;*Computational Biology&lt;/keyword&gt;&lt;keyword&gt;*Databases, Nucleic Acid&lt;/keyword&gt;&lt;keyword&gt;*Databases, Protein&lt;/keyword&gt;&lt;keyword&gt;Internet&lt;/keyword&gt;&lt;keyword&gt;Sequence Alignment&lt;/keyword&gt;&lt;keyword&gt;*Sequence Analysis&lt;/keyword&gt;&lt;keyword&gt;*Software&lt;/keyword&gt;&lt;/keywords&gt;&lt;dates&gt;&lt;year&gt;2010&lt;/year&gt;&lt;pub-dates&gt;&lt;date&gt;Jul&lt;/date&gt;&lt;/pub-dates&gt;&lt;/dates&gt;&lt;isbn&gt;1362-4962 (Electronic)&amp;#xD;0305-1048 (Linking)&lt;/isbn&gt;&lt;accession-num&gt;20439314&lt;/accession-num&gt;&lt;urls&gt;&lt;related-urls&gt;&lt;url&gt;https://www.ncbi.nlm.nih.gov/pubmed/20439314&lt;/url&gt;&lt;/related-urls&gt;&lt;/urls&gt;&lt;custom2&gt;PMC2896090&lt;/custom2&gt;&lt;electronic-resource-num&gt;10.1093/nar/gkq313&lt;/electronic-resource-num&gt;&lt;/record&gt;&lt;/Cite&gt;&lt;/EndNote&gt;</w:instrText>
      </w:r>
      <w:r w:rsidR="00E53E40" w:rsidRPr="007012EB">
        <w:fldChar w:fldCharType="separate"/>
      </w:r>
      <w:r w:rsidR="004E0383">
        <w:rPr>
          <w:noProof/>
        </w:rPr>
        <w:t>[102]</w:t>
      </w:r>
      <w:r w:rsidR="00E53E40" w:rsidRPr="007012EB">
        <w:fldChar w:fldCharType="end"/>
      </w:r>
      <w:r w:rsidRPr="007012EB">
        <w:t xml:space="preserve"> for domain annotation. </w:t>
      </w:r>
      <w:r w:rsidR="00B403B8" w:rsidRPr="007012EB">
        <w:t xml:space="preserve">We used RepeatScout </w:t>
      </w:r>
      <w:r w:rsidR="00217524" w:rsidRPr="007012EB">
        <w:fldChar w:fldCharType="begin"/>
      </w:r>
      <w:r w:rsidR="004E0383">
        <w:instrText xml:space="preserve"> ADDIN EN.CITE &lt;EndNote&gt;&lt;Cite&gt;&lt;Author&gt;Price&lt;/Author&gt;&lt;Year&gt;2005&lt;/Year&gt;&lt;RecNum&gt;1045&lt;/RecNum&gt;&lt;DisplayText&gt;[103]&lt;/DisplayText&gt;&lt;record&gt;&lt;rec-number&gt;1045&lt;/rec-number&gt;&lt;foreign-keys&gt;&lt;key app="EN" db-id="wpsap0rf8sw9wfefxxhvwee72vsdzzer5se9" timestamp="1464402578"&gt;1045&lt;/key&gt;&lt;key app="ENWeb" db-id=""&gt;0&lt;/key&gt;&lt;/foreign-keys&gt;&lt;ref-type name="Journal Article"&gt;17&lt;/ref-type&gt;&lt;contributors&gt;&lt;authors&gt;&lt;author&gt;Price, A. L.&lt;/author&gt;&lt;author&gt;Jones, N. C.&lt;/author&gt;&lt;author&gt;Pevzner, P. A.&lt;/author&gt;&lt;/authors&gt;&lt;/contributors&gt;&lt;auth-address&gt;Department of Computer Science and Engineering, University of California San Diego La Jolla, CA 92093-0114, USA.&lt;/auth-address&gt;&lt;titles&gt;&lt;title&gt;De novo identification of repeat families in large genomes&lt;/title&gt;&lt;secondary-title&gt;Bioinformatics&lt;/secondary-title&gt;&lt;/titles&gt;&lt;pages&gt;i351-8&lt;/pages&gt;&lt;volume&gt;21 Suppl 1&lt;/volume&gt;&lt;keywords&gt;&lt;keyword&gt;Algorithms&lt;/keyword&gt;&lt;keyword&gt;Animals&lt;/keyword&gt;&lt;keyword&gt;Caenorhabditis/*genetics&lt;/keyword&gt;&lt;keyword&gt;Caenorhabditis elegans&lt;/keyword&gt;&lt;keyword&gt;Computational Biology/*methods&lt;/keyword&gt;&lt;keyword&gt;*Genome&lt;/keyword&gt;&lt;keyword&gt;Internet&lt;/keyword&gt;&lt;keyword&gt;Mice&lt;/keyword&gt;&lt;keyword&gt;Models, Genetic&lt;/keyword&gt;&lt;keyword&gt;Models, Statistical&lt;/keyword&gt;&lt;keyword&gt;Rats&lt;/keyword&gt;&lt;keyword&gt;Repetitive Sequences, Nucleic Acid&lt;/keyword&gt;&lt;keyword&gt;Sequence Alignment&lt;/keyword&gt;&lt;keyword&gt;Sequence Analysis, DNA&lt;/keyword&gt;&lt;/keywords&gt;&lt;dates&gt;&lt;year&gt;2005&lt;/year&gt;&lt;pub-dates&gt;&lt;date&gt;Jun&lt;/date&gt;&lt;/pub-dates&gt;&lt;/dates&gt;&lt;isbn&gt;1367-4803 (Print)&amp;#xD;1367-4803 (Linking)&lt;/isbn&gt;&lt;accession-num&gt;15961478&lt;/accession-num&gt;&lt;urls&gt;&lt;related-urls&gt;&lt;url&gt;https://www.ncbi.nlm.nih.gov/pubmed/15961478&lt;/url&gt;&lt;/related-urls&gt;&lt;/urls&gt;&lt;electronic-resource-num&gt;10.1093/bioinformatics/bti1018&lt;/electronic-resource-num&gt;&lt;/record&gt;&lt;/Cite&gt;&lt;/EndNote&gt;</w:instrText>
      </w:r>
      <w:r w:rsidR="00217524" w:rsidRPr="007012EB">
        <w:fldChar w:fldCharType="separate"/>
      </w:r>
      <w:r w:rsidR="004E0383">
        <w:rPr>
          <w:noProof/>
        </w:rPr>
        <w:t>[103]</w:t>
      </w:r>
      <w:r w:rsidR="00217524" w:rsidRPr="007012EB">
        <w:fldChar w:fldCharType="end"/>
      </w:r>
      <w:r w:rsidR="00B403B8" w:rsidRPr="007012EB">
        <w:t xml:space="preserve"> and RepeatMasker </w:t>
      </w:r>
      <w:r w:rsidR="00217524" w:rsidRPr="007012EB">
        <w:fldChar w:fldCharType="begin"/>
      </w:r>
      <w:r w:rsidR="004E0383">
        <w:instrText xml:space="preserve"> ADDIN EN.CITE &lt;EndNote&gt;&lt;Cite&gt;&lt;Author&gt;Smit&lt;/Author&gt;&lt;Year&gt;2013-2015&lt;/Year&gt;&lt;RecNum&gt;1047&lt;/RecNum&gt;&lt;DisplayText&gt;[104]&lt;/DisplayText&gt;&lt;record&gt;&lt;rec-number&gt;1047&lt;/rec-number&gt;&lt;foreign-keys&gt;&lt;key app="EN" db-id="wpsap0rf8sw9wfefxxhvwee72vsdzzer5se9" timestamp="1464402870"&gt;1047&lt;/key&gt;&lt;/foreign-keys&gt;&lt;ref-type name="Web Page"&gt;12&lt;/ref-type&gt;&lt;contributors&gt;&lt;authors&gt;&lt;author&gt;Smit,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217524" w:rsidRPr="007012EB">
        <w:fldChar w:fldCharType="separate"/>
      </w:r>
      <w:r w:rsidR="004E0383">
        <w:rPr>
          <w:noProof/>
        </w:rPr>
        <w:t>[104]</w:t>
      </w:r>
      <w:r w:rsidR="00217524" w:rsidRPr="007012EB">
        <w:fldChar w:fldCharType="end"/>
      </w:r>
      <w:r w:rsidR="00B403B8" w:rsidRPr="007012EB">
        <w:t xml:space="preserve"> for </w:t>
      </w:r>
      <w:r w:rsidR="00B403B8" w:rsidRPr="00080AA2">
        <w:rPr>
          <w:i/>
          <w:iCs/>
        </w:rPr>
        <w:t>de novo</w:t>
      </w:r>
      <w:r w:rsidR="00B403B8" w:rsidRPr="007012EB">
        <w:t xml:space="preserve"> repeat identification. </w:t>
      </w:r>
      <w:r w:rsidR="00800773">
        <w:t>T</w:t>
      </w:r>
      <w:r w:rsidRPr="007012EB">
        <w:t xml:space="preserve">o compare </w:t>
      </w:r>
      <w:r w:rsidR="00800773">
        <w:rPr>
          <w:i/>
          <w:iCs/>
        </w:rPr>
        <w:t>H. dujardini</w:t>
      </w:r>
      <w:r w:rsidR="00800773" w:rsidRPr="007012EB">
        <w:t xml:space="preserve"> </w:t>
      </w:r>
      <w:r w:rsidRPr="007012EB">
        <w:t xml:space="preserve">gene models </w:t>
      </w:r>
      <w:r w:rsidR="00800773">
        <w:t>to</w:t>
      </w:r>
      <w:r w:rsidRPr="007012EB">
        <w:t xml:space="preserve"> those of </w:t>
      </w:r>
      <w:r w:rsidRPr="007012EB">
        <w:rPr>
          <w:i/>
        </w:rPr>
        <w:t>R. varieornatus</w:t>
      </w:r>
      <w:r w:rsidRPr="007012EB">
        <w:t>, we also ran BLAST</w:t>
      </w:r>
      <w:del w:id="481" w:author="Yuki Yoshida" w:date="2017-05-20T23:13:00Z">
        <w:r w:rsidRPr="007012EB" w:rsidDel="006E6C51">
          <w:delText xml:space="preserve"> v2.2.22</w:delText>
        </w:r>
      </w:del>
      <w:r w:rsidRPr="007012EB">
        <w:t xml:space="preserve"> BLASTP searches against the updated </w:t>
      </w:r>
      <w:r w:rsidRPr="007012EB">
        <w:rPr>
          <w:i/>
        </w:rPr>
        <w:t xml:space="preserve">R. varieornatus </w:t>
      </w:r>
      <w:r w:rsidRPr="007012EB">
        <w:t xml:space="preserve">proteome, and TBLASTN search against the </w:t>
      </w:r>
      <w:r w:rsidRPr="007012EB">
        <w:rPr>
          <w:i/>
        </w:rPr>
        <w:t>R. varieornatus</w:t>
      </w:r>
      <w:r w:rsidRPr="007012EB">
        <w:t xml:space="preserve"> genome</w:t>
      </w:r>
      <w:r w:rsidR="00800773">
        <w:t xml:space="preserve"> </w:t>
      </w:r>
      <w:r w:rsidRPr="007012EB">
        <w:t xml:space="preserve">and extracted bidirectional best hits with in-house </w:t>
      </w:r>
      <w:r w:rsidR="008B1637" w:rsidRPr="007012EB">
        <w:t>Perl</w:t>
      </w:r>
      <w:r w:rsidRPr="007012EB">
        <w:t xml:space="preserve"> scripts.</w:t>
      </w:r>
    </w:p>
    <w:p w14:paraId="43B38954" w14:textId="77777777" w:rsidR="009D22D2" w:rsidRPr="007012EB" w:rsidRDefault="009D22D2" w:rsidP="005E79BA">
      <w:pPr>
        <w:pStyle w:val="Normal1"/>
      </w:pPr>
    </w:p>
    <w:p w14:paraId="59A8435D" w14:textId="686EE29F" w:rsidR="009D22D2" w:rsidRPr="007012EB" w:rsidRDefault="00142007" w:rsidP="005E79BA">
      <w:pPr>
        <w:pStyle w:val="Normal1"/>
      </w:pPr>
      <w:r w:rsidRPr="007012EB">
        <w:t>For miRNA prediction</w:t>
      </w:r>
      <w:r w:rsidR="00294925" w:rsidRPr="007012EB">
        <w:t xml:space="preserve"> we used miRDeep</w:t>
      </w:r>
      <w:r w:rsidR="00C91117" w:rsidRPr="007012EB">
        <w:t xml:space="preserve"> </w:t>
      </w:r>
      <w:r w:rsidR="00DC2B67" w:rsidRPr="007012EB">
        <w:fldChar w:fldCharType="begin"/>
      </w:r>
      <w:r w:rsidR="004E0383">
        <w:instrText xml:space="preserve"> ADDIN EN.CITE &lt;EndNote&gt;&lt;Cite&gt;&lt;Author&gt;Friedlander&lt;/Author&gt;&lt;Year&gt;2012&lt;/Year&gt;&lt;RecNum&gt;1308&lt;/RecNum&gt;&lt;DisplayText&gt;[52]&lt;/DisplayText&gt;&lt;record&gt;&lt;rec-number&gt;1308&lt;/rec-number&gt;&lt;foreign-keys&gt;&lt;key app="EN" db-id="wpsap0rf8sw9wfefxxhvwee72vsdzzer5se9" timestamp="1485516026"&gt;1308&lt;/key&gt;&lt;key app="ENWeb" db-id=""&gt;0&lt;/key&gt;&lt;/foreign-keys&gt;&lt;ref-type name="Journal Article"&gt;17&lt;/ref-type&gt;&lt;contributors&gt;&lt;authors&gt;&lt;author&gt;Friedlander, M. R.&lt;/author&gt;&lt;author&gt;Mackowiak, S. D.&lt;/author&gt;&lt;author&gt;Li, N.&lt;/author&gt;&lt;author&gt;Chen, W.&lt;/author&gt;&lt;author&gt;Rajewsky, N.&lt;/author&gt;&lt;/authors&gt;&lt;/contributors&gt;&lt;auth-address&gt;Laboratory for Systems Biology of Gene Regulatory Elements, Berlin Institute for Medical Systems Biology at Max-Delbruck-Center for Molecular Medicine, Berlin-Buch 13125, Germany.&lt;/auth-address&gt;&lt;titles&gt;&lt;title&gt;miRDeep2 accurately identifies known and hundreds of novel microRNA genes in seven animal clades&lt;/title&gt;&lt;secondary-title&gt;Nucleic Acids Res&lt;/secondary-title&gt;&lt;/titles&gt;&lt;pages&gt;37-52&lt;/pages&gt;&lt;volume&gt;40&lt;/volume&gt;&lt;number&gt;1&lt;/number&gt;&lt;keywords&gt;&lt;keyword&gt;*Algorithms&lt;/keyword&gt;&lt;keyword&gt;Animals&lt;/keyword&gt;&lt;keyword&gt;Argonaute Proteins/metabolism&lt;/keyword&gt;&lt;keyword&gt;Cell Line, Tumor&lt;/keyword&gt;&lt;keyword&gt;Computer Graphics&lt;/keyword&gt;&lt;keyword&gt;High-Throughput Nucleotide Sequencing&lt;/keyword&gt;&lt;keyword&gt;Humans&lt;/keyword&gt;&lt;keyword&gt;Interspersed Repetitive Sequences&lt;/keyword&gt;&lt;keyword&gt;Mice&lt;/keyword&gt;&lt;keyword&gt;MicroRNAs/chemistry/*genetics/metabolism&lt;/keyword&gt;&lt;keyword&gt;Polymerase Chain Reaction&lt;/keyword&gt;&lt;keyword&gt;RNA Interference&lt;/keyword&gt;&lt;keyword&gt;Ribonuclease III/antagonists &amp;amp; inhibitors/genetics&lt;/keyword&gt;&lt;keyword&gt;Sequence Analysis, RNA&lt;/keyword&gt;&lt;keyword&gt;Software&lt;/keyword&gt;&lt;/keywords&gt;&lt;dates&gt;&lt;year&gt;2012&lt;/year&gt;&lt;pub-dates&gt;&lt;date&gt;Jan&lt;/date&gt;&lt;/pub-dates&gt;&lt;/dates&gt;&lt;isbn&gt;1362-4962 (Electronic)&amp;#xD;0305-1048 (Linking)&lt;/isbn&gt;&lt;accession-num&gt;21911355&lt;/accession-num&gt;&lt;urls&gt;&lt;related-urls&gt;&lt;url&gt;https://www.ncbi.nlm.nih.gov/pubmed/21911355&lt;/url&gt;&lt;/related-urls&gt;&lt;/urls&gt;&lt;custom2&gt;PMC3245920&lt;/custom2&gt;&lt;electronic-resource-num&gt;10.1093/nar/gkr688&lt;/electronic-resource-num&gt;&lt;/record&gt;&lt;/Cite&gt;&lt;/EndNote&gt;</w:instrText>
      </w:r>
      <w:r w:rsidR="00DC2B67" w:rsidRPr="007012EB">
        <w:fldChar w:fldCharType="separate"/>
      </w:r>
      <w:r w:rsidR="004E0383">
        <w:rPr>
          <w:noProof/>
        </w:rPr>
        <w:t>[52]</w:t>
      </w:r>
      <w:r w:rsidR="00DC2B67" w:rsidRPr="007012EB">
        <w:fldChar w:fldCharType="end"/>
      </w:r>
      <w:r w:rsidR="00DC2B67" w:rsidRPr="007012EB">
        <w:t xml:space="preserve"> </w:t>
      </w:r>
      <w:r w:rsidR="00294925" w:rsidRPr="007012EB">
        <w:t>to predict mature miRNA within the genome, using the mature miRNA sequences in miRBase</w:t>
      </w:r>
      <w:r w:rsidR="00B403B8" w:rsidRPr="007012EB">
        <w:t xml:space="preserve"> </w:t>
      </w:r>
      <w:r w:rsidR="00217524" w:rsidRPr="007012EB">
        <w:fldChar w:fldCharType="begin"/>
      </w:r>
      <w:r w:rsidR="004E0383">
        <w:instrText xml:space="preserve"> ADDIN EN.CITE &lt;EndNote&gt;&lt;Cite&gt;&lt;Author&gt;Kozomara&lt;/Author&gt;&lt;Year&gt;2014&lt;/Year&gt;&lt;RecNum&gt;1289&lt;/RecNum&gt;&lt;DisplayText&gt;[53]&lt;/DisplayText&gt;&lt;record&gt;&lt;rec-number&gt;1289&lt;/rec-number&gt;&lt;foreign-keys&gt;&lt;key app="EN" db-id="wpsap0rf8sw9wfefxxhvwee72vsdzzer5se9" timestamp="1484205046"&gt;1289&lt;/key&gt;&lt;key app="ENWeb" db-id=""&gt;0&lt;/key&gt;&lt;/foreign-keys&gt;&lt;ref-type name="Journal Article"&gt;17&lt;/ref-type&gt;&lt;contributors&gt;&lt;authors&gt;&lt;author&gt;Kozomara, A.&lt;/author&gt;&lt;author&gt;Griffiths-Jones, S.&lt;/author&gt;&lt;/authors&gt;&lt;/contributors&gt;&lt;auth-address&gt;Faculty of Life Sciences, University of Manchester, Manchester, M13 9PT, UK.&lt;/auth-address&gt;&lt;titles&gt;&lt;title&gt;miRBase: annotating high confidence microRNAs using deep sequencing data&lt;/title&gt;&lt;secondary-title&gt;Nucleic Acids Res&lt;/secondary-title&gt;&lt;/titles&gt;&lt;pages&gt;D68-73&lt;/pages&gt;&lt;volume&gt;42&lt;/volume&gt;&lt;number&gt;Database issue&lt;/number&gt;&lt;keywords&gt;&lt;keyword&gt;Animals&lt;/keyword&gt;&lt;keyword&gt;*Databases, Nucleic Acid&lt;/keyword&gt;&lt;keyword&gt;*High-Throughput Nucleotide Sequencing&lt;/keyword&gt;&lt;keyword&gt;Humans&lt;/keyword&gt;&lt;keyword&gt;Internet&lt;/keyword&gt;&lt;keyword&gt;Mice&lt;/keyword&gt;&lt;keyword&gt;MicroRNAs/*chemistry&lt;/keyword&gt;&lt;keyword&gt;*Molecular Sequence Annotation&lt;/keyword&gt;&lt;keyword&gt;*Sequence Analysis, RNA&lt;/keyword&gt;&lt;/keywords&gt;&lt;dates&gt;&lt;year&gt;2014&lt;/year&gt;&lt;pub-dates&gt;&lt;date&gt;Jan&lt;/date&gt;&lt;/pub-dates&gt;&lt;/dates&gt;&lt;isbn&gt;1362-4962 (Electronic)&amp;#xD;0305-1048 (Linking)&lt;/isbn&gt;&lt;accession-num&gt;24275495&lt;/accession-num&gt;&lt;urls&gt;&lt;related-urls&gt;&lt;url&gt;https://www.ncbi.nlm.nih.gov/pubmed/24275495&lt;/url&gt;&lt;/related-urls&gt;&lt;/urls&gt;&lt;custom2&gt;PMC3965103&lt;/custom2&gt;&lt;electronic-resource-num&gt;10.1093/nar/gkt1181&lt;/electronic-resource-num&gt;&lt;/record&gt;&lt;/Cite&gt;&lt;/EndNote&gt;</w:instrText>
      </w:r>
      <w:r w:rsidR="00217524" w:rsidRPr="007012EB">
        <w:fldChar w:fldCharType="separate"/>
      </w:r>
      <w:r w:rsidR="004E0383">
        <w:rPr>
          <w:noProof/>
        </w:rPr>
        <w:t>[53]</w:t>
      </w:r>
      <w:r w:rsidR="00217524" w:rsidRPr="007012EB">
        <w:fldChar w:fldCharType="end"/>
      </w:r>
      <w:r w:rsidR="00294925" w:rsidRPr="007012EB">
        <w:t>. The predicted mature miRNA sequences were then searched against miRBase with ssearch36</w:t>
      </w:r>
      <w:r w:rsidR="00B403B8" w:rsidRPr="007012EB">
        <w:t xml:space="preserve"> </w:t>
      </w:r>
      <w:r w:rsidR="00217524" w:rsidRPr="007012EB">
        <w:fldChar w:fldCharType="begin"/>
      </w:r>
      <w:r w:rsidR="004E0383">
        <w:instrText xml:space="preserve"> ADDIN EN.CITE &lt;EndNote&gt;&lt;Cite&gt;&lt;Author&gt;Pearson&lt;/Author&gt;&lt;Year&gt;1988&lt;/Year&gt;&lt;RecNum&gt;548&lt;/RecNum&gt;&lt;DisplayText&gt;[105]&lt;/DisplayText&gt;&lt;record&gt;&lt;rec-number&gt;548&lt;/rec-number&gt;&lt;foreign-keys&gt;&lt;key app="EN" db-id="wpsap0rf8sw9wfefxxhvwee72vsdzzer5se9" timestamp="1445594479"&gt;548&lt;/key&gt;&lt;key app="ENWeb" db-id=""&gt;0&lt;/key&gt;&lt;/foreign-keys&gt;&lt;ref-type name="Journal Article"&gt;17&lt;/ref-type&gt;&lt;contributors&gt;&lt;authors&gt;&lt;author&gt;Pearson, W. R.&lt;/author&gt;&lt;author&gt;Lipman, D. J.&lt;/author&gt;&lt;/authors&gt;&lt;/contributors&gt;&lt;auth-address&gt;Department of Biochemistry, University of Virginia, Charlottesville 22908.&lt;/auth-address&gt;&lt;titles&gt;&lt;title&gt;Improved tools for biological sequence comparison&lt;/title&gt;&lt;secondary-title&gt;Proc Natl Acad Sci U S A&lt;/secondary-title&gt;&lt;/titles&gt;&lt;pages&gt;2444-8&lt;/pages&gt;&lt;volume&gt;85&lt;/volume&gt;&lt;number&gt;8&lt;/number&gt;&lt;keywords&gt;&lt;keyword&gt;*Amino Acid Sequence&lt;/keyword&gt;&lt;keyword&gt;Animals&lt;/keyword&gt;&lt;keyword&gt;*Base Sequence&lt;/keyword&gt;&lt;keyword&gt;Globins/genetics&lt;/keyword&gt;&lt;keyword&gt;Humans&lt;/keyword&gt;&lt;keyword&gt;Information Systems&lt;/keyword&gt;&lt;keyword&gt;Molecular Sequence Data&lt;/keyword&gt;&lt;keyword&gt;Peptides/genetics&lt;/keyword&gt;&lt;keyword&gt;Receptors, Antigen, T-Cell/genetics&lt;/keyword&gt;&lt;keyword&gt;Sequence Homology, Nucleic Acid&lt;/keyword&gt;&lt;keyword&gt;*Software&lt;/keyword&gt;&lt;keyword&gt;Transforming Growth Factors&lt;/keyword&gt;&lt;/keywords&gt;&lt;dates&gt;&lt;year&gt;1988&lt;/year&gt;&lt;pub-dates&gt;&lt;date&gt;Apr&lt;/date&gt;&lt;/pub-dates&gt;&lt;/dates&gt;&lt;isbn&gt;0027-8424 (Print)&amp;#xD;0027-8424 (Linking)&lt;/isbn&gt;&lt;accession-num&gt;3162770&lt;/accession-num&gt;&lt;urls&gt;&lt;related-urls&gt;&lt;url&gt;https://www.ncbi.nlm.nih.gov/pubmed/3162770&lt;/url&gt;&lt;/related-urls&gt;&lt;/urls&gt;&lt;custom2&gt;PMC280013&lt;/custom2&gt;&lt;/record&gt;&lt;/Cite&gt;&lt;/EndNote&gt;</w:instrText>
      </w:r>
      <w:r w:rsidR="00217524" w:rsidRPr="007012EB">
        <w:fldChar w:fldCharType="separate"/>
      </w:r>
      <w:r w:rsidR="004E0383">
        <w:rPr>
          <w:noProof/>
        </w:rPr>
        <w:t>[105]</w:t>
      </w:r>
      <w:r w:rsidR="00217524" w:rsidRPr="007012EB">
        <w:fldChar w:fldCharType="end"/>
      </w:r>
      <w:r w:rsidR="00294925" w:rsidRPr="007012EB">
        <w:t xml:space="preserve"> for annotation by retaining hits with identity &gt; 70% and a complete match of</w:t>
      </w:r>
      <w:r w:rsidRPr="007012EB">
        <w:t xml:space="preserve"> bases</w:t>
      </w:r>
      <w:r w:rsidR="00294925" w:rsidRPr="007012EB">
        <w:t xml:space="preserve"> 1-7</w:t>
      </w:r>
      <w:r w:rsidRPr="007012EB">
        <w:t>, 2-8 or 3-9.</w:t>
      </w:r>
    </w:p>
    <w:p w14:paraId="031FA687" w14:textId="77777777" w:rsidR="00B46BBD" w:rsidRDefault="00B46BBD" w:rsidP="00080AA2">
      <w:pPr>
        <w:pStyle w:val="2"/>
      </w:pPr>
      <w:bookmarkStart w:id="482" w:name="_3v54tawno5yo" w:colFirst="0" w:colLast="0"/>
      <w:bookmarkStart w:id="483" w:name="_yobe467q44ko" w:colFirst="0" w:colLast="0"/>
      <w:bookmarkStart w:id="484" w:name="_twk29jaz2i9j" w:colFirst="0" w:colLast="0"/>
      <w:bookmarkEnd w:id="482"/>
      <w:bookmarkEnd w:id="483"/>
      <w:bookmarkEnd w:id="484"/>
    </w:p>
    <w:p w14:paraId="1B57F6DA" w14:textId="564F0ED9" w:rsidR="009D22D2" w:rsidRPr="007012EB" w:rsidRDefault="00294925" w:rsidP="00080AA2">
      <w:pPr>
        <w:pStyle w:val="2"/>
      </w:pPr>
      <w:r w:rsidRPr="007012EB">
        <w:t>HORIZONTAL GENE TRANSFER ANALYSES</w:t>
      </w:r>
    </w:p>
    <w:p w14:paraId="68079930" w14:textId="744C0970" w:rsidR="00FB421E" w:rsidRPr="00293FBD" w:rsidRDefault="00294925" w:rsidP="00FB421E">
      <w:pPr>
        <w:pStyle w:val="a5"/>
        <w:rPr>
          <w:ins w:id="485" w:author="Yuki Yoshida" w:date="2017-05-11T15:15:00Z"/>
        </w:rPr>
      </w:pPr>
      <w:r w:rsidRPr="007012EB">
        <w:t xml:space="preserve">HGT genes were </w:t>
      </w:r>
      <w:r w:rsidR="00800773">
        <w:t>identified</w:t>
      </w:r>
      <w:r w:rsidR="00800773" w:rsidRPr="007012EB">
        <w:t xml:space="preserve"> </w:t>
      </w:r>
      <w:r w:rsidR="00800773">
        <w:t>using</w:t>
      </w:r>
      <w:r w:rsidR="00800773" w:rsidRPr="007012EB">
        <w:t xml:space="preserve"> </w:t>
      </w:r>
      <w:r w:rsidRPr="007012EB">
        <w:t>the HGT index</w:t>
      </w:r>
      <w:r w:rsidR="00800773">
        <w:t xml:space="preserve"> approach</w:t>
      </w:r>
      <w:r w:rsidR="00B403B8" w:rsidRPr="007012EB">
        <w:t xml:space="preserve"> </w:t>
      </w:r>
      <w:r w:rsidR="00217524" w:rsidRPr="007012EB">
        <w:fldChar w:fldCharType="begin"/>
      </w:r>
      <w:r w:rsidR="004E0383">
        <w:instrText xml:space="preserve"> ADDIN EN.CITE &lt;EndNote&gt;&lt;Cite&gt;&lt;Author&gt;Boschetti&lt;/Author&gt;&lt;Year&gt;2012&lt;/Year&gt;&lt;RecNum&gt;1022&lt;/RecNum&gt;&lt;DisplayText&gt;[64]&lt;/DisplayText&gt;&lt;record&gt;&lt;rec-number&gt;1022&lt;/rec-number&gt;&lt;foreign-keys&gt;&lt;key app="EN" db-id="wpsap0rf8sw9wfefxxhvwee72vsdzzer5se9" timestamp="1463477668"&gt;1022&lt;/key&gt;&lt;key app="ENWeb" db-id=""&gt;0&lt;/key&gt;&lt;/foreign-keys&gt;&lt;ref-type name="Journal Article"&gt;17&lt;/ref-type&gt;&lt;contributors&gt;&lt;authors&gt;&lt;author&gt;Boschetti, C.&lt;/author&gt;&lt;author&gt;Carr, A.&lt;/author&gt;&lt;author&gt;Crisp, A.&lt;/author&gt;&lt;author&gt;Eyres, I.&lt;/author&gt;&lt;author&gt;Wang-Koh, Y.&lt;/author&gt;&lt;author&gt;Lubzens, E.&lt;/author&gt;&lt;author&gt;Barraclough, T. G.&lt;/author&gt;&lt;author&gt;Micklem, G.&lt;/author&gt;&lt;author&gt;Tunnacliffe, A.&lt;/author&gt;&lt;/authors&gt;&lt;/contributors&gt;&lt;auth-address&gt;Department of Chemical Engineering and Biotechnology, University of Cambridge, Cambridge, United Kingdom.&lt;/auth-address&gt;&lt;titles&gt;&lt;title&gt;Biochemical diversification through foreign gene expression in bdelloid rotifers&lt;/title&gt;&lt;secondary-title&gt;PLoS Genet&lt;/secondary-title&gt;&lt;/titles&gt;&lt;pages&gt;e1003035&lt;/pages&gt;&lt;volume&gt;8&lt;/volume&gt;&lt;number&gt;11&lt;/number&gt;&lt;keywords&gt;&lt;keyword&gt;Animals&lt;/keyword&gt;&lt;keyword&gt;Desiccation&lt;/keyword&gt;&lt;keyword&gt;*Gene Expression&lt;/keyword&gt;&lt;keyword&gt;Gene Library&lt;/keyword&gt;&lt;keyword&gt;*Gene Transfer, Horizontal&lt;/keyword&gt;&lt;keyword&gt;Metabolic Networks and Pathways/*genetics&lt;/keyword&gt;&lt;keyword&gt;Phylogeny&lt;/keyword&gt;&lt;keyword&gt;Radiation, Ionizing&lt;/keyword&gt;&lt;keyword&gt;*Rotifera/genetics/physiology&lt;/keyword&gt;&lt;keyword&gt;Transcriptome&lt;/keyword&gt;&lt;/keywords&gt;&lt;dates&gt;&lt;year&gt;2012&lt;/year&gt;&lt;/dates&gt;&lt;isbn&gt;1553-7404 (Electronic)&amp;#xD;1553-7390 (Linking)&lt;/isbn&gt;&lt;accession-num&gt;23166508&lt;/accession-num&gt;&lt;urls&gt;&lt;related-urls&gt;&lt;url&gt;https://www.ncbi.nlm.nih.gov/pubmed/23166508&lt;/url&gt;&lt;/related-urls&gt;&lt;/urls&gt;&lt;custom2&gt;PMC3499245&lt;/custom2&gt;&lt;electronic-resource-num&gt;10.1371/journal.pgen.1003035&lt;/electronic-resource-num&gt;&lt;/record&gt;&lt;/Cite&gt;&lt;/EndNote&gt;</w:instrText>
      </w:r>
      <w:r w:rsidR="00217524" w:rsidRPr="007012EB">
        <w:fldChar w:fldCharType="separate"/>
      </w:r>
      <w:r w:rsidR="004E0383">
        <w:rPr>
          <w:noProof/>
        </w:rPr>
        <w:t>[64]</w:t>
      </w:r>
      <w:r w:rsidR="00217524" w:rsidRPr="007012EB">
        <w:fldChar w:fldCharType="end"/>
      </w:r>
      <w:r w:rsidRPr="007012EB">
        <w:t xml:space="preserve">. Swiss-Prot and TrEMBL </w:t>
      </w:r>
      <w:r w:rsidR="00FA0AFE">
        <w:t>were</w:t>
      </w:r>
      <w:r w:rsidR="001D255F" w:rsidRPr="007012EB">
        <w:t xml:space="preserve"> downloaded</w:t>
      </w:r>
      <w:r w:rsidR="00B403B8" w:rsidRPr="007012EB">
        <w:t xml:space="preserve"> </w:t>
      </w:r>
      <w:r w:rsidR="00217524" w:rsidRPr="007012EB">
        <w:fldChar w:fldCharType="begin"/>
      </w:r>
      <w:r w:rsidR="004E0383">
        <w:instrText xml:space="preserve"> ADDIN EN.CITE &lt;EndNote&gt;&lt;Cite&gt;&lt;Author&gt;UniProt&lt;/Author&gt;&lt;Year&gt;2015&lt;/Year&gt;&lt;RecNum&gt;5&lt;/RecNum&gt;&lt;DisplayText&gt;[59]&lt;/DisplayText&gt;&lt;record&gt;&lt;rec-number&gt;5&lt;/rec-number&gt;&lt;foreign-keys&gt;&lt;key app="EN" db-id="wpsap0rf8sw9wfefxxhvwee72vsdzzer5se9" timestamp="1436162877"&gt;5&lt;/key&gt;&lt;/foreign-keys&gt;&lt;ref-type name="Journal Article"&gt;17&lt;/ref-type&gt;&lt;contributors&gt;&lt;authors&gt;&lt;author&gt;UniProt, Consortium&lt;/author&gt;&lt;/authors&gt;&lt;/contributors&gt;&lt;titles&gt;&lt;title&gt;UniProt: a hub for protein information&lt;/title&gt;&lt;secondary-title&gt;Nucleic Acids Res&lt;/secondary-title&gt;&lt;/titles&gt;&lt;pages&gt;D204-12&lt;/pages&gt;&lt;volume&gt;43&lt;/volume&gt;&lt;number&gt;Database issue&lt;/number&gt;&lt;keywords&gt;&lt;keyword&gt;*Databases, Protein&lt;/keyword&gt;&lt;keyword&gt;*Molecular Sequence Annotation&lt;/keyword&gt;&lt;keyword&gt;Proteome&lt;/keyword&gt;&lt;keyword&gt;*Sequence Analysis, Protein&lt;/keyword&gt;&lt;/keywords&gt;&lt;dates&gt;&lt;year&gt;2015&lt;/year&gt;&lt;pub-dates&gt;&lt;date&gt;Jan&lt;/date&gt;&lt;/pub-dates&gt;&lt;/dates&gt;&lt;isbn&gt;1362-4962 (Electronic)&amp;#xD;0305-1048 (Linking)&lt;/isbn&gt;&lt;accession-num&gt;25348405&lt;/accession-num&gt;&lt;urls&gt;&lt;related-urls&gt;&lt;url&gt;https://www.ncbi.nlm.nih.gov/pubmed/25348405&lt;/url&gt;&lt;/related-urls&gt;&lt;/urls&gt;&lt;custom2&gt;PMC4384041&lt;/custom2&gt;&lt;electronic-resource-num&gt;10.1093/nar/gku989&lt;/electronic-resource-num&gt;&lt;/record&gt;&lt;/Cite&gt;&lt;/EndNote&gt;</w:instrText>
      </w:r>
      <w:r w:rsidR="00217524" w:rsidRPr="007012EB">
        <w:fldChar w:fldCharType="separate"/>
      </w:r>
      <w:r w:rsidR="004E0383">
        <w:rPr>
          <w:noProof/>
        </w:rPr>
        <w:t>[59]</w:t>
      </w:r>
      <w:r w:rsidR="00217524" w:rsidRPr="007012EB">
        <w:fldChar w:fldCharType="end"/>
      </w:r>
      <w:r w:rsidRPr="007012EB">
        <w:t xml:space="preserve">, and sequences with “Complete Proteome” in the Keyword were extracted. </w:t>
      </w:r>
      <w:r w:rsidR="00142007" w:rsidRPr="007012EB">
        <w:t>F</w:t>
      </w:r>
      <w:r w:rsidRPr="007012EB">
        <w:t xml:space="preserve">ollowing the method </w:t>
      </w:r>
      <w:r w:rsidR="00142007" w:rsidRPr="007012EB">
        <w:t>of</w:t>
      </w:r>
      <w:r w:rsidRPr="007012EB">
        <w:t xml:space="preserve"> Boschetti </w:t>
      </w:r>
      <w:r w:rsidRPr="007012EB">
        <w:rPr>
          <w:i/>
        </w:rPr>
        <w:t>et al.</w:t>
      </w:r>
      <w:r w:rsidRPr="007012EB">
        <w:t>, an Arthropoda-less and Nematoda-less database was constructe</w:t>
      </w:r>
      <w:r w:rsidR="00B403B8" w:rsidRPr="007012EB">
        <w:t>d</w:t>
      </w:r>
      <w:r w:rsidRPr="007012EB">
        <w:t xml:space="preserve">. </w:t>
      </w:r>
      <w:r w:rsidR="00FA0AFE">
        <w:t>These databases were searched with DIAMOND</w:t>
      </w:r>
      <w:r w:rsidRPr="007012EB">
        <w:t xml:space="preserve"> </w:t>
      </w:r>
      <w:r w:rsidR="00217524" w:rsidRPr="007012EB">
        <w:fldChar w:fldCharType="begin"/>
      </w:r>
      <w:r w:rsidR="004E0383">
        <w:instrText xml:space="preserve"> ADDIN EN.CITE &lt;EndNote&gt;&lt;Cite&gt;&lt;Author&gt;Buchfink&lt;/Author&gt;&lt;Year&gt;2015&lt;/Year&gt;&lt;RecNum&gt;1069&lt;/RecNum&gt;&lt;DisplayText&gt;[65]&lt;/DisplayText&gt;&lt;record&gt;&lt;rec-number&gt;1069&lt;/rec-number&gt;&lt;foreign-keys&gt;&lt;key app="EN" db-id="wpsap0rf8sw9wfefxxhvwee72vsdzzer5se9" timestamp="1467255798"&gt;1069&lt;/key&gt;&lt;key app="ENWeb" db-id=""&gt;0&lt;/key&gt;&lt;/foreign-keys&gt;&lt;ref-type name="Journal Article"&gt;17&lt;/ref-type&gt;&lt;contributors&gt;&lt;authors&gt;&lt;author&gt;Buchfink, B.&lt;/author&gt;&lt;author&gt;Xie, C.&lt;/author&gt;&lt;author&gt;Huson, D. H.&lt;/author&gt;&lt;/authors&gt;&lt;/contributors&gt;&lt;auth-address&gt;Univ Tubingen, Dept Comp Sci, Tubingen, Germany&amp;#xD;Univ Tubingen, Ctr Bioinformat, Tubingen, Germany&amp;#xD;Nanyang Technol Univ, Sch Biol Sci, Singapore Ctr Environm Life Sci Engn, Singapore 639798, Singapore&amp;#xD;Natl Univ Singapore, Inst Life Sci, Singapore 117548, Singapore&lt;/auth-address&gt;&lt;titles&gt;&lt;title&gt;Fast and sensitive protein alignment using DIAMOND&lt;/title&gt;&lt;secondary-title&gt;Nature Methods&lt;/secondary-title&gt;&lt;alt-title&gt;Nat Methods&lt;/alt-title&gt;&lt;/titles&gt;&lt;pages&gt;59-60&lt;/pages&gt;&lt;volume&gt;12&lt;/volume&gt;&lt;number&gt;1&lt;/number&gt;&lt;keywords&gt;&lt;keyword&gt;search tool&lt;/keyword&gt;&lt;keyword&gt;blast&lt;/keyword&gt;&lt;/keywords&gt;&lt;dates&gt;&lt;year&gt;2015&lt;/year&gt;&lt;pub-dates&gt;&lt;date&gt;Jan&lt;/date&gt;&lt;/pub-dates&gt;&lt;/dates&gt;&lt;isbn&gt;1548-7091&lt;/isbn&gt;&lt;accession-num&gt;WOS:000347668600019&lt;/accession-num&gt;&lt;urls&gt;&lt;related-urls&gt;&lt;url&gt;&amp;lt;Go to ISI&amp;gt;://WOS:000347668600019&lt;/url&gt;&lt;/related-urls&gt;&lt;/urls&gt;&lt;language&gt;English&lt;/language&gt;&lt;/record&gt;&lt;/Cite&gt;&lt;/EndNote&gt;</w:instrText>
      </w:r>
      <w:r w:rsidR="00217524" w:rsidRPr="007012EB">
        <w:fldChar w:fldCharType="separate"/>
      </w:r>
      <w:r w:rsidR="004E0383">
        <w:rPr>
          <w:noProof/>
        </w:rPr>
        <w:t>[65]</w:t>
      </w:r>
      <w:r w:rsidR="00217524" w:rsidRPr="007012EB">
        <w:fldChar w:fldCharType="end"/>
      </w:r>
      <w:r w:rsidRPr="007012EB">
        <w:t xml:space="preserve"> </w:t>
      </w:r>
      <w:r w:rsidR="00FA0AFE">
        <w:t>using as query all</w:t>
      </w:r>
      <w:r w:rsidRPr="007012EB">
        <w:t xml:space="preserve"> CDS sequences</w:t>
      </w:r>
      <w:r w:rsidR="00FA0AFE">
        <w:t>, using t</w:t>
      </w:r>
      <w:r w:rsidR="00FA0AFE" w:rsidRPr="007012EB">
        <w:t>he longest transcript for each gene</w:t>
      </w:r>
      <w:r w:rsidRPr="007012EB">
        <w:t xml:space="preserve"> </w:t>
      </w:r>
      <w:r w:rsidR="00FA0AFE">
        <w:t>(</w:t>
      </w:r>
      <w:r w:rsidRPr="007012EB">
        <w:t>DIAMOND BLASTX</w:t>
      </w:r>
      <w:r w:rsidR="00FA0AFE">
        <w:t>)</w:t>
      </w:r>
      <w:r w:rsidRPr="007012EB">
        <w:t xml:space="preserve">. </w:t>
      </w:r>
      <w:r w:rsidR="00FA0AFE">
        <w:t>H</w:t>
      </w:r>
      <w:r w:rsidRPr="007012EB">
        <w:t xml:space="preserve">its with an E-value below 1e-5 were </w:t>
      </w:r>
      <w:r w:rsidR="00FA0AFE">
        <w:t>kept</w:t>
      </w:r>
      <w:r w:rsidRPr="007012EB">
        <w:t xml:space="preserve">. </w:t>
      </w:r>
      <w:ins w:id="486" w:author="Yuki Yoshida" w:date="2017-05-11T15:15:00Z">
        <w:r w:rsidR="00FB421E">
          <w:t xml:space="preserve">The </w:t>
        </w:r>
        <w:r w:rsidR="00FB421E" w:rsidRPr="00293FBD">
          <w:t xml:space="preserve">HGT index (Hu) was calculated as Bo - Bm, the bit score difference between the best non-metazoan hit (Bo) and the best metazoan hit (Bm), and genes with Hu </w:t>
        </w:r>
        <w:r w:rsidR="00FB421E" w:rsidRPr="00293FBD">
          <w:rPr>
            <w:rFonts w:ascii="Kohinoor Bangla" w:hAnsi="Kohinoor Bangla" w:cs="Kohinoor Bangla"/>
          </w:rPr>
          <w:t>≥</w:t>
        </w:r>
        <w:r w:rsidR="00FB421E" w:rsidRPr="00293FBD">
          <w:t xml:space="preserve"> 30 were identified as HGT candidates.</w:t>
        </w:r>
      </w:ins>
    </w:p>
    <w:p w14:paraId="18A5C704" w14:textId="0696F37C" w:rsidR="009D22D2" w:rsidRPr="007012EB" w:rsidDel="00F25788" w:rsidRDefault="00294925" w:rsidP="00FA0AFE">
      <w:pPr>
        <w:pStyle w:val="Normal1"/>
        <w:rPr>
          <w:del w:id="487" w:author="Yuki Yoshida" w:date="2017-05-24T11:00:00Z"/>
        </w:rPr>
      </w:pPr>
      <w:del w:id="488" w:author="Yuki Yoshida" w:date="2017-05-11T15:15:00Z">
        <w:r w:rsidRPr="007012EB" w:rsidDel="00FB421E">
          <w:delText>The HGT index (Hu) was calculated by Bm - Bo, the bit score difference between the best non-</w:delText>
        </w:r>
        <w:r w:rsidR="00FA0AFE" w:rsidRPr="007012EB" w:rsidDel="00FB421E">
          <w:delText>metaz</w:delText>
        </w:r>
        <w:r w:rsidR="00FA0AFE" w:rsidDel="00FB421E">
          <w:delText>oa</w:delText>
        </w:r>
        <w:r w:rsidR="00FA0AFE" w:rsidRPr="007012EB" w:rsidDel="00FB421E">
          <w:delText xml:space="preserve">n </w:delText>
        </w:r>
        <w:r w:rsidRPr="007012EB" w:rsidDel="00FB421E">
          <w:delText>hit (Bo)</w:delText>
        </w:r>
        <w:r w:rsidR="00B403B8" w:rsidRPr="007012EB" w:rsidDel="00FB421E">
          <w:delText xml:space="preserve"> and the best metazoan hit (Bm)</w:delText>
        </w:r>
        <w:r w:rsidRPr="007012EB" w:rsidDel="00FB421E">
          <w:delText xml:space="preserve">, and genes with Hu </w:delText>
        </w:r>
        <w:r w:rsidRPr="007012EB" w:rsidDel="00FB421E">
          <w:rPr>
            <w:rFonts w:ascii="Lucida Blackletter" w:hAnsi="Lucida Blackletter" w:cs="Lucida Blackletter"/>
          </w:rPr>
          <w:delText>≥</w:delText>
        </w:r>
        <w:r w:rsidRPr="007012EB" w:rsidDel="00FB421E">
          <w:delText xml:space="preserve"> 30 were identified as HGT candidate</w:delText>
        </w:r>
        <w:r w:rsidR="00FA0AFE" w:rsidDel="00FB421E">
          <w:delText>s</w:delText>
        </w:r>
        <w:r w:rsidRPr="007012EB" w:rsidDel="00FB421E">
          <w:delText xml:space="preserve">. </w:delText>
        </w:r>
      </w:del>
    </w:p>
    <w:p w14:paraId="2AD09250" w14:textId="77777777" w:rsidR="009D22D2" w:rsidRPr="007012EB" w:rsidRDefault="009D22D2" w:rsidP="005E79BA">
      <w:pPr>
        <w:pStyle w:val="Normal1"/>
      </w:pPr>
    </w:p>
    <w:p w14:paraId="25B786F1" w14:textId="42E5C750" w:rsidR="009D22D2" w:rsidRPr="007012EB" w:rsidRDefault="00294925" w:rsidP="008F6587">
      <w:pPr>
        <w:pStyle w:val="Normal1"/>
      </w:pPr>
      <w:r w:rsidRPr="007012EB">
        <w:t xml:space="preserve">To assess if </w:t>
      </w:r>
      <w:r w:rsidRPr="007012EB">
        <w:rPr>
          <w:i/>
        </w:rPr>
        <w:t>ab initio</w:t>
      </w:r>
      <w:r w:rsidRPr="007012EB">
        <w:t xml:space="preserve"> annotation of genomes bias</w:t>
      </w:r>
      <w:r w:rsidR="00FA0AFE">
        <w:t>es</w:t>
      </w:r>
      <w:r w:rsidRPr="007012EB">
        <w:t xml:space="preserve"> the</w:t>
      </w:r>
      <w:r w:rsidR="00142007" w:rsidRPr="007012EB">
        <w:t xml:space="preserve"> calculation of</w:t>
      </w:r>
      <w:r w:rsidRPr="007012EB">
        <w:t xml:space="preserve"> </w:t>
      </w:r>
      <w:r w:rsidR="00FA0AFE">
        <w:t xml:space="preserve">the </w:t>
      </w:r>
      <w:r w:rsidRPr="007012EB">
        <w:t xml:space="preserve">HGT </w:t>
      </w:r>
      <w:r w:rsidR="00142007" w:rsidRPr="007012EB">
        <w:t>index,</w:t>
      </w:r>
      <w:r w:rsidRPr="007012EB">
        <w:t xml:space="preserve"> we calculated HGT </w:t>
      </w:r>
      <w:r w:rsidR="00FA0AFE">
        <w:t>indices</w:t>
      </w:r>
      <w:r w:rsidR="00FA0AFE" w:rsidRPr="007012EB">
        <w:t xml:space="preserve"> </w:t>
      </w:r>
      <w:r w:rsidRPr="007012EB">
        <w:t>for genomes in ENSEMBL-</w:t>
      </w:r>
      <w:r w:rsidR="00FA0AFE">
        <w:t>M</w:t>
      </w:r>
      <w:r w:rsidRPr="007012EB">
        <w:t>etazoa</w:t>
      </w:r>
      <w:r w:rsidR="000457BB" w:rsidRPr="007012EB">
        <w:t xml:space="preserve"> </w:t>
      </w:r>
      <w:r w:rsidR="00CB77F7" w:rsidRPr="007012EB">
        <w:fldChar w:fldCharType="begin">
          <w:fldData xml:space="preserve">PEVuZE5vdGU+PENpdGU+PEF1dGhvcj5Ba2VuPC9BdXRob3I+PFllYXI+MjAxNzwvWWVhcj48UmVj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</w:fldData>
        </w:fldChar>
      </w:r>
      <w:r w:rsidR="004E0383">
        <w:instrText xml:space="preserve"> ADDIN EN.CITE </w:instrText>
      </w:r>
      <w:r w:rsidR="004E0383">
        <w:fldChar w:fldCharType="begin">
          <w:fldData xml:space="preserve">PEVuZE5vdGU+PENpdGU+PEF1dGhvcj5Ba2VuPC9BdXRob3I+PFllYXI+MjAxNzwvWWVhcj48UmVj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</w:fldData>
        </w:fldChar>
      </w:r>
      <w:r w:rsidR="004E0383">
        <w:instrText xml:space="preserve"> ADDIN EN.CITE.DATA </w:instrText>
      </w:r>
      <w:r w:rsidR="004E0383">
        <w:fldChar w:fldCharType="end"/>
      </w:r>
      <w:r w:rsidR="00CB77F7" w:rsidRPr="007012EB">
        <w:fldChar w:fldCharType="separate"/>
      </w:r>
      <w:r w:rsidR="004E0383">
        <w:rPr>
          <w:noProof/>
        </w:rPr>
        <w:t>[56]</w:t>
      </w:r>
      <w:r w:rsidR="00CB77F7" w:rsidRPr="007012EB">
        <w:fldChar w:fldCharType="end"/>
      </w:r>
      <w:r w:rsidRPr="007012EB">
        <w:t xml:space="preserve"> that had corresponding Augustus</w:t>
      </w:r>
      <w:del w:id="489" w:author="Yuki Yoshida" w:date="2017-05-20T23:13:00Z">
        <w:r w:rsidRPr="007012EB" w:rsidDel="006E6C51">
          <w:delText xml:space="preserve"> v3.2.2</w:delText>
        </w:r>
      </w:del>
      <w:r w:rsidRPr="007012EB">
        <w:t xml:space="preserve"> </w:t>
      </w:r>
      <w:r w:rsidR="00217524" w:rsidRPr="007012EB">
        <w:fldChar w:fldCharType="begin"/>
      </w:r>
      <w:r w:rsidR="004E0383">
        <w:instrText xml:space="preserve"> ADDIN EN.CITE &lt;EndNote&gt;&lt;Cite&gt;&lt;Author&gt;Keller&lt;/Author&gt;&lt;Year&gt;2011&lt;/Year&gt;&lt;RecNum&gt;526&lt;/RecNum&gt;&lt;DisplayText&gt;[63]&lt;/DisplayText&gt;&lt;record&gt;&lt;rec-number&gt;526&lt;/rec-number&gt;&lt;foreign-keys&gt;&lt;key app="EN" db-id="wpsap0rf8sw9wfefxxhvwee72vsdzzer5se9" timestamp="1445594349"&gt;526&lt;/key&gt;&lt;key app="ENWeb" db-id=""&gt;0&lt;/key&gt;&lt;/foreign-keys&gt;&lt;ref-type name="Journal Article"&gt;17&lt;/ref-type&gt;&lt;contributors&gt;&lt;authors&gt;&lt;author&gt;Keller, O.&lt;/author&gt;&lt;author&gt;Kollmar, M.&lt;/author&gt;&lt;author&gt;Stanke, M.&lt;/author&gt;&lt;author&gt;Waack, S.&lt;/author&gt;&lt;/authors&gt;&lt;/contributors&gt;&lt;auth-address&gt;Institute of Computer Science, University of Gottingen, Goldschmidtstrasse 7, Greifswald, Germany. keller@cs.uni-goettingen.de&lt;/auth-address&gt;&lt;titles&gt;&lt;title&gt;A novel hybrid gene prediction method employing protein multiple sequence alignments&lt;/title&gt;&lt;secondary-title&gt;Bioinformatics&lt;/secondary-title&gt;&lt;/titles&gt;&lt;pages&gt;757-63&lt;/pages&gt;&lt;volume&gt;27&lt;/volume&gt;&lt;number&gt;6&lt;/number&gt;&lt;keywords&gt;&lt;keyword&gt;Algorithms&lt;/keyword&gt;&lt;keyword&gt;Amino Acid Sequence&lt;/keyword&gt;&lt;keyword&gt;Animals&lt;/keyword&gt;&lt;keyword&gt;Automatic Data Processing/*methods&lt;/keyword&gt;&lt;keyword&gt;Computational Biology/methods&lt;/keyword&gt;&lt;keyword&gt;Dyneins/genetics&lt;/keyword&gt;&lt;keyword&gt;Exons&lt;/keyword&gt;&lt;keyword&gt;Humans&lt;/keyword&gt;&lt;keyword&gt;Models, Genetic&lt;/keyword&gt;&lt;keyword&gt;Multigene Family&lt;/keyword&gt;&lt;keyword&gt;*Sequence Alignment&lt;/keyword&gt;&lt;keyword&gt;Sequence Analysis, Protein/*methods&lt;/keyword&gt;&lt;keyword&gt;*Software&lt;/keyword&gt;&lt;/keywords&gt;&lt;dates&gt;&lt;year&gt;2011&lt;/year&gt;&lt;pub-dates&gt;&lt;date&gt;Mar 15&lt;/date&gt;&lt;/pub-dates&gt;&lt;/dates&gt;&lt;isbn&gt;1367-4811 (Electronic)&amp;#xD;1367-4803 (Linking)&lt;/isbn&gt;&lt;accession-num&gt;21216780&lt;/accession-num&gt;&lt;urls&gt;&lt;related-urls&gt;&lt;url&gt;https://www.ncbi.nlm.nih.gov/pubmed/21216780&lt;/url&gt;&lt;/related-urls&gt;&lt;/urls&gt;&lt;electronic-resource-num&gt;10.1093/bioinformatics/btr010&lt;/electronic-resource-num&gt;&lt;/record&gt;&lt;/Cite&gt;&lt;/EndNote&gt;</w:instrText>
      </w:r>
      <w:r w:rsidR="00217524" w:rsidRPr="007012EB">
        <w:fldChar w:fldCharType="separate"/>
      </w:r>
      <w:r w:rsidR="004E0383">
        <w:rPr>
          <w:noProof/>
        </w:rPr>
        <w:t>[63]</w:t>
      </w:r>
      <w:r w:rsidR="00217524" w:rsidRPr="007012EB">
        <w:fldChar w:fldCharType="end"/>
      </w:r>
      <w:r w:rsidRPr="007012EB">
        <w:t xml:space="preserve"> gene model</w:t>
      </w:r>
      <w:r w:rsidR="00FA0AFE">
        <w:t>s</w:t>
      </w:r>
      <w:r w:rsidRPr="007012EB">
        <w:t xml:space="preserve"> </w:t>
      </w:r>
      <w:r w:rsidR="00FA0AFE">
        <w:t>and</w:t>
      </w:r>
      <w:r w:rsidR="00FA0AFE" w:rsidRPr="007012EB">
        <w:t xml:space="preserve"> </w:t>
      </w:r>
      <w:r w:rsidRPr="007012EB">
        <w:t>r</w:t>
      </w:r>
      <w:r w:rsidR="00FA0AFE">
        <w:t>a</w:t>
      </w:r>
      <w:r w:rsidRPr="007012EB">
        <w:t xml:space="preserve">n </w:t>
      </w:r>
      <w:r w:rsidRPr="007012EB">
        <w:rPr>
          <w:i/>
        </w:rPr>
        <w:t>ab initio</w:t>
      </w:r>
      <w:r w:rsidRPr="007012EB">
        <w:t xml:space="preserve"> gene prediction</w:t>
      </w:r>
      <w:r w:rsidR="00FA0AFE">
        <w:t xml:space="preserve">. We analysed </w:t>
      </w:r>
      <w:r w:rsidRPr="007012EB">
        <w:rPr>
          <w:i/>
        </w:rPr>
        <w:t>Aedes aegypti</w:t>
      </w:r>
      <w:r w:rsidRPr="007012EB">
        <w:t xml:space="preserve">, </w:t>
      </w:r>
      <w:r w:rsidRPr="007012EB">
        <w:rPr>
          <w:i/>
        </w:rPr>
        <w:t>Apis mellifera</w:t>
      </w:r>
      <w:r w:rsidRPr="007012EB">
        <w:t>,</w:t>
      </w:r>
      <w:r w:rsidRPr="007012EB">
        <w:rPr>
          <w:i/>
        </w:rPr>
        <w:t xml:space="preserve"> Bombus impatiens</w:t>
      </w:r>
      <w:r w:rsidRPr="007012EB">
        <w:t xml:space="preserve">, </w:t>
      </w:r>
      <w:r w:rsidRPr="007012EB">
        <w:rPr>
          <w:i/>
        </w:rPr>
        <w:t>Caenorhabditis brenneri</w:t>
      </w:r>
      <w:r w:rsidRPr="007012EB">
        <w:t xml:space="preserve">, </w:t>
      </w:r>
      <w:r w:rsidRPr="007012EB">
        <w:rPr>
          <w:i/>
        </w:rPr>
        <w:t>C. briggsae</w:t>
      </w:r>
      <w:r w:rsidRPr="007012EB">
        <w:t xml:space="preserve">, </w:t>
      </w:r>
      <w:r w:rsidRPr="007012EB">
        <w:rPr>
          <w:i/>
        </w:rPr>
        <w:t>C.</w:t>
      </w:r>
      <w:r w:rsidR="008B1637" w:rsidRPr="007012EB">
        <w:rPr>
          <w:i/>
        </w:rPr>
        <w:t xml:space="preserve"> </w:t>
      </w:r>
      <w:r w:rsidRPr="007012EB">
        <w:rPr>
          <w:i/>
        </w:rPr>
        <w:t>elegans,</w:t>
      </w:r>
      <w:r w:rsidRPr="007012EB">
        <w:t xml:space="preserve"> </w:t>
      </w:r>
      <w:r w:rsidRPr="007012EB">
        <w:rPr>
          <w:i/>
        </w:rPr>
        <w:t>C. japonica</w:t>
      </w:r>
      <w:r w:rsidRPr="007012EB">
        <w:t xml:space="preserve">, </w:t>
      </w:r>
      <w:r w:rsidRPr="007012EB">
        <w:rPr>
          <w:i/>
        </w:rPr>
        <w:t>C. remanei</w:t>
      </w:r>
      <w:r w:rsidRPr="007012EB">
        <w:t>, C</w:t>
      </w:r>
      <w:r w:rsidRPr="007012EB">
        <w:rPr>
          <w:i/>
        </w:rPr>
        <w:t>ulex quinquefasciatus</w:t>
      </w:r>
      <w:r w:rsidRPr="007012EB">
        <w:t xml:space="preserve">, </w:t>
      </w:r>
      <w:r w:rsidRPr="007012EB">
        <w:rPr>
          <w:i/>
        </w:rPr>
        <w:t>Drosophila ananassae,</w:t>
      </w:r>
      <w:r w:rsidRPr="007012EB">
        <w:t xml:space="preserve"> </w:t>
      </w:r>
      <w:r w:rsidRPr="007012EB">
        <w:rPr>
          <w:i/>
        </w:rPr>
        <w:t>D. erecta</w:t>
      </w:r>
      <w:r w:rsidRPr="007012EB">
        <w:t xml:space="preserve">, </w:t>
      </w:r>
      <w:r w:rsidRPr="007012EB">
        <w:rPr>
          <w:i/>
        </w:rPr>
        <w:t>D. grimshawi</w:t>
      </w:r>
      <w:r w:rsidRPr="007012EB">
        <w:t xml:space="preserve">, </w:t>
      </w:r>
      <w:r w:rsidR="00B403B8" w:rsidRPr="007012EB">
        <w:rPr>
          <w:i/>
        </w:rPr>
        <w:t>D.</w:t>
      </w:r>
      <w:r w:rsidRPr="007012EB">
        <w:rPr>
          <w:i/>
        </w:rPr>
        <w:t xml:space="preserve"> melanogaster</w:t>
      </w:r>
      <w:r w:rsidRPr="007012EB">
        <w:t xml:space="preserve">, </w:t>
      </w:r>
      <w:r w:rsidRPr="007012EB">
        <w:rPr>
          <w:i/>
        </w:rPr>
        <w:t>D. mojavensis</w:t>
      </w:r>
      <w:r w:rsidRPr="007012EB">
        <w:t xml:space="preserve">, </w:t>
      </w:r>
      <w:r w:rsidRPr="007012EB">
        <w:rPr>
          <w:i/>
        </w:rPr>
        <w:t>D. persimilis</w:t>
      </w:r>
      <w:r w:rsidRPr="007012EB">
        <w:t xml:space="preserve">, </w:t>
      </w:r>
      <w:r w:rsidRPr="007012EB">
        <w:rPr>
          <w:i/>
        </w:rPr>
        <w:t>D. pseudoobscura</w:t>
      </w:r>
      <w:r w:rsidRPr="007012EB">
        <w:t xml:space="preserve">, </w:t>
      </w:r>
      <w:r w:rsidRPr="007012EB">
        <w:rPr>
          <w:i/>
        </w:rPr>
        <w:t>D. sechellia</w:t>
      </w:r>
      <w:r w:rsidRPr="007012EB">
        <w:t xml:space="preserve">, </w:t>
      </w:r>
      <w:r w:rsidRPr="007012EB">
        <w:rPr>
          <w:i/>
        </w:rPr>
        <w:t>D. simulans</w:t>
      </w:r>
      <w:r w:rsidRPr="007012EB">
        <w:t xml:space="preserve">, </w:t>
      </w:r>
      <w:r w:rsidRPr="007012EB">
        <w:rPr>
          <w:i/>
        </w:rPr>
        <w:t>D. virilis</w:t>
      </w:r>
      <w:r w:rsidRPr="007012EB">
        <w:t xml:space="preserve">, </w:t>
      </w:r>
      <w:r w:rsidRPr="007012EB">
        <w:rPr>
          <w:i/>
        </w:rPr>
        <w:t>D. willistoni</w:t>
      </w:r>
      <w:r w:rsidRPr="007012EB">
        <w:t xml:space="preserve">, </w:t>
      </w:r>
      <w:r w:rsidRPr="007012EB">
        <w:rPr>
          <w:i/>
        </w:rPr>
        <w:t>D. yakuba</w:t>
      </w:r>
      <w:r w:rsidRPr="007012EB">
        <w:t xml:space="preserve">, </w:t>
      </w:r>
      <w:r w:rsidRPr="007012EB">
        <w:rPr>
          <w:i/>
        </w:rPr>
        <w:t>Heliconius melpomene</w:t>
      </w:r>
      <w:r w:rsidRPr="007012EB">
        <w:t xml:space="preserve">, </w:t>
      </w:r>
      <w:r w:rsidRPr="007012EB">
        <w:rPr>
          <w:i/>
        </w:rPr>
        <w:t>Nasonia vitripennis</w:t>
      </w:r>
      <w:r w:rsidRPr="007012EB">
        <w:t xml:space="preserve">, </w:t>
      </w:r>
      <w:r w:rsidRPr="007012EB">
        <w:rPr>
          <w:i/>
        </w:rPr>
        <w:t>Rhodnius prolixus</w:t>
      </w:r>
      <w:r w:rsidRPr="007012EB">
        <w:t xml:space="preserve">, </w:t>
      </w:r>
      <w:r w:rsidRPr="007012EB">
        <w:rPr>
          <w:i/>
        </w:rPr>
        <w:t>Tribolium castaneum</w:t>
      </w:r>
      <w:r w:rsidRPr="007012EB">
        <w:t>,</w:t>
      </w:r>
      <w:r w:rsidR="00FA0AFE">
        <w:t xml:space="preserve"> and</w:t>
      </w:r>
      <w:r w:rsidRPr="007012EB">
        <w:t xml:space="preserve"> </w:t>
      </w:r>
      <w:r w:rsidRPr="007012EB">
        <w:rPr>
          <w:i/>
        </w:rPr>
        <w:t>Trichinella spiralis</w:t>
      </w:r>
      <w:r w:rsidRPr="007012EB">
        <w:t xml:space="preserve">. Gene </w:t>
      </w:r>
      <w:r w:rsidR="00B403B8" w:rsidRPr="007012EB">
        <w:t>predictions for each organism were</w:t>
      </w:r>
      <w:r w:rsidRPr="007012EB">
        <w:t xml:space="preserve"> conducted using autoAugPred.pl </w:t>
      </w:r>
      <w:r w:rsidR="008F6587">
        <w:t>from</w:t>
      </w:r>
      <w:r w:rsidR="008F6587" w:rsidRPr="007012EB">
        <w:t xml:space="preserve"> </w:t>
      </w:r>
      <w:r w:rsidRPr="007012EB">
        <w:t xml:space="preserve">the Augustus package with the corresponding model (Supplementary Table S8). The longest isoform sequence for all genes were extracted for both ENSEMBL and </w:t>
      </w:r>
      <w:r w:rsidRPr="007012EB">
        <w:rPr>
          <w:i/>
        </w:rPr>
        <w:t>ab initio</w:t>
      </w:r>
      <w:r w:rsidRPr="007012EB">
        <w:t xml:space="preserve"> annotations, and </w:t>
      </w:r>
      <w:r w:rsidR="008F6587">
        <w:t xml:space="preserve">the </w:t>
      </w:r>
      <w:r w:rsidRPr="007012EB">
        <w:t xml:space="preserve">HGT index was calculated for each gene in all organisms. </w:t>
      </w:r>
      <w:r w:rsidR="008F6587">
        <w:t>T</w:t>
      </w:r>
      <w:r w:rsidRPr="007012EB">
        <w:t xml:space="preserve">o assess if using DIAMOND BLASTX </w:t>
      </w:r>
      <w:r w:rsidR="008F6587" w:rsidRPr="007012EB">
        <w:t>biase</w:t>
      </w:r>
      <w:r w:rsidR="008F6587">
        <w:t>s</w:t>
      </w:r>
      <w:r w:rsidR="008F6587" w:rsidRPr="007012EB">
        <w:t xml:space="preserve"> </w:t>
      </w:r>
      <w:r w:rsidR="008F6587">
        <w:t>HGT index</w:t>
      </w:r>
      <w:r w:rsidR="008F6587" w:rsidRPr="007012EB">
        <w:t xml:space="preserve"> </w:t>
      </w:r>
      <w:r w:rsidRPr="007012EB">
        <w:t xml:space="preserve">calculation, we ran </w:t>
      </w:r>
      <w:r w:rsidR="002B32A3" w:rsidRPr="007012EB">
        <w:t>BLAST</w:t>
      </w:r>
      <w:del w:id="490" w:author="Yuki Yoshida" w:date="2017-05-20T23:13:00Z">
        <w:r w:rsidR="002B32A3" w:rsidRPr="007012EB" w:rsidDel="006E6C51">
          <w:delText xml:space="preserve"> v2.2.22</w:delText>
        </w:r>
      </w:del>
      <w:r w:rsidR="002B32A3" w:rsidRPr="007012EB">
        <w:t xml:space="preserve"> </w:t>
      </w:r>
      <w:r w:rsidRPr="007012EB">
        <w:t xml:space="preserve">BLASTX </w:t>
      </w:r>
      <w:r w:rsidR="00217524" w:rsidRPr="007012EB">
        <w:fldChar w:fldCharType="begin"/>
      </w:r>
      <w:r w:rsidR="004E0383">
        <w:instrText xml:space="preserve"> ADDIN EN.CITE &lt;EndNote&gt;&lt;Cite&gt;&lt;Author&gt;Altschul&lt;/Author&gt;&lt;Year&gt;1997&lt;/Year&gt;&lt;RecNum&gt;322&lt;/RecNum&gt;&lt;DisplayText&gt;[66]&lt;/DisplayText&gt;&lt;record&gt;&lt;rec-number&gt;322&lt;/rec-number&gt;&lt;foreign-keys&gt;&lt;key app="EN" db-id="wpsap0rf8sw9wfefxxhvwee72vsdzzer5se9" timestamp="1445593349"&gt;322&lt;/key&gt;&lt;key app="ENWeb" db-id=""&gt;0&lt;/key&gt;&lt;/foreign-keys&gt;&lt;ref-type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Res&lt;/secondary-title&gt;&lt;/titles&gt;&lt;pages&gt;3389-402&lt;/pages&gt;&lt;volume&gt;25&lt;/volume&gt;&lt;number&gt;17&lt;/number&gt;&lt;keywords&gt;&lt;keyword&gt;Algorithms&lt;/keyword&gt;&lt;keyword&gt;Amino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Data&lt;/keyword&gt;&lt;keyword&gt;Proteins/*chemistry&lt;/keyword&gt;&lt;keyword&gt;*Sequence Alignment&lt;/keyword&gt;&lt;keyword&gt;*Software&lt;/keyword&gt;&lt;/keywords&gt;&lt;dates&gt;&lt;year&gt;1997&lt;/year&gt;&lt;pub-dates&gt;&lt;date&gt;Sep 01&lt;/date&gt;&lt;/pub-dates&gt;&lt;/dates&gt;&lt;isbn&gt;0305-1048 (Print)&amp;#xD;0305-1048 (Linking)&lt;/isbn&gt;&lt;accession-num&gt;9254694&lt;/accession-num&gt;&lt;urls&gt;&lt;related-urls&gt;&lt;url&gt;https://www.ncbi.nlm.nih.gov/pubmed/9254694&lt;/url&gt;&lt;/related-urls&gt;&lt;/urls&gt;&lt;custom2&gt;PMC146917&lt;/custom2&gt;&lt;/record&gt;&lt;/Cite&gt;&lt;/EndNote&gt;</w:instrText>
      </w:r>
      <w:r w:rsidR="00217524" w:rsidRPr="007012EB">
        <w:fldChar w:fldCharType="separate"/>
      </w:r>
      <w:r w:rsidR="004E0383">
        <w:rPr>
          <w:noProof/>
        </w:rPr>
        <w:t>[66]</w:t>
      </w:r>
      <w:r w:rsidR="00217524" w:rsidRPr="007012EB">
        <w:fldChar w:fldCharType="end"/>
      </w:r>
      <w:r w:rsidRPr="007012EB">
        <w:t xml:space="preserve"> searches with </w:t>
      </w:r>
      <w:r w:rsidRPr="007012EB">
        <w:rPr>
          <w:i/>
        </w:rPr>
        <w:t>H. dujardini</w:t>
      </w:r>
      <w:r w:rsidRPr="007012EB">
        <w:t>, and calculated the HGT index using the same pipeline.</w:t>
      </w:r>
    </w:p>
    <w:p w14:paraId="0CC0A40B" w14:textId="77777777" w:rsidR="009D22D2" w:rsidRPr="007012EB" w:rsidRDefault="009D22D2" w:rsidP="005E79BA">
      <w:pPr>
        <w:pStyle w:val="Normal1"/>
      </w:pPr>
    </w:p>
    <w:p w14:paraId="5D34F2E7" w14:textId="48EE66AB" w:rsidR="009D22D2" w:rsidRPr="007012EB" w:rsidRDefault="00294925" w:rsidP="008F6587">
      <w:pPr>
        <w:pStyle w:val="Normal1"/>
      </w:pPr>
      <w:r w:rsidRPr="007012EB">
        <w:t xml:space="preserve">The blast-score based HGT index provided a first-pass estimate of whether a gene had been horizontally transferred from a non-metazoan species. Phylogenetic trees were constructed for each of the 463 candidates </w:t>
      </w:r>
      <w:r w:rsidR="008F6587">
        <w:t>selected</w:t>
      </w:r>
      <w:r w:rsidRPr="007012EB">
        <w:t xml:space="preserve"> on the HGT index along with their best </w:t>
      </w:r>
      <w:r w:rsidR="008F6587">
        <w:t>BLAST</w:t>
      </w:r>
      <w:r w:rsidR="008F6587" w:rsidRPr="007012EB">
        <w:t xml:space="preserve"> </w:t>
      </w:r>
      <w:r w:rsidRPr="007012EB">
        <w:t xml:space="preserve">hits as described above </w:t>
      </w:r>
      <w:r w:rsidR="00996DCC" w:rsidRPr="007012EB">
        <w:t>(</w:t>
      </w:r>
      <w:r w:rsidR="00515E91" w:rsidRPr="007012EB">
        <w:t>Supplementary Data S</w:t>
      </w:r>
      <w:r w:rsidR="00530763">
        <w:t>4</w:t>
      </w:r>
      <w:r w:rsidRPr="007012EB">
        <w:t xml:space="preserve">). Protein sequences for the </w:t>
      </w:r>
      <w:r w:rsidR="008F6587">
        <w:t>BLAST</w:t>
      </w:r>
      <w:r w:rsidR="008F6587" w:rsidRPr="007012EB">
        <w:t xml:space="preserve"> </w:t>
      </w:r>
      <w:r w:rsidRPr="007012EB">
        <w:t xml:space="preserve">hits were aligned along with the HGT candidate using </w:t>
      </w:r>
      <w:r w:rsidR="002B32A3" w:rsidRPr="007012EB">
        <w:t xml:space="preserve">MAFFT </w:t>
      </w:r>
      <w:r w:rsidR="00217524" w:rsidRPr="007012EB">
        <w:fldChar w:fldCharType="begin"/>
      </w:r>
      <w:r w:rsidR="004E0383">
        <w:instrText xml:space="preserve"> ADDIN EN.CITE &lt;EndNote&gt;&lt;Cite&gt;&lt;Author&gt;Katoh&lt;/Author&gt;&lt;Year&gt;2013&lt;/Year&gt;&lt;RecNum&gt;1081&lt;/RecNum&gt;&lt;DisplayText&gt;[106]&lt;/DisplayText&gt;&lt;record&gt;&lt;rec-number&gt;1081&lt;/rec-number&gt;&lt;foreign-keys&gt;&lt;key app="EN" db-id="wpsap0rf8sw9wfefxxhvwee72vsdzzer5se9" timestamp="1468171263"&gt;1081&lt;/key&gt;&lt;key app="ENWeb" db-id=""&gt;0&lt;/key&gt;&lt;/foreign-keys&gt;&lt;ref-type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Evol&lt;/secondary-title&gt;&lt;/titles&gt;&lt;pages&gt;772-80&lt;/pages&gt;&lt;volume&gt;30&lt;/volume&gt;&lt;number&gt;4&lt;/number&gt;&lt;keywords&gt;&lt;keyword&gt;Algorithms&lt;/keyword&gt;&lt;keyword&gt;Amino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217524" w:rsidRPr="007012EB">
        <w:fldChar w:fldCharType="separate"/>
      </w:r>
      <w:r w:rsidR="004E0383">
        <w:rPr>
          <w:noProof/>
        </w:rPr>
        <w:t>[106]</w:t>
      </w:r>
      <w:r w:rsidR="00217524" w:rsidRPr="007012EB">
        <w:fldChar w:fldCharType="end"/>
      </w:r>
      <w:r w:rsidRPr="007012EB">
        <w:t>. RAxML</w:t>
      </w:r>
      <w:r w:rsidR="002B32A3" w:rsidRPr="007012EB">
        <w:t xml:space="preserve"> </w:t>
      </w:r>
      <w:r w:rsidR="00217524" w:rsidRPr="007012EB">
        <w:fldChar w:fldCharType="begin"/>
      </w:r>
      <w:r w:rsidR="004E0383">
        <w:instrText xml:space="preserve"> ADDIN EN.CITE &lt;EndNote&gt;&lt;Cite&gt;&lt;Author&gt;Stamatakis&lt;/Author&gt;&lt;Year&gt;2014&lt;/Year&gt;&lt;RecNum&gt;1272&lt;/RecNum&gt;&lt;DisplayText&gt;[67]&lt;/DisplayText&gt;&lt;record&gt;&lt;rec-number&gt;1272&lt;/rec-number&gt;&lt;foreign-keys&gt;&lt;key app="EN" db-id="wpsap0rf8sw9wfefxxhvwee72vsdzzer5se9" timestamp="1483170592"&gt;1272&lt;/key&gt;&lt;key app="ENWeb" db-id=""&gt;0&lt;/key&gt;&lt;/foreign-keys&gt;&lt;ref-type name="Journal Article"&gt;17&lt;/ref-type&gt;&lt;contributors&gt;&lt;authors&gt;&lt;author&gt;Stamatakis, A.&lt;/author&gt;&lt;/authors&gt;&lt;/contributors&gt;&lt;auth-address&gt;Scientific Computing Group, Heidelberg Institute for Theoretical Studies, 69118 Heidelberg and Department of Informatics, Institute of Theoretical Informatics, Karlsruhe Institute of Technology, 76128 Karlsruhe, Germany.&lt;/auth-address&gt;&lt;titles&gt;&lt;title&gt;RAxML version 8: a tool for phylogenetic analysis and post-analysis of large phylogenies&lt;/title&gt;&lt;secondary-title&gt;Bioinformatics&lt;/secondary-title&gt;&lt;/titles&gt;&lt;pages&gt;1312-3&lt;/pages&gt;&lt;volume&gt;30&lt;/volume&gt;&lt;number&gt;9&lt;/number&gt;&lt;keywords&gt;&lt;keyword&gt;High-Throughput Nucleotide Sequencing&lt;/keyword&gt;&lt;keyword&gt;Likelihood Functions&lt;/keyword&gt;&lt;keyword&gt;Models, Genetic&lt;/keyword&gt;&lt;keyword&gt;*Phylogeny&lt;/keyword&gt;&lt;keyword&gt;Software&lt;/keyword&gt;&lt;/keywords&gt;&lt;dates&gt;&lt;year&gt;2014&lt;/year&gt;&lt;pub-dates&gt;&lt;date&gt;May 01&lt;/date&gt;&lt;/pub-dates&gt;&lt;/dates&gt;&lt;isbn&gt;1367-4811 (Electronic)&amp;#xD;1367-4803 (Linking)&lt;/isbn&gt;&lt;accession-num&gt;24451623&lt;/accession-num&gt;&lt;urls&gt;&lt;related-urls&gt;&lt;url&gt;https://www.ncbi.nlm.nih.gov/pubmed/24451623&lt;/url&gt;&lt;/related-urls&gt;&lt;/urls&gt;&lt;custom2&gt;PMC3998144&lt;/custom2&gt;&lt;electronic-resource-num&gt;10.1093/bioinformatics/btu033&lt;/electronic-resource-num&gt;&lt;/record&gt;&lt;/Cite&gt;&lt;/EndNote&gt;</w:instrText>
      </w:r>
      <w:r w:rsidR="00217524" w:rsidRPr="007012EB">
        <w:fldChar w:fldCharType="separate"/>
      </w:r>
      <w:r w:rsidR="004E0383">
        <w:rPr>
          <w:noProof/>
        </w:rPr>
        <w:t>[67]</w:t>
      </w:r>
      <w:r w:rsidR="00217524" w:rsidRPr="007012EB">
        <w:fldChar w:fldCharType="end"/>
      </w:r>
      <w:r w:rsidRPr="007012EB">
        <w:t xml:space="preserve"> was used to build individual trees </w:t>
      </w:r>
      <w:r w:rsidR="008F6587">
        <w:t xml:space="preserve">(from 461 candidates, </w:t>
      </w:r>
      <w:r w:rsidRPr="007012EB">
        <w:t>as 2 of the protein sets had less than 4 sequences and trees could not be built for them</w:t>
      </w:r>
      <w:r w:rsidR="008F6587">
        <w:t>)</w:t>
      </w:r>
      <w:r w:rsidRPr="007012EB">
        <w:t xml:space="preserve">. HGT candidates were categorized as </w:t>
      </w:r>
      <w:r w:rsidR="008F6587">
        <w:t xml:space="preserve">deriving from </w:t>
      </w:r>
      <w:r w:rsidRPr="007012EB">
        <w:t>prokaryotes, viruses, metazoan</w:t>
      </w:r>
      <w:r w:rsidR="008F6587">
        <w:t>s</w:t>
      </w:r>
      <w:r w:rsidRPr="007012EB">
        <w:t xml:space="preserve">, and non-metazoan </w:t>
      </w:r>
      <w:r w:rsidR="008F6587">
        <w:t>eukaryotes</w:t>
      </w:r>
      <w:r w:rsidRPr="007012EB">
        <w:t xml:space="preserve"> based on the monophyletic clades that they were placed in. Any that could not be classified monophyletically were classified as complex. </w:t>
      </w:r>
      <w:r w:rsidR="008B1637" w:rsidRPr="007012EB">
        <w:t>OrthoFinder</w:t>
      </w:r>
      <w:r w:rsidRPr="007012EB">
        <w:t xml:space="preserve"> </w:t>
      </w:r>
      <w:r w:rsidR="00217524" w:rsidRPr="007012EB">
        <w:fldChar w:fldCharType="begin"/>
      </w:r>
      <w:r w:rsidR="004E0383">
        <w:instrText xml:space="preserve"> ADDIN EN.CITE &lt;EndNote&gt;&lt;Cite&gt;&lt;Author&gt;Emms&lt;/Author&gt;&lt;Year&gt;2015&lt;/Year&gt;&lt;RecNum&gt;1271&lt;/RecNum&gt;&lt;DisplayText&gt;[61]&lt;/DisplayText&gt;&lt;record&gt;&lt;rec-number&gt;1271&lt;/rec-number&gt;&lt;foreign-keys&gt;&lt;key app="EN" db-id="wpsap0rf8sw9wfefxxhvwee72vsdzzer5se9" timestamp="1483168206"&gt;1271&lt;/key&gt;&lt;/foreign-keys&gt;&lt;ref-type name="Journal Article"&gt;17&lt;/ref-type&gt;&lt;contributors&gt;&lt;authors&gt;&lt;author&gt;Emms, D. M.&lt;/author&gt;&lt;author&gt;Kelly, S.&lt;/author&gt;&lt;/authors&gt;&lt;/contributors&gt;&lt;auth-address&gt;Department of Plant Sciences, University of Oxford, South Parks Road, Oxford, OX1 3RB, UK. david.emms@plants.ox.ac.uk.&amp;#xD;Department of Plant Sciences, University of Oxford, South Parks Road, Oxford, OX1 3RB, UK. steven.kelly@plants.ox.ac.uk.&lt;/auth-address&gt;&lt;titles&gt;&lt;title&gt;OrthoFinder: solving fundamental biases in whole genome comparisons dramatically improves orthogroup inference accuracy&lt;/title&gt;&lt;secondary-title&gt;Genome Biol&lt;/secondary-title&gt;&lt;/titles&gt;&lt;pages&gt;157&lt;/pages&gt;&lt;volume&gt;16&lt;/volume&gt;&lt;keywords&gt;&lt;keyword&gt;Algorithms&lt;/keyword&gt;&lt;keyword&gt;Genes, Plant&lt;/keyword&gt;&lt;keyword&gt;Genomics/*methods&lt;/keyword&gt;&lt;keyword&gt;*Multigene Family&lt;/keyword&gt;&lt;keyword&gt;Phylogeny&lt;/keyword&gt;&lt;keyword&gt;Proteins/genetics&lt;/keyword&gt;&lt;keyword&gt;*Software&lt;/keyword&gt;&lt;keyword&gt;Transcription Factors/genetics&lt;/keyword&gt;&lt;/keywords&gt;&lt;dates&gt;&lt;year&gt;2015&lt;/year&gt;&lt;pub-dates&gt;&lt;date&gt;Aug 06&lt;/date&gt;&lt;/pub-dates&gt;&lt;/dates&gt;&lt;isbn&gt;1474-760X (Electronic)&amp;#xD;1474-7596 (Linking)&lt;/isbn&gt;&lt;accession-num&gt;26243257&lt;/accession-num&gt;&lt;urls&gt;&lt;related-urls&gt;&lt;url&gt;https://www.ncbi.nlm.nih.gov/pubmed/26243257&lt;/url&gt;&lt;/related-urls&gt;&lt;/urls&gt;&lt;custom2&gt;PMC4531804&lt;/custom2&gt;&lt;electronic-resource-num&gt;10.1186/s13059-015-0721-2&lt;/electronic-resource-num&gt;&lt;/record&gt;&lt;/Cite&gt;&lt;/EndNote&gt;</w:instrText>
      </w:r>
      <w:r w:rsidR="00217524" w:rsidRPr="007012EB">
        <w:fldChar w:fldCharType="separate"/>
      </w:r>
      <w:r w:rsidR="004E0383">
        <w:rPr>
          <w:noProof/>
        </w:rPr>
        <w:t>[61]</w:t>
      </w:r>
      <w:r w:rsidR="00217524" w:rsidRPr="007012EB">
        <w:fldChar w:fldCharType="end"/>
      </w:r>
      <w:r w:rsidRPr="007012EB">
        <w:t xml:space="preserve"> with default </w:t>
      </w:r>
      <w:r w:rsidR="00142007" w:rsidRPr="007012EB">
        <w:t>BLAST+ BLASTP</w:t>
      </w:r>
      <w:r w:rsidRPr="007012EB">
        <w:t xml:space="preserve"> search settings and an inflation parameter of 1.5 was used to identify orthogroups containing </w:t>
      </w:r>
      <w:r w:rsidRPr="007012EB">
        <w:rPr>
          <w:i/>
        </w:rPr>
        <w:t xml:space="preserve">H. dujardini </w:t>
      </w:r>
      <w:r w:rsidRPr="007012EB">
        <w:t xml:space="preserve">and </w:t>
      </w:r>
      <w:r w:rsidRPr="007012EB">
        <w:rPr>
          <w:i/>
        </w:rPr>
        <w:t>R. varieornatus</w:t>
      </w:r>
      <w:r w:rsidRPr="007012EB">
        <w:t xml:space="preserve"> protein-coding genes. These orthogroups were used to identify the </w:t>
      </w:r>
      <w:r w:rsidRPr="007012EB">
        <w:rPr>
          <w:i/>
        </w:rPr>
        <w:t>R. varieornatus</w:t>
      </w:r>
      <w:r w:rsidRPr="007012EB">
        <w:t xml:space="preserve"> HGT </w:t>
      </w:r>
      <w:r w:rsidR="00976452">
        <w:t>homologues</w:t>
      </w:r>
      <w:r w:rsidRPr="007012EB">
        <w:t xml:space="preserve"> of </w:t>
      </w:r>
      <w:r w:rsidRPr="007012EB">
        <w:rPr>
          <w:i/>
        </w:rPr>
        <w:t>H. dujardini</w:t>
      </w:r>
      <w:r w:rsidRPr="007012EB">
        <w:t xml:space="preserve"> HGT candidates. HGT candidates were classified as having high </w:t>
      </w:r>
      <w:r w:rsidR="002B32A3" w:rsidRPr="007012EB">
        <w:t>gene</w:t>
      </w:r>
      <w:r w:rsidRPr="007012EB">
        <w:t xml:space="preserve"> expression levels if they had an average gene expression greater than the overall average gene expression level of 1 </w:t>
      </w:r>
      <w:r w:rsidR="008B1637" w:rsidRPr="007012EB">
        <w:t>TPM</w:t>
      </w:r>
      <w:r w:rsidRPr="007012EB">
        <w:t>.</w:t>
      </w:r>
      <w:bookmarkStart w:id="491" w:name="_f1vfpk9ec0rv" w:colFirst="0" w:colLast="0"/>
      <w:bookmarkEnd w:id="491"/>
      <w:ins w:id="492" w:author="Yuki Yoshida" w:date="2017-05-24T12:29:00Z">
        <w:r w:rsidR="00650493">
          <w:t xml:space="preserve"> </w:t>
        </w:r>
      </w:ins>
    </w:p>
    <w:p w14:paraId="53576CB2" w14:textId="77777777" w:rsidR="009D22D2" w:rsidRPr="007012EB" w:rsidRDefault="00294925" w:rsidP="005E79BA">
      <w:pPr>
        <w:pStyle w:val="Normal1"/>
      </w:pPr>
      <w:r w:rsidRPr="007012EB">
        <w:br w:type="page"/>
      </w:r>
    </w:p>
    <w:p w14:paraId="6682EC3B" w14:textId="5343ADA2" w:rsidR="00F1131D" w:rsidRPr="007012EB" w:rsidRDefault="00294925" w:rsidP="00080AA2">
      <w:pPr>
        <w:pStyle w:val="2"/>
      </w:pPr>
      <w:bookmarkStart w:id="493" w:name="_7x7qaqaynezm" w:colFirst="0" w:colLast="0"/>
      <w:bookmarkStart w:id="494" w:name="_ohlj4s3juesj" w:colFirst="0" w:colLast="0"/>
      <w:bookmarkEnd w:id="493"/>
      <w:bookmarkEnd w:id="494"/>
      <w:r w:rsidRPr="007012EB">
        <w:t>ANHYDROBIOSIS ANALYSES</w:t>
      </w:r>
      <w:bookmarkStart w:id="495" w:name="_ba24qibvwmms" w:colFirst="0" w:colLast="0"/>
      <w:bookmarkEnd w:id="495"/>
    </w:p>
    <w:p w14:paraId="47AD71FE" w14:textId="6BDB38A7" w:rsidR="009D22D2" w:rsidRPr="007012EB" w:rsidRDefault="00294925" w:rsidP="008F6587">
      <w:pPr>
        <w:pStyle w:val="Normal1"/>
      </w:pPr>
      <w:r w:rsidRPr="007012EB">
        <w:t xml:space="preserve">To identify genes responsive to anhydrobiosis, we explored transcriptome (Illumina </w:t>
      </w:r>
      <w:r w:rsidR="008F6587">
        <w:t>m</w:t>
      </w:r>
      <w:r w:rsidRPr="007012EB">
        <w:t xml:space="preserve">RNA-Seq) data for both </w:t>
      </w:r>
      <w:r w:rsidRPr="007012EB">
        <w:rPr>
          <w:i/>
        </w:rPr>
        <w:t>H. dujardini</w:t>
      </w:r>
      <w:r w:rsidRPr="007012EB">
        <w:t xml:space="preserve"> and </w:t>
      </w:r>
      <w:r w:rsidRPr="007012EB">
        <w:rPr>
          <w:i/>
        </w:rPr>
        <w:t>R. varieornatus</w:t>
      </w:r>
      <w:r w:rsidRPr="007012EB">
        <w:t xml:space="preserve">. Individual </w:t>
      </w:r>
      <w:r w:rsidR="008F6587">
        <w:t>m</w:t>
      </w:r>
      <w:r w:rsidRPr="007012EB">
        <w:t xml:space="preserve">RNA-Seq data for </w:t>
      </w:r>
      <w:r w:rsidRPr="007012EB">
        <w:rPr>
          <w:i/>
        </w:rPr>
        <w:t>H. dujardini</w:t>
      </w:r>
      <w:r w:rsidR="002B32A3" w:rsidRPr="007012EB">
        <w:t xml:space="preserve"> </w:t>
      </w:r>
      <w:r w:rsidR="00217524" w:rsidRPr="007012EB">
        <w:fldChar w:fldCharType="begin"/>
      </w:r>
      <w:r w:rsidR="00284921" w:rsidRPr="007012EB">
        <w:instrText xml:space="preserve"> ADDIN EN.CITE &lt;EndNote&gt;&lt;Cite&gt;&lt;Author&gt;Arakawa&lt;/Author&gt;&lt;Year&gt;2016&lt;/Year&gt;&lt;RecNum&gt;1107&lt;/RecNum&gt;&lt;DisplayText&gt;[42]&lt;/DisplayText&gt;&lt;record&gt;&lt;rec-number&gt;1107&lt;/rec-number&gt;&lt;foreign-keys&gt;&lt;key app="EN" db-id="wpsap0rf8sw9wfefxxhvwee72vsdzzer5se9" timestamp="1471366378"&gt;1107&lt;/key&gt;&lt;key app="ENWeb" db-id=""&gt;0&lt;/key&gt;&lt;/foreign-keys&gt;&lt;ref-type name="Journal Article"&gt;17&lt;/ref-type&gt;&lt;contributors&gt;&lt;authors&gt;&lt;author&gt;Arakawa, K.&lt;/author&gt;&lt;author&gt;Yoshida, Y.&lt;/author&gt;&lt;author&gt;Tomita, M.&lt;/author&gt;&lt;/authors&gt;&lt;/contributors&gt;&lt;auth-address&gt;Institute for Advanced Biosciences, Keio University, Tsuruoka, Yamagata 997-0052, Japan.&amp;#xD;Systems Biology Program, Graduate School of Media and Governance, Keio University, Tsuruoka, Yamagata 997-0052, Japan.&lt;/auth-address&gt;&lt;titles&gt;&lt;title&gt;&lt;style face="normal" font="default" size="100%"&gt;Genome sequencing of a single tardigrade &lt;/style&gt;&lt;style face="italic" font="default" size="100%"&gt;Hypsibius dujardini &lt;/style&gt;&lt;style face="normal" font="default" size="100%"&gt;individual&lt;/style&gt;&lt;/title&gt;&lt;secondary-title&gt;Sci Data&lt;/secondary-title&gt;&lt;/titles&gt;&lt;pages&gt;160063&lt;/pages&gt;&lt;volume&gt;3&lt;/volume&gt;&lt;keywords&gt;&lt;keyword&gt;Animals&lt;/keyword&gt;&lt;keyword&gt;Gene Library&lt;/keyword&gt;&lt;keyword&gt;Genome&lt;/keyword&gt;&lt;keyword&gt;Invertebrates/*classification&lt;/keyword&gt;&lt;keyword&gt;Phylogeny&lt;/keyword&gt;&lt;keyword&gt;Tardigrada/*classification&lt;/keyword&gt;&lt;/keywords&gt;&lt;dates&gt;&lt;year&gt;2016&lt;/year&gt;&lt;pub-dates&gt;&lt;date&gt;Aug 16&lt;/date&gt;&lt;/pub-dates&gt;&lt;/dates&gt;&lt;isbn&gt;2052-4463 (Electronic)&amp;#xD;2052-4463 (Linking)&lt;/isbn&gt;&lt;accession-num&gt;27529330&lt;/accession-num&gt;&lt;urls&gt;&lt;related-urls&gt;&lt;url&gt;https://www.ncbi.nlm.nih.gov/pubmed/27529330&lt;/url&gt;&lt;/related-urls&gt;&lt;/urls&gt;&lt;custom2&gt;PMC4986543&lt;/custom2&gt;&lt;electronic-resource-num&gt;10.1038/sdata.2016.63&lt;/electronic-resource-num&gt;&lt;/record&gt;&lt;/Cite&gt;&lt;/EndNote&gt;</w:instrText>
      </w:r>
      <w:r w:rsidR="00217524" w:rsidRPr="007012EB">
        <w:fldChar w:fldCharType="separate"/>
      </w:r>
      <w:r w:rsidR="00284921" w:rsidRPr="007012EB">
        <w:rPr>
          <w:noProof/>
        </w:rPr>
        <w:t>[42]</w:t>
      </w:r>
      <w:r w:rsidR="00217524" w:rsidRPr="007012EB">
        <w:fldChar w:fldCharType="end"/>
      </w:r>
      <w:r w:rsidR="002B32A3" w:rsidRPr="007012EB">
        <w:t xml:space="preserve"> </w:t>
      </w:r>
      <w:r w:rsidRPr="007012EB">
        <w:t xml:space="preserve">before and during anhydrobiosis were contrasted with new sequence data for </w:t>
      </w:r>
      <w:r w:rsidRPr="007012EB">
        <w:rPr>
          <w:i/>
        </w:rPr>
        <w:t>R. varieornatus</w:t>
      </w:r>
      <w:r w:rsidR="00F20FF3" w:rsidRPr="007012EB">
        <w:t xml:space="preserve"> similarly treated. </w:t>
      </w:r>
      <w:r w:rsidRPr="007012EB">
        <w:t xml:space="preserve">We mapped the </w:t>
      </w:r>
      <w:r w:rsidR="008F6587">
        <w:t>m</w:t>
      </w:r>
      <w:r w:rsidRPr="007012EB">
        <w:t xml:space="preserve">RNA-Seq reads to the coding sequences of the relevant species with BWA MEM </w:t>
      </w:r>
      <w:r w:rsidR="00217524" w:rsidRPr="007012EB">
        <w:fldChar w:fldCharType="begin"/>
      </w:r>
      <w:r w:rsidR="004E0383">
        <w:instrText xml:space="preserve"> ADDIN EN.CITE &lt;EndNote&gt;&lt;Cite&gt;&lt;Author&gt;Li&lt;/Author&gt;&lt;Year&gt;2009&lt;/Year&gt;&lt;RecNum&gt;916&lt;/RecNum&gt;&lt;DisplayText&gt;[95]&lt;/DisplayText&gt;&lt;record&gt;&lt;rec-number&gt;916&lt;/rec-number&gt;&lt;foreign-keys&gt;&lt;key app="EN" db-id="wpsap0rf8sw9wfefxxhvwee72vsdzzer5se9" timestamp="1450265111"&gt;916&lt;/key&gt;&lt;key app="ENWeb" db-id=""&gt;0&lt;/key&gt;&lt;/foreign-keys&gt;&lt;ref-type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ages&gt;1754-60&lt;/pages&gt;&lt;volume&gt;25&lt;/volume&gt;&lt;number&gt;14&lt;/number&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sidR="00217524" w:rsidRPr="007012EB">
        <w:fldChar w:fldCharType="separate"/>
      </w:r>
      <w:r w:rsidR="004E0383">
        <w:rPr>
          <w:noProof/>
        </w:rPr>
        <w:t>[95]</w:t>
      </w:r>
      <w:r w:rsidR="00217524" w:rsidRPr="007012EB">
        <w:fldChar w:fldCharType="end"/>
      </w:r>
      <w:r w:rsidR="002B32A3" w:rsidRPr="007012EB">
        <w:t xml:space="preserve"> </w:t>
      </w:r>
      <w:r w:rsidRPr="007012EB">
        <w:t xml:space="preserve">and after summarizing the read count of each gene, we used DESeq2 </w:t>
      </w:r>
      <w:r w:rsidR="00217524" w:rsidRPr="007012EB">
        <w:fldChar w:fldCharType="begin"/>
      </w:r>
      <w:r w:rsidR="004E0383">
        <w:instrText xml:space="preserve"> ADDIN EN.CITE &lt;EndNote&gt;&lt;Cite&gt;&lt;Author&gt;Love&lt;/Author&gt;&lt;Year&gt;2014&lt;/Year&gt;&lt;RecNum&gt;870&lt;/RecNum&gt;&lt;DisplayText&gt;[107]&lt;/DisplayText&gt;&lt;record&gt;&lt;rec-number&gt;870&lt;/rec-number&gt;&lt;foreign-keys&gt;&lt;key app="EN" db-id="wpsap0rf8sw9wfefxxhvwee72vsdzzer5se9" timestamp="1447137096"&gt;870&lt;/key&gt;&lt;key app="ENWeb" db-id=""&gt;0&lt;/key&gt;&lt;/foreign-keys&gt;&lt;ref-type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217524" w:rsidRPr="007012EB">
        <w:fldChar w:fldCharType="separate"/>
      </w:r>
      <w:r w:rsidR="004E0383">
        <w:rPr>
          <w:noProof/>
        </w:rPr>
        <w:t>[107]</w:t>
      </w:r>
      <w:r w:rsidR="00217524" w:rsidRPr="007012EB">
        <w:fldChar w:fldCharType="end"/>
      </w:r>
      <w:r w:rsidRPr="007012EB">
        <w:t xml:space="preserve"> for differential expression calculation, using false discovery rate (FDR) correction. Genes with a FDR below 0.05, an average expression level (in transcripts per kilobase of model per million mapped fragments; TPM) of over 1, and a fold </w:t>
      </w:r>
      <w:r w:rsidR="002B32A3" w:rsidRPr="007012EB">
        <w:t>change over 2 were defined as</w:t>
      </w:r>
      <w:r w:rsidRPr="007012EB">
        <w:t xml:space="preserve"> differentially expressed genes. Gene expression (TPM) was calculated with Kallisto</w:t>
      </w:r>
      <w:r w:rsidR="002B32A3" w:rsidRPr="007012EB">
        <w:t xml:space="preserve"> </w:t>
      </w:r>
      <w:r w:rsidR="00217524" w:rsidRPr="007012EB">
        <w:fldChar w:fldCharType="begin"/>
      </w:r>
      <w:r w:rsidR="004E0383">
        <w:instrText xml:space="preserve"> ADDIN EN.CITE &lt;EndNote&gt;&lt;Cite&gt;&lt;Author&gt;Bray&lt;/Author&gt;&lt;Year&gt;2016&lt;/Year&gt;&lt;RecNum&gt;1040&lt;/RecNum&gt;&lt;DisplayText&gt;[108]&lt;/DisplayText&gt;&lt;record&gt;&lt;rec-number&gt;1040&lt;/rec-number&gt;&lt;foreign-keys&gt;&lt;key app="EN" db-id="wpsap0rf8sw9wfefxxhvwee72vsdzzer5se9" timestamp="1464401668"&gt;1040&lt;/key&gt;&lt;key app="ENWeb" db-id=""&gt;0&lt;/key&gt;&lt;/foreign-keys&gt;&lt;ref-type name="Journal Article"&gt;17&lt;/ref-type&gt;&lt;contributors&gt;&lt;authors&gt;&lt;author&gt;Bray, N. L.&lt;/author&gt;&lt;author&gt;Pimentel, H.&lt;/author&gt;&lt;author&gt;Melsted, P.&lt;/author&gt;&lt;author&gt;Pachter, L.&lt;/author&gt;&lt;/authors&gt;&lt;/contributors&gt;&lt;auth-address&gt;Innovative Genomics Initiative, University of California, Berkeley, California, USA.&amp;#xD;Department of Computer Science, University of California, Berkeley, California, USA.&amp;#xD;Faculty of Industrial Engineering, Mechanical Engineering and Computer Science, University of Iceland, Reykjavik, Iceland.&amp;#xD;Department of Mathematics, University of California, Berkeley, California, USA.&amp;#xD;Department of Molecular &amp;amp;Cell Biology, University of California, Berkeley, California, USA.&lt;/auth-address&gt;&lt;titles&gt;&lt;title&gt;Near-optimal probabilistic RNA-seq quantification&lt;/title&gt;&lt;secondary-title&gt;Nat Biotechnol&lt;/secondary-title&gt;&lt;/titles&gt;&lt;pages&gt;525-7&lt;/pages&gt;&lt;volume&gt;34&lt;/volume&gt;&lt;number&gt;5&lt;/number&gt;&lt;dates&gt;&lt;year&gt;2016&lt;/year&gt;&lt;pub-dates&gt;&lt;date&gt;May&lt;/date&gt;&lt;/pub-dates&gt;&lt;/dates&gt;&lt;isbn&gt;1546-1696 (Electronic)&amp;#xD;1087-0156 (Linking)&lt;/isbn&gt;&lt;accession-num&gt;27043002&lt;/accession-num&gt;&lt;urls&gt;&lt;related-urls&gt;&lt;url&gt;https://www.ncbi.nlm.nih.gov/pubmed/27043002&lt;/url&gt;&lt;/related-urls&gt;&lt;/urls&gt;&lt;electronic-resource-num&gt;10.1038/nbt.3519&lt;/electronic-resource-num&gt;&lt;/record&gt;&lt;/Cite&gt;&lt;/EndNote&gt;</w:instrText>
      </w:r>
      <w:r w:rsidR="00217524" w:rsidRPr="007012EB">
        <w:fldChar w:fldCharType="separate"/>
      </w:r>
      <w:r w:rsidR="004E0383">
        <w:rPr>
          <w:noProof/>
        </w:rPr>
        <w:t>[108]</w:t>
      </w:r>
      <w:r w:rsidR="00217524" w:rsidRPr="007012EB">
        <w:fldChar w:fldCharType="end"/>
      </w:r>
      <w:r w:rsidR="002B32A3" w:rsidRPr="007012EB">
        <w:t>,</w:t>
      </w:r>
      <w:r w:rsidRPr="007012EB">
        <w:t xml:space="preserve"> and was parsed with custom </w:t>
      </w:r>
      <w:r w:rsidR="008B1637" w:rsidRPr="007012EB">
        <w:t>Perl</w:t>
      </w:r>
      <w:r w:rsidRPr="007012EB">
        <w:t xml:space="preserve"> scripts. To assess if there were any differences in fold change distributions, we used R to calculate the fold change for each gene (</w:t>
      </w:r>
      <w:r w:rsidR="00A44B73">
        <w:t xml:space="preserve"> </w:t>
      </w:r>
      <w:r w:rsidRPr="007012EB">
        <w:t xml:space="preserve">anhydrobiotic / (active+0.1) ), and conducted a U test using the wilcox.text() function. We mapped the differentially expressed genes to KEGG pathway maps </w:t>
      </w:r>
      <w:r w:rsidR="00217524" w:rsidRPr="007012EB">
        <w:fldChar w:fldCharType="begin"/>
      </w:r>
      <w:r w:rsidR="004E0383">
        <w:instrText xml:space="preserve"> ADDIN EN.CITE &lt;EndNote&gt;&lt;Cite&gt;&lt;Author&gt;Okuda&lt;/Author&gt;&lt;Year&gt;2008&lt;/Year&gt;&lt;RecNum&gt;240&lt;/RecNum&gt;&lt;DisplayText&gt;[109]&lt;/DisplayText&gt;&lt;record&gt;&lt;rec-number&gt;240&lt;/rec-number&gt;&lt;foreign-keys&gt;&lt;key app="EN" db-id="wpsap0rf8sw9wfefxxhvwee72vsdzzer5se9" timestamp="1445593134"&gt;240&lt;/key&gt;&lt;key app="ENWeb" db-id=""&gt;0&lt;/key&gt;&lt;/foreign-keys&gt;&lt;ref-type name="Journal Article"&gt;17&lt;/ref-type&gt;&lt;contributors&gt;&lt;authors&gt;&lt;author&gt;Okuda, S.&lt;/author&gt;&lt;author&gt;Yamada, T.&lt;/author&gt;&lt;author&gt;Hamajima, M.&lt;/author&gt;&lt;author&gt;Itoh, M.&lt;/author&gt;&lt;author&gt;Katayama, T.&lt;/author&gt;&lt;author&gt;Bork, P.&lt;/author&gt;&lt;author&gt;Goto, S.&lt;/author&gt;&lt;author&gt;Kanehisa, M.&lt;/author&gt;&lt;/authors&gt;&lt;/contributors&gt;&lt;auth-address&gt;Bioinformatics Center, Institute for Chemical Research, Kyoto University, Gokasho, Uji, Kyoto 611-0011, Japan.&lt;/auth-address&gt;&lt;titles&gt;&lt;title&gt;KEGG Atlas mapping for global analysis of metabolic pathways&lt;/title&gt;&lt;secondary-title&gt;Nucleic Acids Res&lt;/secondary-title&gt;&lt;/titles&gt;&lt;pages&gt;W423-6&lt;/pages&gt;&lt;volume&gt;36&lt;/volume&gt;&lt;number&gt;Web Server issue&lt;/number&gt;&lt;keywords&gt;&lt;keyword&gt;Computer Graphics&lt;/keyword&gt;&lt;keyword&gt;Databases, Factual&lt;/keyword&gt;&lt;keyword&gt;Genomics&lt;/keyword&gt;&lt;keyword&gt;Internet&lt;/keyword&gt;&lt;keyword&gt;*Metabolic Networks and Pathways/genetics&lt;/keyword&gt;&lt;keyword&gt;*Software&lt;/keyword&gt;&lt;/keywords&gt;&lt;dates&gt;&lt;year&gt;2008&lt;/year&gt;&lt;pub-dates&gt;&lt;date&gt;Jul 01&lt;/date&gt;&lt;/pub-dates&gt;&lt;/dates&gt;&lt;isbn&gt;1362-4962 (Electronic)&amp;#xD;0305-1048 (Linking)&lt;/isbn&gt;&lt;accession-num&gt;18477636&lt;/accession-num&gt;&lt;urls&gt;&lt;related-urls&gt;&lt;url&gt;https://www.ncbi.nlm.nih.gov/pubmed/18477636&lt;/url&gt;&lt;/related-urls&gt;&lt;/urls&gt;&lt;custom2&gt;PMC2447737&lt;/custom2&gt;&lt;electronic-resource-num&gt;10.1093/nar/gkn282&lt;/electronic-resource-num&gt;&lt;/record&gt;&lt;/Cite&gt;&lt;/EndNote&gt;</w:instrText>
      </w:r>
      <w:r w:rsidR="00217524" w:rsidRPr="007012EB">
        <w:fldChar w:fldCharType="separate"/>
      </w:r>
      <w:r w:rsidR="004E0383">
        <w:rPr>
          <w:noProof/>
        </w:rPr>
        <w:t>[109]</w:t>
      </w:r>
      <w:r w:rsidR="00217524" w:rsidRPr="007012EB">
        <w:fldChar w:fldCharType="end"/>
      </w:r>
      <w:r w:rsidRPr="007012EB">
        <w:t xml:space="preserve"> to identify pathways that were likely to be differentially active during anhydrobiosis.</w:t>
      </w:r>
    </w:p>
    <w:p w14:paraId="63FAFFF4" w14:textId="77777777" w:rsidR="009D22D2" w:rsidRPr="007012EB" w:rsidRDefault="009D22D2" w:rsidP="005E79BA">
      <w:pPr>
        <w:pStyle w:val="Normal1"/>
      </w:pPr>
    </w:p>
    <w:p w14:paraId="6268CABD" w14:textId="6EB576B1" w:rsidR="009D22D2" w:rsidRPr="007012EB" w:rsidRDefault="00294925" w:rsidP="00080AA2">
      <w:pPr>
        <w:pStyle w:val="2"/>
      </w:pPr>
      <w:bookmarkStart w:id="496" w:name="_5mvdqofyr31d" w:colFirst="0" w:colLast="0"/>
      <w:bookmarkEnd w:id="496"/>
      <w:r w:rsidRPr="007012EB">
        <w:t>PROTEIN FAMILY ANALYSES and COMPARATIVE GENOMICS</w:t>
      </w:r>
    </w:p>
    <w:p w14:paraId="11BE4C4F" w14:textId="55FBB32D" w:rsidR="009D22D2" w:rsidRPr="007012EB" w:rsidRDefault="00294925" w:rsidP="00A44B73">
      <w:pPr>
        <w:pStyle w:val="Normal1"/>
      </w:pPr>
      <w:r w:rsidRPr="007012EB">
        <w:t xml:space="preserve">For comparison with </w:t>
      </w:r>
      <w:r w:rsidRPr="007012EB">
        <w:rPr>
          <w:i/>
        </w:rPr>
        <w:t>R. varieornatus</w:t>
      </w:r>
      <w:r w:rsidRPr="007012EB">
        <w:t xml:space="preserve">, we first aligned the genomes of </w:t>
      </w:r>
      <w:r w:rsidRPr="007012EB">
        <w:rPr>
          <w:i/>
        </w:rPr>
        <w:t>H. dujardini</w:t>
      </w:r>
      <w:r w:rsidRPr="007012EB">
        <w:t xml:space="preserve"> and </w:t>
      </w:r>
      <w:r w:rsidRPr="007012EB">
        <w:rPr>
          <w:i/>
        </w:rPr>
        <w:t>R. varieornatus</w:t>
      </w:r>
      <w:r w:rsidRPr="007012EB">
        <w:t xml:space="preserve"> with Murasaki, and visualized with gmv</w:t>
      </w:r>
      <w:r w:rsidR="002B32A3" w:rsidRPr="007012EB">
        <w:t xml:space="preserve"> </w:t>
      </w:r>
      <w:r w:rsidR="00217524" w:rsidRPr="007012EB">
        <w:fldChar w:fldCharType="begin"/>
      </w:r>
      <w:r w:rsidR="004E0383">
        <w:instrText xml:space="preserve"> ADDIN EN.CITE &lt;EndNote&gt;&lt;Cite&gt;&lt;Author&gt;Popendorf&lt;/Author&gt;&lt;Year&gt;2010&lt;/Year&gt;&lt;RecNum&gt;1257&lt;/RecNum&gt;&lt;DisplayText&gt;[60]&lt;/DisplayText&gt;&lt;record&gt;&lt;rec-number&gt;1257&lt;/rec-number&gt;&lt;foreign-keys&gt;&lt;key app="EN" db-id="wpsap0rf8sw9wfefxxhvwee72vsdzzer5se9" timestamp="1481107340"&gt;1257&lt;/key&gt;&lt;key app="ENWeb" db-id=""&gt;0&lt;/key&gt;&lt;/foreign-keys&gt;&lt;ref-type name="Journal Article"&gt;17&lt;/ref-type&gt;&lt;contributors&gt;&lt;authors&gt;&lt;author&gt;Popendorf, K.&lt;/author&gt;&lt;author&gt;Tsuyoshi, H.&lt;/author&gt;&lt;author&gt;Osana, Y.&lt;/author&gt;&lt;author&gt;Sakakibara, Y.&lt;/author&gt;&lt;/authors&gt;&lt;/contributors&gt;&lt;auth-address&gt;Department of Biosciences and Informatics, Keio University, Yokohama, Japan.&lt;/auth-address&gt;&lt;titles&gt;&lt;title&gt;Murasaki: a fast, parallelizable algorithm to find anchors from multiple genomes&lt;/title&gt;&lt;secondary-title&gt;PLoS One&lt;/secondary-title&gt;&lt;/titles&gt;&lt;pages&gt;e12651&lt;/pages&gt;&lt;volume&gt;5&lt;/volume&gt;&lt;number&gt;9&lt;/number&gt;&lt;keywords&gt;&lt;keyword&gt;*Algorithms&lt;/keyword&gt;&lt;keyword&gt;Animals&lt;/keyword&gt;&lt;keyword&gt;Bacteria/chemistry/genetics&lt;/keyword&gt;&lt;keyword&gt;Cattle&lt;/keyword&gt;&lt;keyword&gt;*Conserved Sequence&lt;/keyword&gt;&lt;keyword&gt;Dogs&lt;/keyword&gt;&lt;keyword&gt;*Genome&lt;/keyword&gt;&lt;keyword&gt;Humans&lt;/keyword&gt;&lt;keyword&gt;Mammals/genetics&lt;/keyword&gt;&lt;keyword&gt;Mice&lt;/keyword&gt;&lt;keyword&gt;Rats&lt;/keyword&gt;&lt;keyword&gt;Sequence Alignment/*methods&lt;/keyword&gt;&lt;/keywords&gt;&lt;dates&gt;&lt;year&gt;2010&lt;/year&gt;&lt;pub-dates&gt;&lt;date&gt;Sep 24&lt;/date&gt;&lt;/pub-dates&gt;&lt;/dates&gt;&lt;isbn&gt;1932-6203 (Electronic)&amp;#xD;1932-6203 (Linking)&lt;/isbn&gt;&lt;accession-num&gt;20885980&lt;/accession-num&gt;&lt;urls&gt;&lt;related-urls&gt;&lt;url&gt;https://www.ncbi.nlm.nih.gov/pubmed/20885980&lt;/url&gt;&lt;/related-urls&gt;&lt;/urls&gt;&lt;custom2&gt;PMC2945767&lt;/custom2&gt;&lt;electronic-resource-num&gt;10.1371/journal.pone.0012651&lt;/electronic-resource-num&gt;&lt;/record&gt;&lt;/Cite&gt;&lt;/EndNote&gt;</w:instrText>
      </w:r>
      <w:r w:rsidR="00217524" w:rsidRPr="007012EB">
        <w:fldChar w:fldCharType="separate"/>
      </w:r>
      <w:r w:rsidR="004E0383">
        <w:rPr>
          <w:noProof/>
        </w:rPr>
        <w:t>[60]</w:t>
      </w:r>
      <w:r w:rsidR="00217524" w:rsidRPr="007012EB">
        <w:fldChar w:fldCharType="end"/>
      </w:r>
      <w:r w:rsidRPr="007012EB">
        <w:t xml:space="preserve">. The lower tf-idf anchor filter was set to 500. A syntenic block was </w:t>
      </w:r>
      <w:r w:rsidR="00A44B73">
        <w:t>observed</w:t>
      </w:r>
      <w:r w:rsidR="00A44B73" w:rsidRPr="007012EB">
        <w:t xml:space="preserve"> </w:t>
      </w:r>
      <w:r w:rsidRPr="007012EB">
        <w:t xml:space="preserve">between scaffold0001 of </w:t>
      </w:r>
      <w:r w:rsidRPr="007012EB">
        <w:rPr>
          <w:i/>
        </w:rPr>
        <w:t>H. dujardini</w:t>
      </w:r>
      <w:r w:rsidRPr="007012EB">
        <w:t xml:space="preserve"> and </w:t>
      </w:r>
      <w:r w:rsidR="00A44B73">
        <w:t>s</w:t>
      </w:r>
      <w:r w:rsidRPr="007012EB">
        <w:t xml:space="preserve">caffold002 of </w:t>
      </w:r>
      <w:r w:rsidRPr="007012EB">
        <w:rPr>
          <w:i/>
        </w:rPr>
        <w:t>R. varieornatus</w:t>
      </w:r>
      <w:r w:rsidR="00A44B73">
        <w:t>. W</w:t>
      </w:r>
      <w:r w:rsidRPr="007012EB">
        <w:t>e extracted the corresponding regions (</w:t>
      </w:r>
      <w:r w:rsidRPr="007012EB">
        <w:rPr>
          <w:i/>
        </w:rPr>
        <w:t xml:space="preserve">H. </w:t>
      </w:r>
      <w:r w:rsidR="00184FC1" w:rsidRPr="007012EB">
        <w:rPr>
          <w:i/>
        </w:rPr>
        <w:t>dujardini</w:t>
      </w:r>
      <w:r w:rsidR="00184FC1" w:rsidRPr="007012EB">
        <w:t>:</w:t>
      </w:r>
      <w:r w:rsidRPr="007012EB">
        <w:t xml:space="preserve"> scaffold0001 363,334-2,100,664, </w:t>
      </w:r>
      <w:r w:rsidRPr="007012EB">
        <w:rPr>
          <w:i/>
        </w:rPr>
        <w:t xml:space="preserve">R. </w:t>
      </w:r>
      <w:r w:rsidR="00184FC1" w:rsidRPr="007012EB">
        <w:rPr>
          <w:i/>
        </w:rPr>
        <w:t>varieornatus</w:t>
      </w:r>
      <w:r w:rsidR="00184FC1" w:rsidRPr="007012EB">
        <w:t>:</w:t>
      </w:r>
      <w:r w:rsidRPr="007012EB">
        <w:t xml:space="preserve"> </w:t>
      </w:r>
      <w:r w:rsidR="00A44B73">
        <w:t>s</w:t>
      </w:r>
      <w:r w:rsidRPr="007012EB">
        <w:t>caffold002 2,186,607-3,858,816), and conducted alignment with Mauve</w:t>
      </w:r>
      <w:r w:rsidR="002B32A3" w:rsidRPr="007012EB">
        <w:t xml:space="preserve"> </w:t>
      </w:r>
      <w:r w:rsidR="00217524" w:rsidRPr="007012EB">
        <w:fldChar w:fldCharType="begin"/>
      </w:r>
      <w:r w:rsidR="004E0383">
        <w:instrText xml:space="preserve"> ADDIN EN.CITE &lt;EndNote&gt;&lt;Cite&gt;&lt;Author&gt;Darling&lt;/Author&gt;&lt;Year&gt;2004&lt;/Year&gt;&lt;RecNum&gt;1041&lt;/RecNum&gt;&lt;DisplayText&gt;[110]&lt;/DisplayText&gt;&lt;record&gt;&lt;rec-number&gt;1041&lt;/rec-number&gt;&lt;foreign-keys&gt;&lt;key app="EN" db-id="wpsap0rf8sw9wfefxxhvwee72vsdzzer5se9" timestamp="1464401821"&gt;1041&lt;/key&gt;&lt;key app="ENWeb" db-id=""&gt;0&lt;/key&gt;&lt;/foreign-keys&gt;&lt;ref-type name="Journal Article"&gt;17&lt;/ref-type&gt;&lt;contributors&gt;&lt;authors&gt;&lt;author&gt;Darling, A. C.&lt;/author&gt;&lt;author&gt;Mau, B.&lt;/author&gt;&lt;author&gt;Blattner, F. R.&lt;/author&gt;&lt;author&gt;Perna, N. T.&lt;/author&gt;&lt;/authors&gt;&lt;/contributors&gt;&lt;auth-address&gt;Department of Computer Science, University of Wisconsin-Madison, Madison, Wisconsin 53706, USA.&lt;/auth-address&gt;&lt;titles&gt;&lt;title&gt;Mauve: multiple alignment of conserved genomic sequence with rearrangements&lt;/title&gt;&lt;secondary-title&gt;Genome Res&lt;/secondary-title&gt;&lt;/titles&gt;&lt;pages&gt;1394-403&lt;/pages&gt;&lt;volume&gt;14&lt;/volume&gt;&lt;number&gt;7&lt;/number&gt;&lt;keywords&gt;&lt;keyword&gt;Chromosomes, Bacterial/genetics&lt;/keyword&gt;&lt;keyword&gt;Computer Simulation&lt;/keyword&gt;&lt;keyword&gt;Conserved Sequence/*genetics&lt;/keyword&gt;&lt;keyword&gt;DNA, Bacterial/genetics&lt;/keyword&gt;&lt;keyword&gt;Enterobacteriaceae/*genetics&lt;/keyword&gt;&lt;keyword&gt;Escherichia coli/genetics&lt;/keyword&gt;&lt;keyword&gt;Escherichia coli O157/genetics&lt;/keyword&gt;&lt;keyword&gt;*Genome, Bacterial&lt;/keyword&gt;&lt;keyword&gt;Recombination, Genetic/*genetics&lt;/keyword&gt;&lt;keyword&gt;Salmonella typhi/genetics&lt;/keyword&gt;&lt;keyword&gt;Salmonella typhimurium/genetics&lt;/keyword&gt;&lt;keyword&gt;Sequence Alignment/*methods/statistics &amp;amp; numerical data&lt;/keyword&gt;&lt;keyword&gt;Shigella flexneri/genetics&lt;/keyword&gt;&lt;keyword&gt;*Software&lt;/keyword&gt;&lt;keyword&gt;Software Design&lt;/keyword&gt;&lt;keyword&gt;Software Validation&lt;/keyword&gt;&lt;keyword&gt;Species Specificity&lt;/keyword&gt;&lt;/keywords&gt;&lt;dates&gt;&lt;year&gt;2004&lt;/year&gt;&lt;pub-dates&gt;&lt;date&gt;Jul&lt;/date&gt;&lt;/pub-dates&gt;&lt;/dates&gt;&lt;isbn&gt;1088-9051 (Print)&amp;#xD;1088-9051 (Linking)&lt;/isbn&gt;&lt;accession-num&gt;15231754&lt;/accession-num&gt;&lt;urls&gt;&lt;related-urls&gt;&lt;url&gt;https://www.ncbi.nlm.nih.gov/pubmed/15231754&lt;/url&gt;&lt;/related-urls&gt;&lt;/urls&gt;&lt;custom2&gt;PMC442156&lt;/custom2&gt;&lt;electronic-resource-num&gt;10.1101/gr.2289704&lt;/electronic-resource-num&gt;&lt;/record&gt;&lt;/Cite&gt;&lt;/EndNote&gt;</w:instrText>
      </w:r>
      <w:r w:rsidR="00217524" w:rsidRPr="007012EB">
        <w:fldChar w:fldCharType="separate"/>
      </w:r>
      <w:r w:rsidR="004E0383">
        <w:rPr>
          <w:noProof/>
        </w:rPr>
        <w:t>[110]</w:t>
      </w:r>
      <w:r w:rsidR="00217524" w:rsidRPr="007012EB">
        <w:fldChar w:fldCharType="end"/>
      </w:r>
      <w:r w:rsidR="002B32A3" w:rsidRPr="007012EB">
        <w:t>.</w:t>
      </w:r>
      <w:r w:rsidRPr="007012EB">
        <w:t xml:space="preserve"> </w:t>
      </w:r>
      <w:r w:rsidR="00A44B73">
        <w:t>W</w:t>
      </w:r>
      <w:r w:rsidRPr="007012EB">
        <w:t xml:space="preserve">e determined the number of bidirectional best hit (BBH) </w:t>
      </w:r>
      <w:r w:rsidR="00976452">
        <w:t>orthologues</w:t>
      </w:r>
      <w:r w:rsidRPr="007012EB">
        <w:t xml:space="preserve"> on the same scaffold in both </w:t>
      </w:r>
      <w:r w:rsidRPr="007012EB">
        <w:rPr>
          <w:i/>
        </w:rPr>
        <w:t>H. dujardini</w:t>
      </w:r>
      <w:r w:rsidRPr="007012EB">
        <w:t xml:space="preserve"> and </w:t>
      </w:r>
      <w:r w:rsidRPr="007012EB">
        <w:rPr>
          <w:i/>
        </w:rPr>
        <w:t>R. varieornatus</w:t>
      </w:r>
      <w:r w:rsidRPr="007012EB">
        <w:t xml:space="preserve">. </w:t>
      </w:r>
      <w:r w:rsidR="00A44B73">
        <w:t>W</w:t>
      </w:r>
      <w:r w:rsidRPr="007012EB">
        <w:t>e extracted gene pairs that had an identity of more than 90% by ClustalW2</w:t>
      </w:r>
      <w:r w:rsidR="00E53E40" w:rsidRPr="007012EB">
        <w:t xml:space="preserve"> </w:t>
      </w:r>
      <w:r w:rsidR="00217524" w:rsidRPr="007012EB">
        <w:fldChar w:fldCharType="begin"/>
      </w:r>
      <w:r w:rsidR="004E0383">
        <w:instrText xml:space="preserve"> ADDIN EN.CITE &lt;EndNote&gt;&lt;Cite&gt;&lt;Author&gt;Goujon&lt;/Author&gt;&lt;Year&gt;2010&lt;/Year&gt;&lt;RecNum&gt;936&lt;/RecNum&gt;&lt;DisplayText&gt;[102]&lt;/DisplayText&gt;&lt;record&gt;&lt;rec-number&gt;936&lt;/rec-number&gt;&lt;foreign-keys&gt;&lt;key app="EN" db-id="wpsap0rf8sw9wfefxxhvwee72vsdzzer5se9" timestamp="1451394106"&gt;936&lt;/key&gt;&lt;key app="ENWeb" db-id=""&gt;0&lt;/key&gt;&lt;/foreign-keys&gt;&lt;ref-type name="Journal Article"&gt;17&lt;/ref-type&gt;&lt;contributors&gt;&lt;authors&gt;&lt;author&gt;Goujon, M.&lt;/author&gt;&lt;author&gt;McWilliam, H.&lt;/author&gt;&lt;author&gt;Li, W.&lt;/author&gt;&lt;author&gt;Valentin, F.&lt;/author&gt;&lt;author&gt;Squizzato, S.&lt;/author&gt;&lt;author&gt;Paern, J.&lt;/author&gt;&lt;author&gt;Lopez, R.&lt;/author&gt;&lt;/authors&gt;&lt;/contributors&gt;&lt;auth-address&gt;European Bioinformatics Institute, EMBL Outstation, Wellcome Trust Genome Campus, Hinxton, Cambridge, CB10 1SD, UK.&lt;/auth-address&gt;&lt;titles&gt;&lt;title&gt;A new bioinformatics analysis tools framework at EMBL-EBI&lt;/title&gt;&lt;secondary-title&gt;Nucleic Acids Res&lt;/secondary-title&gt;&lt;/titles&gt;&lt;pages&gt;W695-9&lt;/pages&gt;&lt;volume&gt;38&lt;/volume&gt;&lt;number&gt;Web Server issue&lt;/number&gt;&lt;keywords&gt;&lt;keyword&gt;*Computational Biology&lt;/keyword&gt;&lt;keyword&gt;*Databases, Nucleic Acid&lt;/keyword&gt;&lt;keyword&gt;*Databases, Protein&lt;/keyword&gt;&lt;keyword&gt;Internet&lt;/keyword&gt;&lt;keyword&gt;Sequence Alignment&lt;/keyword&gt;&lt;keyword&gt;*Sequence Analysis&lt;/keyword&gt;&lt;keyword&gt;*Software&lt;/keyword&gt;&lt;/keywords&gt;&lt;dates&gt;&lt;year&gt;2010&lt;/year&gt;&lt;pub-dates&gt;&lt;date&gt;Jul&lt;/date&gt;&lt;/pub-dates&gt;&lt;/dates&gt;&lt;isbn&gt;1362-4962 (Electronic)&amp;#xD;0305-1048 (Linking)&lt;/isbn&gt;&lt;accession-num&gt;20439314&lt;/accession-num&gt;&lt;urls&gt;&lt;related-urls&gt;&lt;url&gt;https://www.ncbi.nlm.nih.gov/pubmed/20439314&lt;/url&gt;&lt;/related-urls&gt;&lt;/urls&gt;&lt;custom2&gt;PMC2896090&lt;/custom2&gt;&lt;electronic-resource-num&gt;10.1093/nar/gkq313&lt;/electronic-resource-num&gt;&lt;/record&gt;&lt;/Cite&gt;&lt;/EndNote&gt;</w:instrText>
      </w:r>
      <w:r w:rsidR="00217524" w:rsidRPr="007012EB">
        <w:fldChar w:fldCharType="separate"/>
      </w:r>
      <w:r w:rsidR="004E0383">
        <w:rPr>
          <w:noProof/>
        </w:rPr>
        <w:t>[102]</w:t>
      </w:r>
      <w:r w:rsidR="00217524" w:rsidRPr="007012EB">
        <w:fldChar w:fldCharType="end"/>
      </w:r>
      <w:r w:rsidRPr="007012EB">
        <w:t>, and calculated the identity of first and last exon between pairs.</w:t>
      </w:r>
      <w:r w:rsidR="00590E07" w:rsidRPr="007012EB">
        <w:t xml:space="preserve"> Tardigrade</w:t>
      </w:r>
      <w:r w:rsidR="00A44B73">
        <w:t>-</w:t>
      </w:r>
      <w:r w:rsidR="00590E07" w:rsidRPr="007012EB">
        <w:t>specific</w:t>
      </w:r>
      <w:r w:rsidR="00A44B73">
        <w:t>,</w:t>
      </w:r>
      <w:r w:rsidR="00590E07" w:rsidRPr="007012EB">
        <w:t xml:space="preserve"> protection</w:t>
      </w:r>
      <w:r w:rsidR="00A44B73">
        <w:t>-</w:t>
      </w:r>
      <w:r w:rsidR="00590E07" w:rsidRPr="007012EB">
        <w:t xml:space="preserve">related genes (CAHS, SAHS, MAHS, RvLEAM, Dsup) were identified by BLASTP, and were subjected to phylogenetic analysis using Clustalw2 </w:t>
      </w:r>
      <w:r w:rsidR="00284921" w:rsidRPr="007012EB">
        <w:fldChar w:fldCharType="begin"/>
      </w:r>
      <w:r w:rsidR="004E0383">
        <w:instrText xml:space="preserve"> ADDIN EN.CITE &lt;EndNote&gt;&lt;Cite&gt;&lt;Author&gt;Goujon&lt;/Author&gt;&lt;Year&gt;2010&lt;/Year&gt;&lt;RecNum&gt;936&lt;/RecNum&gt;&lt;DisplayText&gt;[102]&lt;/DisplayText&gt;&lt;record&gt;&lt;rec-number&gt;936&lt;/rec-number&gt;&lt;foreign-keys&gt;&lt;key app="EN" db-id="wpsap0rf8sw9wfefxxhvwee72vsdzzer5se9" timestamp="1451394106"&gt;936&lt;/key&gt;&lt;key app="ENWeb" db-id=""&gt;0&lt;/key&gt;&lt;/foreign-keys&gt;&lt;ref-type name="Journal Article"&gt;17&lt;/ref-type&gt;&lt;contributors&gt;&lt;authors&gt;&lt;author&gt;Goujon, M.&lt;/author&gt;&lt;author&gt;McWilliam, H.&lt;/author&gt;&lt;author&gt;Li, W.&lt;/author&gt;&lt;author&gt;Valentin, F.&lt;/author&gt;&lt;author&gt;Squizzato, S.&lt;/author&gt;&lt;author&gt;Paern, J.&lt;/author&gt;&lt;author&gt;Lopez, R.&lt;/author&gt;&lt;/authors&gt;&lt;/contributors&gt;&lt;auth-address&gt;European Bioinformatics Institute, EMBL Outstation, Wellcome Trust Genome Campus, Hinxton, Cambridge, CB10 1SD, UK.&lt;/auth-address&gt;&lt;titles&gt;&lt;title&gt;A new bioinformatics analysis tools framework at EMBL-EBI&lt;/title&gt;&lt;secondary-title&gt;Nucleic Acids Res&lt;/secondary-title&gt;&lt;/titles&gt;&lt;pages&gt;W695-9&lt;/pages&gt;&lt;volume&gt;38&lt;/volume&gt;&lt;number&gt;Web Server issue&lt;/number&gt;&lt;keywords&gt;&lt;keyword&gt;*Computational Biology&lt;/keyword&gt;&lt;keyword&gt;*Databases, Nucleic Acid&lt;/keyword&gt;&lt;keyword&gt;*Databases, Protein&lt;/keyword&gt;&lt;keyword&gt;Internet&lt;/keyword&gt;&lt;keyword&gt;Sequence Alignment&lt;/keyword&gt;&lt;keyword&gt;*Sequence Analysis&lt;/keyword&gt;&lt;keyword&gt;*Software&lt;/keyword&gt;&lt;/keywords&gt;&lt;dates&gt;&lt;year&gt;2010&lt;/year&gt;&lt;pub-dates&gt;&lt;date&gt;Jul&lt;/date&gt;&lt;/pub-dates&gt;&lt;/dates&gt;&lt;isbn&gt;1362-4962 (Electronic)&amp;#xD;0305-1048 (Linking)&lt;/isbn&gt;&lt;accession-num&gt;20439314&lt;/accession-num&gt;&lt;urls&gt;&lt;related-urls&gt;&lt;url&gt;https://www.ncbi.nlm.nih.gov/pubmed/20439314&lt;/url&gt;&lt;/related-urls&gt;&lt;/urls&gt;&lt;custom2&gt;PMC2896090&lt;/custom2&gt;&lt;electronic-resource-num&gt;10.1093/nar/gkq313&lt;/electronic-resource-num&gt;&lt;/record&gt;&lt;/Cite&gt;&lt;/EndNote&gt;</w:instrText>
      </w:r>
      <w:r w:rsidR="00284921" w:rsidRPr="007012EB">
        <w:fldChar w:fldCharType="separate"/>
      </w:r>
      <w:r w:rsidR="004E0383">
        <w:rPr>
          <w:noProof/>
        </w:rPr>
        <w:t>[102]</w:t>
      </w:r>
      <w:r w:rsidR="00284921" w:rsidRPr="007012EB">
        <w:fldChar w:fldCharType="end"/>
      </w:r>
      <w:r w:rsidR="00590E07" w:rsidRPr="007012EB">
        <w:t xml:space="preserve"> and FastTree </w:t>
      </w:r>
      <w:r w:rsidR="00284921" w:rsidRPr="007012EB">
        <w:fldChar w:fldCharType="begin"/>
      </w:r>
      <w:r w:rsidR="004E0383">
        <w:instrText xml:space="preserve"> ADDIN EN.CITE &lt;EndNote&gt;&lt;Cite&gt;&lt;Author&gt;Price&lt;/Author&gt;&lt;Year&gt;2010&lt;/Year&gt;&lt;RecNum&gt;1441&lt;/RecNum&gt;&lt;DisplayText&gt;[111]&lt;/DisplayText&gt;&lt;record&gt;&lt;rec-number&gt;1441&lt;/rec-number&gt;&lt;foreign-keys&gt;&lt;key app="EN" db-id="wpsap0rf8sw9wfefxxhvwee72vsdzzer5se9" timestamp="1487216783"&gt;1441&lt;/key&gt;&lt;key app="ENWeb" db-id=""&gt;0&lt;/key&gt;&lt;/foreign-keys&gt;&lt;ref-type name="Journal Article"&gt;17&lt;/ref-type&gt;&lt;contributors&gt;&lt;authors&gt;&lt;author&gt;Price, M. N.&lt;/author&gt;&lt;author&gt;Dehal, P. S.&lt;/author&gt;&lt;author&gt;Arkin, A. P.&lt;/author&gt;&lt;/authors&gt;&lt;/contributors&gt;&lt;auth-address&gt;Physical Biosciences Division, Lawrence Berkeley National Lab, Berkeley, California, United States of America. MorganNPrice@yahoo.com&lt;/auth-address&gt;&lt;titles&gt;&lt;title&gt;FastTree 2--approximately maximum-likelihood trees for large alignments&lt;/title&gt;&lt;secondary-title&gt;PLoS One&lt;/secondary-title&gt;&lt;/titles&gt;&lt;pages&gt;e9490&lt;/pages&gt;&lt;volume&gt;5&lt;/volume&gt;&lt;number&gt;3&lt;/number&gt;&lt;keywords&gt;&lt;keyword&gt;Algorithms&lt;/keyword&gt;&lt;keyword&gt;Animals&lt;/keyword&gt;&lt;keyword&gt;Computers&lt;/keyword&gt;&lt;keyword&gt;*Data Interpretation, Statistical&lt;/keyword&gt;&lt;keyword&gt;Databases, Protein&lt;/keyword&gt;&lt;keyword&gt;*Genetic Techniques&lt;/keyword&gt;&lt;keyword&gt;Humans&lt;/keyword&gt;&lt;keyword&gt;*Likelihood Functions&lt;/keyword&gt;&lt;keyword&gt;Models, Genetic&lt;/keyword&gt;&lt;keyword&gt;Phylogeny&lt;/keyword&gt;&lt;keyword&gt;RNA, Ribosomal, 16S/genetics&lt;/keyword&gt;&lt;keyword&gt;Sequence Alignment/*methods&lt;/keyword&gt;&lt;keyword&gt;Software&lt;/keyword&gt;&lt;/keywords&gt;&lt;dates&gt;&lt;year&gt;2010&lt;/year&gt;&lt;pub-dates&gt;&lt;date&gt;Mar 10&lt;/date&gt;&lt;/pub-dates&gt;&lt;/dates&gt;&lt;isbn&gt;1932-6203 (Electronic)&amp;#xD;1932-6203 (Linking)&lt;/isbn&gt;&lt;accession-num&gt;20224823&lt;/accession-num&gt;&lt;urls&gt;&lt;related-urls&gt;&lt;url&gt;https://www.ncbi.nlm.nih.gov/pubmed/20224823&lt;/url&gt;&lt;/related-urls&gt;&lt;/urls&gt;&lt;custom2&gt;PMC2835736&lt;/custom2&gt;&lt;electronic-resource-num&gt;10.1371/journal.pone.0009490&lt;/electronic-resource-num&gt;&lt;/record&gt;&lt;/Cite&gt;&lt;/EndNote&gt;</w:instrText>
      </w:r>
      <w:r w:rsidR="00284921" w:rsidRPr="007012EB">
        <w:fldChar w:fldCharType="separate"/>
      </w:r>
      <w:r w:rsidR="004E0383">
        <w:rPr>
          <w:noProof/>
        </w:rPr>
        <w:t>[111]</w:t>
      </w:r>
      <w:r w:rsidR="00284921" w:rsidRPr="007012EB">
        <w:fldChar w:fldCharType="end"/>
      </w:r>
      <w:r w:rsidR="00590E07" w:rsidRPr="007012EB">
        <w:t xml:space="preserve">, and visualized with FigTree </w:t>
      </w:r>
      <w:r w:rsidR="00284921" w:rsidRPr="007012EB">
        <w:fldChar w:fldCharType="begin"/>
      </w:r>
      <w:r w:rsidR="004E0383">
        <w:instrText xml:space="preserve"> ADDIN EN.CITE &lt;EndNote&gt;&lt;Cite&gt;&lt;Author&gt;Rambaut&lt;/Author&gt;&lt;Year&gt;2016&lt;/Year&gt;&lt;RecNum&gt;1440&lt;/RecNum&gt;&lt;DisplayText&gt;[112]&lt;/DisplayText&gt;&lt;record&gt;&lt;rec-number&gt;1440&lt;/rec-number&gt;&lt;foreign-keys&gt;&lt;key app="EN" db-id="wpsap0rf8sw9wfefxxhvwee72vsdzzer5se9" timestamp="1487212842"&gt;1440&lt;/key&gt;&lt;/foreign-keys&gt;&lt;ref-type name="Computer Program"&gt;9&lt;/ref-type&gt;&lt;contributors&gt;&lt;authors&gt;&lt;author&gt;Andrew Rambaut&lt;/author&gt;&lt;/authors&gt;&lt;/contributors&gt;&lt;titles&gt;&lt;title&gt;FigTree&lt;/title&gt;&lt;/titles&gt;&lt;dates&gt;&lt;year&gt;2016&lt;/year&gt;&lt;/dates&gt;&lt;urls&gt;&lt;related-urls&gt;&lt;url&gt;http://tree.bio.ed.ac.uk/software/figtree/&lt;/url&gt;&lt;/related-urls&gt;&lt;/urls&gt;&lt;/record&gt;&lt;/Cite&gt;&lt;/EndNote&gt;</w:instrText>
      </w:r>
      <w:r w:rsidR="00284921" w:rsidRPr="007012EB">
        <w:fldChar w:fldCharType="separate"/>
      </w:r>
      <w:r w:rsidR="004E0383">
        <w:rPr>
          <w:noProof/>
        </w:rPr>
        <w:t>[112]</w:t>
      </w:r>
      <w:r w:rsidR="00284921" w:rsidRPr="007012EB">
        <w:fldChar w:fldCharType="end"/>
      </w:r>
      <w:r w:rsidR="00590E07" w:rsidRPr="007012EB">
        <w:t>.</w:t>
      </w:r>
    </w:p>
    <w:p w14:paraId="53F096C5" w14:textId="77777777" w:rsidR="00347A0A" w:rsidRPr="007012EB" w:rsidRDefault="00347A0A" w:rsidP="005E79BA">
      <w:pPr>
        <w:pStyle w:val="Normal1"/>
      </w:pPr>
    </w:p>
    <w:p w14:paraId="4C821AC9" w14:textId="71D9403A" w:rsidR="009D22D2" w:rsidRPr="007012EB" w:rsidRDefault="00294925" w:rsidP="005E79BA">
      <w:pPr>
        <w:pStyle w:val="Normal1"/>
      </w:pPr>
      <w:r w:rsidRPr="007012EB">
        <w:t>HOX loci were identified using BLAST, and their positions on scaffolds and contigs assessed. To identify HOX loci in other genomes, genome assembly files were downloaded from ENSEMBL Genomes</w:t>
      </w:r>
      <w:r w:rsidR="002B32A3" w:rsidRPr="007012EB">
        <w:t xml:space="preserve"> </w:t>
      </w:r>
      <w:r w:rsidR="00CB77F7" w:rsidRPr="007012EB">
        <w:fldChar w:fldCharType="begin">
          <w:fldData xml:space="preserve">PEVuZE5vdGU+PENpdGU+PEF1dGhvcj5Ba2VuPC9BdXRob3I+PFllYXI+MjAxNzwvWWVhcj48UmVj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</w:fldData>
        </w:fldChar>
      </w:r>
      <w:r w:rsidR="004E0383">
        <w:instrText xml:space="preserve"> ADDIN EN.CITE </w:instrText>
      </w:r>
      <w:r w:rsidR="004E0383">
        <w:fldChar w:fldCharType="begin">
          <w:fldData xml:space="preserve">PEVuZE5vdGU+PENpdGU+PEF1dGhvcj5Ba2VuPC9BdXRob3I+PFllYXI+MjAxNzwvWWVhcj48UmVj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</w:fldData>
        </w:fldChar>
      </w:r>
      <w:r w:rsidR="004E0383">
        <w:instrText xml:space="preserve"> ADDIN EN.CITE.DATA </w:instrText>
      </w:r>
      <w:r w:rsidR="004E0383">
        <w:fldChar w:fldCharType="end"/>
      </w:r>
      <w:r w:rsidR="00CB77F7" w:rsidRPr="007012EB">
        <w:fldChar w:fldCharType="separate"/>
      </w:r>
      <w:r w:rsidR="004E0383">
        <w:rPr>
          <w:noProof/>
        </w:rPr>
        <w:t>[56]</w:t>
      </w:r>
      <w:r w:rsidR="00CB77F7" w:rsidRPr="007012EB">
        <w:fldChar w:fldCharType="end"/>
      </w:r>
      <w:r w:rsidR="000457BB" w:rsidRPr="007012EB">
        <w:t xml:space="preserve"> </w:t>
      </w:r>
      <w:r w:rsidR="002B32A3" w:rsidRPr="007012EB">
        <w:t>or Wormbase ParaS</w:t>
      </w:r>
      <w:r w:rsidRPr="007012EB">
        <w:t xml:space="preserve">ite </w:t>
      </w:r>
      <w:r w:rsidR="00217524" w:rsidRPr="007012EB">
        <w:fldChar w:fldCharType="begin">
          <w:fldData xml:space="preserve">PEVuZE5vdGU+PENpdGU+PEF1dGhvcj5Ib3dlPC9BdXRob3I+PFllYXI+MjAxNjwvWWVhcj48UmVj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</w:fldData>
        </w:fldChar>
      </w:r>
      <w:r w:rsidR="004E0383">
        <w:instrText xml:space="preserve"> ADDIN EN.CITE </w:instrText>
      </w:r>
      <w:r w:rsidR="004E0383">
        <w:fldChar w:fldCharType="begin">
          <w:fldData xml:space="preserve">PEVuZE5vdGU+PENpdGU+PEF1dGhvcj5Ib3dlPC9BdXRob3I+PFllYXI+MjAxNjwvWWVhcj48UmVj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</w:fldData>
        </w:fldChar>
      </w:r>
      <w:r w:rsidR="004E0383">
        <w:instrText xml:space="preserve"> ADDIN EN.CITE.DATA </w:instrText>
      </w:r>
      <w:r w:rsidR="004E0383">
        <w:fldChar w:fldCharType="end"/>
      </w:r>
      <w:r w:rsidR="00217524" w:rsidRPr="007012EB">
        <w:fldChar w:fldCharType="separate"/>
      </w:r>
      <w:r w:rsidR="004E0383">
        <w:rPr>
          <w:noProof/>
        </w:rPr>
        <w:t>[113, 114]</w:t>
      </w:r>
      <w:r w:rsidR="00217524" w:rsidRPr="007012EB">
        <w:fldChar w:fldCharType="end"/>
      </w:r>
      <w:r w:rsidR="002B32A3" w:rsidRPr="007012EB">
        <w:t xml:space="preserve"> </w:t>
      </w:r>
      <w:r w:rsidRPr="007012EB">
        <w:t>and formatted for local search with BLAST+</w:t>
      </w:r>
      <w:r w:rsidR="002B32A3" w:rsidRPr="007012EB">
        <w:t xml:space="preserve"> </w:t>
      </w:r>
      <w:r w:rsidR="00217524" w:rsidRPr="007012EB">
        <w:fldChar w:fldCharType="begin"/>
      </w:r>
      <w:r w:rsidR="004E0383">
        <w:instrText xml:space="preserve"> ADDIN EN.CITE &lt;EndNote&gt;&lt;Cite&gt;&lt;Author&gt;Camacho&lt;/Author&gt;&lt;Year&gt;2009&lt;/Year&gt;&lt;RecNum&gt;1295&lt;/RecNum&gt;&lt;DisplayText&gt;[88]&lt;/DisplayText&gt;&lt;record&gt;&lt;rec-number&gt;1295&lt;/rec-number&gt;&lt;foreign-keys&gt;&lt;key app="EN" db-id="wpsap0rf8sw9wfefxxhvwee72vsdzzer5se9" timestamp="1485236432"&gt;1295&lt;/key&gt;&lt;key app="ENWeb" db-id=""&gt;0&lt;/key&gt;&lt;/foreign-keys&gt;&lt;ref-type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Bioinformatics&lt;/secondary-title&gt;&lt;/titles&gt;&lt;pages&gt;421&lt;/pages&gt;&lt;volume&gt;10&lt;/volume&gt;&lt;keywords&gt;&lt;keyword&gt;Computational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00217524" w:rsidRPr="007012EB">
        <w:fldChar w:fldCharType="separate"/>
      </w:r>
      <w:r w:rsidR="004E0383">
        <w:rPr>
          <w:noProof/>
        </w:rPr>
        <w:t>[88]</w:t>
      </w:r>
      <w:r w:rsidR="00217524" w:rsidRPr="007012EB">
        <w:fldChar w:fldCharType="end"/>
      </w:r>
      <w:r w:rsidRPr="007012EB">
        <w:t>. Homeodomain a</w:t>
      </w:r>
      <w:r w:rsidR="008B1637" w:rsidRPr="007012EB">
        <w:t>lignments were generated using Clustal Omega</w:t>
      </w:r>
      <w:r w:rsidRPr="007012EB">
        <w:t xml:space="preserve"> </w:t>
      </w:r>
      <w:r w:rsidR="00217524" w:rsidRPr="007012EB">
        <w:fldChar w:fldCharType="begin"/>
      </w:r>
      <w:r w:rsidR="004E0383">
        <w:instrText xml:space="preserve"> ADDIN EN.CITE &lt;EndNote&gt;&lt;Cite&gt;&lt;Author&gt;Sievers&lt;/Author&gt;&lt;Year&gt;2011&lt;/Year&gt;&lt;RecNum&gt;934&lt;/RecNum&gt;&lt;DisplayText&gt;[115]&lt;/DisplayText&gt;&lt;record&gt;&lt;rec-number&gt;934&lt;/rec-number&gt;&lt;foreign-keys&gt;&lt;key app="EN" db-id="wpsap0rf8sw9wfefxxhvwee72vsdzzer5se9" timestamp="1451394101"&gt;934&lt;/key&gt;&lt;key app="ENWeb" db-id=""&gt;0&lt;/key&gt;&lt;/foreign-keys&gt;&lt;ref-type name="Journal Article"&gt;17&lt;/ref-type&gt;&lt;contributors&gt;&lt;authors&gt;&lt;author&gt;Sievers, F.&lt;/author&gt;&lt;author&gt;Wilm, A.&lt;/author&gt;&lt;author&gt;Dineen, D.&lt;/author&gt;&lt;author&gt;Gibson, T. J.&lt;/author&gt;&lt;author&gt;Karplus, K.&lt;/author&gt;&lt;author&gt;Li, W.&lt;/author&gt;&lt;author&gt;Lopez, R.&lt;/author&gt;&lt;author&gt;McWilliam, H.&lt;/author&gt;&lt;author&gt;Remmert, M.&lt;/author&gt;&lt;author&gt;Soding, J.&lt;/author&gt;&lt;author&gt;Thompson, J. D.&lt;/author&gt;&lt;author&gt;Higgins, D. G.&lt;/author&gt;&lt;/authors&gt;&lt;/contributors&gt;&lt;auth-address&gt;School of Medicine and Medical Science, UCD Conway Institute of Biomolecular and Biomedical Research, University College Dublin, Dublin, Ireland.&lt;/auth-address&gt;&lt;titles&gt;&lt;title&gt;Fast, scalable generation of high-quality protein multiple sequence alignments using Clustal Omega&lt;/title&gt;&lt;secondary-title&gt;Mol Syst Biol&lt;/secondary-title&gt;&lt;/titles&gt;&lt;pages&gt;539&lt;/pages&gt;&lt;volume&gt;7&lt;/volume&gt;&lt;number&gt;539&lt;/number&gt;&lt;keywords&gt;&lt;keyword&gt;Algorithms&lt;/keyword&gt;&lt;keyword&gt;Amino Acid Sequence&lt;/keyword&gt;&lt;keyword&gt;Base Sequence&lt;/keyword&gt;&lt;keyword&gt;Data Mining/*methods&lt;/keyword&gt;&lt;keyword&gt;Databases, Factual&lt;/keyword&gt;&lt;keyword&gt;Molecular Sequence Data&lt;/keyword&gt;&lt;keyword&gt;Proteins/*analysis/chemistry&lt;/keyword&gt;&lt;keyword&gt;Sequence Alignment/*methods&lt;/keyword&gt;&lt;keyword&gt;Sequence Analysis, Protein/*methods&lt;/keyword&gt;&lt;keyword&gt;Software&lt;/keyword&gt;&lt;keyword&gt;*Systems Biology/instrumentation/methods&lt;/keyword&gt;&lt;/keywords&gt;&lt;dates&gt;&lt;year&gt;2011&lt;/year&gt;&lt;pub-dates&gt;&lt;date&gt;Oct 11&lt;/date&gt;&lt;/pub-dates&gt;&lt;/dates&gt;&lt;isbn&gt;1744-4292 (Electronic)&amp;#xD;1744-4292 (Linking)&lt;/isbn&gt;&lt;accession-num&gt;21988835&lt;/accession-num&gt;&lt;urls&gt;&lt;related-urls&gt;&lt;url&gt;https://www.ncbi.nlm.nih.gov/pubmed/21988835&lt;/url&gt;&lt;/related-urls&gt;&lt;/urls&gt;&lt;custom2&gt;PMC3261699&lt;/custom2&gt;&lt;electronic-resource-num&gt;10.1038/msb.2011.75&lt;/electronic-resource-num&gt;&lt;/record&gt;&lt;/Cite&gt;&lt;/EndNote&gt;</w:instrText>
      </w:r>
      <w:r w:rsidR="00217524" w:rsidRPr="007012EB">
        <w:fldChar w:fldCharType="separate"/>
      </w:r>
      <w:r w:rsidR="004E0383">
        <w:rPr>
          <w:noProof/>
        </w:rPr>
        <w:t>[115]</w:t>
      </w:r>
      <w:r w:rsidR="00217524" w:rsidRPr="007012EB">
        <w:fldChar w:fldCharType="end"/>
      </w:r>
      <w:r w:rsidR="002B32A3" w:rsidRPr="007012EB">
        <w:t xml:space="preserve"> </w:t>
      </w:r>
      <w:r w:rsidRPr="007012EB">
        <w:t>and phylogenies estimated with RAxML</w:t>
      </w:r>
      <w:r w:rsidR="002B32A3" w:rsidRPr="007012EB">
        <w:t xml:space="preserve"> </w:t>
      </w:r>
      <w:r w:rsidR="00217524" w:rsidRPr="007012EB">
        <w:fldChar w:fldCharType="begin"/>
      </w:r>
      <w:r w:rsidR="004E0383">
        <w:instrText xml:space="preserve"> ADDIN EN.CITE &lt;EndNote&gt;&lt;Cite&gt;&lt;Author&gt;Stamatakis&lt;/Author&gt;&lt;Year&gt;2014&lt;/Year&gt;&lt;RecNum&gt;1272&lt;/RecNum&gt;&lt;DisplayText&gt;[67]&lt;/DisplayText&gt;&lt;record&gt;&lt;rec-number&gt;1272&lt;/rec-number&gt;&lt;foreign-keys&gt;&lt;key app="EN" db-id="wpsap0rf8sw9wfefxxhvwee72vsdzzer5se9" timestamp="1483170592"&gt;1272&lt;/key&gt;&lt;key app="ENWeb" db-id=""&gt;0&lt;/key&gt;&lt;/foreign-keys&gt;&lt;ref-type name="Journal Article"&gt;17&lt;/ref-type&gt;&lt;contributors&gt;&lt;authors&gt;&lt;author&gt;Stamatakis, A.&lt;/author&gt;&lt;/authors&gt;&lt;/contributors&gt;&lt;auth-address&gt;Scientific Computing Group, Heidelberg Institute for Theoretical Studies, 69118 Heidelberg and Department of Informatics, Institute of Theoretical Informatics, Karlsruhe Institute of Technology, 76128 Karlsruhe, Germany.&lt;/auth-address&gt;&lt;titles&gt;&lt;title&gt;RAxML version 8: a tool for phylogenetic analysis and post-analysis of large phylogenies&lt;/title&gt;&lt;secondary-title&gt;Bioinformatics&lt;/secondary-title&gt;&lt;/titles&gt;&lt;pages&gt;1312-3&lt;/pages&gt;&lt;volume&gt;30&lt;/volume&gt;&lt;number&gt;9&lt;/number&gt;&lt;keywords&gt;&lt;keyword&gt;High-Throughput Nucleotide Sequencing&lt;/keyword&gt;&lt;keyword&gt;Likelihood Functions&lt;/keyword&gt;&lt;keyword&gt;Models, Genetic&lt;/keyword&gt;&lt;keyword&gt;*Phylogeny&lt;/keyword&gt;&lt;keyword&gt;Software&lt;/keyword&gt;&lt;/keywords&gt;&lt;dates&gt;&lt;year&gt;2014&lt;/year&gt;&lt;pub-dates&gt;&lt;date&gt;May 01&lt;/date&gt;&lt;/pub-dates&gt;&lt;/dates&gt;&lt;isbn&gt;1367-4811 (Electronic)&amp;#xD;1367-4803 (Linking)&lt;/isbn&gt;&lt;accession-num&gt;24451623&lt;/accession-num&gt;&lt;urls&gt;&lt;related-urls&gt;&lt;url&gt;https://www.ncbi.nlm.nih.gov/pubmed/24451623&lt;/url&gt;&lt;/related-urls&gt;&lt;/urls&gt;&lt;custom2&gt;PMC3998144&lt;/custom2&gt;&lt;electronic-resource-num&gt;10.1093/bioinformatics/btu033&lt;/electronic-resource-num&gt;&lt;/record&gt;&lt;/Cite&gt;&lt;/EndNote&gt;</w:instrText>
      </w:r>
      <w:r w:rsidR="00217524" w:rsidRPr="007012EB">
        <w:fldChar w:fldCharType="separate"/>
      </w:r>
      <w:r w:rsidR="004E0383">
        <w:rPr>
          <w:noProof/>
        </w:rPr>
        <w:t>[67]</w:t>
      </w:r>
      <w:r w:rsidR="00217524" w:rsidRPr="007012EB">
        <w:fldChar w:fldCharType="end"/>
      </w:r>
      <w:r w:rsidR="00A44B73">
        <w:t xml:space="preserve"> to classify individual homeodomains</w:t>
      </w:r>
      <w:r w:rsidRPr="007012EB">
        <w:t>.</w:t>
      </w:r>
    </w:p>
    <w:p w14:paraId="364A71AE" w14:textId="77777777" w:rsidR="009D22D2" w:rsidRPr="007012EB" w:rsidRDefault="009D22D2" w:rsidP="005E79BA">
      <w:pPr>
        <w:pStyle w:val="Normal1"/>
      </w:pPr>
    </w:p>
    <w:p w14:paraId="60F7DFD3" w14:textId="622FCAFD" w:rsidR="009D22D2" w:rsidRPr="007012EB" w:rsidRDefault="002769F8" w:rsidP="002769F8">
      <w:pPr>
        <w:pStyle w:val="Normal1"/>
      </w:pPr>
      <w:r w:rsidRPr="007012EB">
        <w:t>Protein predictions from genomes of Annelida (1</w:t>
      </w:r>
      <w:r>
        <w:t xml:space="preserve"> species</w:t>
      </w:r>
      <w:r w:rsidRPr="007012EB">
        <w:t>), Nematoda (9), Arthropoda (15), Mollusca (1), Priapulida (1) were retrieved from public databases (Supplementary Table S7). Proteomes were screened for isoforms (Supplementary Data S</w:t>
      </w:r>
      <w:r w:rsidR="00530763">
        <w:t>1</w:t>
      </w:r>
      <w:ins w:id="497" w:author="Yuki Yoshida" w:date="2017-05-20T23:04:00Z">
        <w:r w:rsidR="009B49E2">
          <w:t>2</w:t>
        </w:r>
      </w:ins>
      <w:del w:id="498" w:author="Yuki Yoshida" w:date="2017-05-20T23:04:00Z">
        <w:r w:rsidR="00530763" w:rsidDel="009B49E2">
          <w:delText>0</w:delText>
        </w:r>
      </w:del>
      <w:r w:rsidRPr="007012EB">
        <w:t xml:space="preserve">) and longest isoforms were clustered with the proteins of </w:t>
      </w:r>
      <w:r w:rsidRPr="007012EB">
        <w:rPr>
          <w:i/>
          <w:iCs/>
        </w:rPr>
        <w:t xml:space="preserve">H. dujardini </w:t>
      </w:r>
      <w:r w:rsidRPr="007012EB">
        <w:t xml:space="preserve">and </w:t>
      </w:r>
      <w:r w:rsidRPr="007012EB">
        <w:rPr>
          <w:i/>
          <w:iCs/>
        </w:rPr>
        <w:t>R. varieornatus</w:t>
      </w:r>
      <w:r w:rsidRPr="007012EB">
        <w:t xml:space="preserve"> using OrthoFinder 1.1.2 </w:t>
      </w:r>
      <w:r w:rsidRPr="007012EB">
        <w:fldChar w:fldCharType="begin"/>
      </w:r>
      <w:r w:rsidR="004E0383">
        <w:instrText xml:space="preserve"> ADDIN EN.CITE &lt;EndNote&gt;&lt;Cite&gt;&lt;Author&gt;Emms&lt;/Author&gt;&lt;Year&gt;2015&lt;/Year&gt;&lt;RecNum&gt;1271&lt;/RecNum&gt;&lt;DisplayText&gt;[61]&lt;/DisplayText&gt;&lt;record&gt;&lt;rec-number&gt;1271&lt;/rec-number&gt;&lt;foreign-keys&gt;&lt;key app="EN" db-id="wpsap0rf8sw9wfefxxhvwee72vsdzzer5se9" timestamp="1483168206"&gt;1271&lt;/key&gt;&lt;/foreign-keys&gt;&lt;ref-type name="Journal Article"&gt;17&lt;/ref-type&gt;&lt;contributors&gt;&lt;authors&gt;&lt;author&gt;Emms, D. M.&lt;/author&gt;&lt;author&gt;Kelly, S.&lt;/author&gt;&lt;/authors&gt;&lt;/contributors&gt;&lt;auth-address&gt;Department of Plant Sciences, University of Oxford, South Parks Road, Oxford, OX1 3RB, UK. david.emms@plants.ox.ac.uk.&amp;#xD;Department of Plant Sciences, University of Oxford, South Parks Road, Oxford, OX1 3RB, UK. steven.kelly@plants.ox.ac.uk.&lt;/auth-address&gt;&lt;titles&gt;&lt;title&gt;OrthoFinder: solving fundamental biases in whole genome comparisons dramatically improves orthogroup inference accuracy&lt;/title&gt;&lt;secondary-title&gt;Genome Biol&lt;/secondary-title&gt;&lt;/titles&gt;&lt;pages&gt;157&lt;/pages&gt;&lt;volume&gt;16&lt;/volume&gt;&lt;keywords&gt;&lt;keyword&gt;Algorithms&lt;/keyword&gt;&lt;keyword&gt;Genes, Plant&lt;/keyword&gt;&lt;keyword&gt;Genomics/*methods&lt;/keyword&gt;&lt;keyword&gt;*Multigene Family&lt;/keyword&gt;&lt;keyword&gt;Phylogeny&lt;/keyword&gt;&lt;keyword&gt;Proteins/genetics&lt;/keyword&gt;&lt;keyword&gt;*Software&lt;/keyword&gt;&lt;keyword&gt;Transcription Factors/genetics&lt;/keyword&gt;&lt;/keywords&gt;&lt;dates&gt;&lt;year&gt;2015&lt;/year&gt;&lt;pub-dates&gt;&lt;date&gt;Aug 06&lt;/date&gt;&lt;/pub-dates&gt;&lt;/dates&gt;&lt;isbn&gt;1474-760X (Electronic)&amp;#xD;1474-7596 (Linking)&lt;/isbn&gt;&lt;accession-num&gt;26243257&lt;/accession-num&gt;&lt;urls&gt;&lt;related-urls&gt;&lt;url&gt;https://www.ncbi.nlm.nih.gov/pubmed/26243257&lt;/url&gt;&lt;/related-urls&gt;&lt;/urls&gt;&lt;custom2&gt;PMC4531804&lt;/custom2&gt;&lt;electronic-resource-num&gt;10.1186/s13059-015-0721-2&lt;/electronic-resource-num&gt;&lt;/record&gt;&lt;/Cite&gt;&lt;/EndNote&gt;</w:instrText>
      </w:r>
      <w:r w:rsidRPr="007012EB">
        <w:fldChar w:fldCharType="separate"/>
      </w:r>
      <w:r w:rsidR="004E0383">
        <w:rPr>
          <w:noProof/>
        </w:rPr>
        <w:t>[61]</w:t>
      </w:r>
      <w:r w:rsidRPr="007012EB">
        <w:fldChar w:fldCharType="end"/>
      </w:r>
      <w:r w:rsidRPr="007012EB">
        <w:t xml:space="preserve"> at different inflation values</w:t>
      </w:r>
      <w:r>
        <w:t xml:space="preserve"> </w:t>
      </w:r>
      <w:r w:rsidRPr="007012EB">
        <w:t>(</w:t>
      </w:r>
      <w:ins w:id="499" w:author="Yuki Yoshida" w:date="2017-05-24T12:30:00Z">
        <w:r w:rsidR="00650493">
          <w:t xml:space="preserve">Supplementary data </w:t>
        </w:r>
      </w:ins>
      <w:del w:id="500" w:author="Yuki Yoshida" w:date="2017-05-20T23:04:00Z">
        <w:r w:rsidRPr="007012EB" w:rsidDel="007644E9">
          <w:delText xml:space="preserve">Supplementary Data </w:delText>
        </w:r>
        <w:r w:rsidDel="009B49E2">
          <w:delText xml:space="preserve">File </w:delText>
        </w:r>
      </w:del>
      <w:r w:rsidRPr="007012EB">
        <w:t>S</w:t>
      </w:r>
      <w:ins w:id="501" w:author="Yuki Yoshida" w:date="2017-05-24T12:30:00Z">
        <w:r w:rsidR="00650493">
          <w:t>10</w:t>
        </w:r>
      </w:ins>
      <w:del w:id="502" w:author="Yuki Yoshida" w:date="2017-05-24T12:30:00Z">
        <w:r w:rsidR="008D424E" w:rsidDel="00650493">
          <w:delText>8</w:delText>
        </w:r>
      </w:del>
      <w:r w:rsidRPr="007012EB">
        <w:t xml:space="preserve">). Proteins from all proteomes were functionally annotated using InterProScan </w:t>
      </w:r>
      <w:r w:rsidRPr="007012EB">
        <w:fldChar w:fldCharType="begin"/>
      </w:r>
      <w:r w:rsidR="004E0383">
        <w:instrText xml:space="preserve"> ADDIN EN.CITE &lt;EndNote&gt;&lt;Cite&gt;&lt;Author&gt;Goujon&lt;/Author&gt;&lt;Year&gt;2010&lt;/Year&gt;&lt;RecNum&gt;936&lt;/RecNum&gt;&lt;DisplayText&gt;[102]&lt;/DisplayText&gt;&lt;record&gt;&lt;rec-number&gt;936&lt;/rec-number&gt;&lt;foreign-keys&gt;&lt;key app="EN" db-id="wpsap0rf8sw9wfefxxhvwee72vsdzzer5se9" timestamp="1451394106"&gt;936&lt;/key&gt;&lt;key app="ENWeb" db-id=""&gt;0&lt;/key&gt;&lt;/foreign-keys&gt;&lt;ref-type name="Journal Article"&gt;17&lt;/ref-type&gt;&lt;contributors&gt;&lt;authors&gt;&lt;author&gt;Goujon, M.&lt;/author&gt;&lt;author&gt;McWilliam, H.&lt;/author&gt;&lt;author&gt;Li, W.&lt;/author&gt;&lt;author&gt;Valentin, F.&lt;/author&gt;&lt;author&gt;Squizzato, S.&lt;/author&gt;&lt;author&gt;Paern, J.&lt;/author&gt;&lt;author&gt;Lopez, R.&lt;/author&gt;&lt;/authors&gt;&lt;/contributors&gt;&lt;auth-address&gt;European Bioinformatics Institute, EMBL Outstation, Wellcome Trust Genome Campus, Hinxton, Cambridge, CB10 1SD, UK.&lt;/auth-address&gt;&lt;titles&gt;&lt;title&gt;A new bioinformatics analysis tools framework at EMBL-EBI&lt;/title&gt;&lt;secondary-title&gt;Nucleic Acids Res&lt;/secondary-title&gt;&lt;/titles&gt;&lt;pages&gt;W695-9&lt;/pages&gt;&lt;volume&gt;38&lt;/volume&gt;&lt;number&gt;Web Server issue&lt;/number&gt;&lt;keywords&gt;&lt;keyword&gt;*Computational Biology&lt;/keyword&gt;&lt;keyword&gt;*Databases, Nucleic Acid&lt;/keyword&gt;&lt;keyword&gt;*Databases, Protein&lt;/keyword&gt;&lt;keyword&gt;Internet&lt;/keyword&gt;&lt;keyword&gt;Sequence Alignment&lt;/keyword&gt;&lt;keyword&gt;*Sequence Analysis&lt;/keyword&gt;&lt;keyword&gt;*Software&lt;/keyword&gt;&lt;/keywords&gt;&lt;dates&gt;&lt;year&gt;2010&lt;/year&gt;&lt;pub-dates&gt;&lt;date&gt;Jul&lt;/date&gt;&lt;/pub-dates&gt;&lt;/dates&gt;&lt;isbn&gt;1362-4962 (Electronic)&amp;#xD;0305-1048 (Linking)&lt;/isbn&gt;&lt;accession-num&gt;20439314&lt;/accession-num&gt;&lt;urls&gt;&lt;related-urls&gt;&lt;url&gt;https://www.ncbi.nlm.nih.gov/pubmed/20439314&lt;/url&gt;&lt;/related-urls&gt;&lt;/urls&gt;&lt;custom2&gt;PMC2896090&lt;/custom2&gt;&lt;electronic-resource-num&gt;10.1093/nar/gkq313&lt;/electronic-resource-num&gt;&lt;/record&gt;&lt;/Cite&gt;&lt;/EndNote&gt;</w:instrText>
      </w:r>
      <w:r w:rsidRPr="007012EB">
        <w:fldChar w:fldCharType="separate"/>
      </w:r>
      <w:r w:rsidR="004E0383">
        <w:rPr>
          <w:noProof/>
        </w:rPr>
        <w:t>[102]</w:t>
      </w:r>
      <w:r w:rsidRPr="007012EB">
        <w:fldChar w:fldCharType="end"/>
      </w:r>
      <w:r w:rsidRPr="007012EB">
        <w:t xml:space="preserve">. </w:t>
      </w:r>
      <w:r w:rsidR="008B1637" w:rsidRPr="007012EB">
        <w:t>OrthoFinder</w:t>
      </w:r>
      <w:r w:rsidR="00294925" w:rsidRPr="007012EB">
        <w:t xml:space="preserve"> output was </w:t>
      </w:r>
      <w:r w:rsidR="008B1637" w:rsidRPr="007012EB">
        <w:t>analyzed</w:t>
      </w:r>
      <w:r w:rsidR="00294925" w:rsidRPr="007012EB">
        <w:t xml:space="preserve"> using KinFin</w:t>
      </w:r>
      <w:del w:id="503" w:author="Yuki Yoshida" w:date="2017-05-20T23:15:00Z">
        <w:r w:rsidR="00294925" w:rsidRPr="007012EB" w:rsidDel="006E6C51">
          <w:delText xml:space="preserve"> </w:delText>
        </w:r>
        <w:r w:rsidR="000A6333" w:rsidRPr="007012EB" w:rsidDel="006E6C51">
          <w:delText>v0.8.2</w:delText>
        </w:r>
      </w:del>
      <w:r w:rsidR="00E53E40" w:rsidRPr="007012EB">
        <w:t xml:space="preserve"> </w:t>
      </w:r>
      <w:r w:rsidR="000A471B" w:rsidRPr="007012EB">
        <w:fldChar w:fldCharType="begin"/>
      </w:r>
      <w:r w:rsidR="004E0383">
        <w:instrText xml:space="preserve"> ADDIN EN.CITE &lt;EndNote&gt;&lt;Cite&gt;&lt;Author&gt;Laetsch&lt;/Author&gt;&lt;Year&gt;2017&lt;/Year&gt;&lt;RecNum&gt;1435&lt;/RecNum&gt;&lt;DisplayText&gt;[62]&lt;/DisplayText&gt;&lt;record&gt;&lt;rec-number&gt;1435&lt;/rec-number&gt;&lt;foreign-keys&gt;&lt;key app="EN" db-id="wpsap0rf8sw9wfefxxhvwee72vsdzzer5se9" timestamp="1486951937"&gt;1435&lt;/key&gt;&lt;/foreign-keys&gt;&lt;ref-type name="Journal Article"&gt;17&lt;/ref-type&gt;&lt;contributors&gt;&lt;authors&gt;&lt;author&gt;Dominik R Laetsch&lt;/author&gt;&lt;/authors&gt;&lt;/contributors&gt;&lt;titles&gt;&lt;title&gt;KinFin v0.8.1&lt;/title&gt;&lt;/titles&gt;&lt;dates&gt;&lt;year&gt;2017&lt;/year&gt;&lt;pub-dates&gt;&lt;date&gt;Feb&lt;/date&gt;&lt;/pub-dates&gt;&lt;/dates&gt;&lt;urls&gt;&lt;related-urls&gt;&lt;url&gt;https://doi.org/10.5281/zenodo.290589&lt;/url&gt;&lt;/related-urls&gt;&lt;/urls&gt;&lt;electronic-resource-num&gt;10.5281/zenodo.290589&lt;/electronic-resource-num&gt;&lt;/record&gt;&lt;/Cite&gt;&lt;/EndNote&gt;</w:instrText>
      </w:r>
      <w:r w:rsidR="000A471B" w:rsidRPr="007012EB">
        <w:fldChar w:fldCharType="separate"/>
      </w:r>
      <w:r w:rsidR="004E0383">
        <w:rPr>
          <w:noProof/>
        </w:rPr>
        <w:t>[62]</w:t>
      </w:r>
      <w:r w:rsidR="000A471B" w:rsidRPr="007012EB">
        <w:fldChar w:fldCharType="end"/>
      </w:r>
      <w:r w:rsidR="000A11B9">
        <w:t xml:space="preserve"> </w:t>
      </w:r>
      <w:r w:rsidR="00294925" w:rsidRPr="007012EB">
        <w:t>under two competing phylogenetic hypotheses: either “Panarthropoda”, where Tardig</w:t>
      </w:r>
      <w:r w:rsidR="004B1099" w:rsidRPr="007012EB">
        <w:t xml:space="preserve">rada and Arthropoda share a </w:t>
      </w:r>
      <w:r w:rsidR="00DF3BA8">
        <w:t>more recent</w:t>
      </w:r>
      <w:r w:rsidR="00A44B73">
        <w:t xml:space="preserve"> common ancestor distinct from Nematoda</w:t>
      </w:r>
      <w:r w:rsidR="00A44B73" w:rsidRPr="007012EB">
        <w:t xml:space="preserve"> </w:t>
      </w:r>
      <w:r w:rsidR="00294925" w:rsidRPr="007012EB">
        <w:t xml:space="preserve">or where Tardigrada and Nematoda share a </w:t>
      </w:r>
      <w:r w:rsidR="00DF3BA8">
        <w:t>more recent</w:t>
      </w:r>
      <w:r w:rsidR="00A44B73">
        <w:t xml:space="preserve"> common ancestor distinct from Arthropoda (</w:t>
      </w:r>
      <w:r w:rsidR="00A44B73" w:rsidRPr="007012EB">
        <w:t>see Supplementary Data S</w:t>
      </w:r>
      <w:ins w:id="504" w:author="Yuki Yoshida" w:date="2017-05-20T23:04:00Z">
        <w:r w:rsidR="009B49E2">
          <w:t>11</w:t>
        </w:r>
      </w:ins>
      <w:del w:id="505" w:author="Yuki Yoshida" w:date="2017-05-20T23:04:00Z">
        <w:r w:rsidR="008D424E" w:rsidDel="009B49E2">
          <w:delText>9</w:delText>
        </w:r>
      </w:del>
      <w:r w:rsidR="00A44B73" w:rsidRPr="007012EB">
        <w:t xml:space="preserve"> for input files used in KinFin analysis)</w:t>
      </w:r>
      <w:r w:rsidR="00294925" w:rsidRPr="007012EB">
        <w:t xml:space="preserve">. Enrichment and depletion in clusters containing proteins from Tardigrada and other taxa was tested using a two-sided Mann-Whitney-U test of the count (if at least two taxa had non-zero counts) and results were deemed significant at a p-value threshold of p=0.01. </w:t>
      </w:r>
    </w:p>
    <w:p w14:paraId="0462335E" w14:textId="5EED5939" w:rsidR="000769FC" w:rsidRPr="007012EB" w:rsidRDefault="000769FC" w:rsidP="000769FC">
      <w:pPr>
        <w:pStyle w:val="Normal1"/>
      </w:pPr>
    </w:p>
    <w:p w14:paraId="4035B447" w14:textId="5DBD512A" w:rsidR="000A6333" w:rsidRPr="007012EB" w:rsidRDefault="000A6333" w:rsidP="000A6333">
      <w:pPr>
        <w:pStyle w:val="Normal1"/>
      </w:pPr>
      <w:r w:rsidRPr="007012EB">
        <w:t>A graph-representation of the OrthoFinder clustering (at Inflation value = 1.5) was generated using the generate_network.py script distributed with KinFi</w:t>
      </w:r>
      <w:del w:id="506" w:author="Yuki Yoshida" w:date="2017-05-20T23:15:00Z">
        <w:r w:rsidRPr="007012EB" w:rsidDel="006E6C51">
          <w:delText>n v0.8.2</w:delText>
        </w:r>
      </w:del>
      <w:ins w:id="507" w:author="Yuki Yoshida" w:date="2017-05-20T23:15:00Z">
        <w:r w:rsidR="006E6C51">
          <w:t>n</w:t>
        </w:r>
      </w:ins>
      <w:r w:rsidRPr="007012EB">
        <w:t>. The nodes in the graph were positioned using the ForceAtlas2 layout algorithm implemented in Gephi</w:t>
      </w:r>
      <w:del w:id="508" w:author="Yuki Yoshida" w:date="2017-05-20T23:15:00Z">
        <w:r w:rsidRPr="007012EB" w:rsidDel="006E6C51">
          <w:delText xml:space="preserve"> v0.9.1</w:delText>
        </w:r>
      </w:del>
      <w:r w:rsidRPr="007012EB">
        <w:t>.   </w:t>
      </w:r>
    </w:p>
    <w:p w14:paraId="0B15A84B" w14:textId="77777777" w:rsidR="000A6333" w:rsidRPr="007012EB" w:rsidRDefault="000A6333" w:rsidP="000769FC">
      <w:pPr>
        <w:pStyle w:val="Normal1"/>
      </w:pPr>
    </w:p>
    <w:p w14:paraId="233C7741" w14:textId="10BA4C6B" w:rsidR="000769FC" w:rsidRPr="007012EB" w:rsidRDefault="000769FC" w:rsidP="005E79BA">
      <w:pPr>
        <w:pStyle w:val="Normal1"/>
      </w:pPr>
      <w:r w:rsidRPr="007012EB">
        <w:t xml:space="preserve">Single-copy orthologues between </w:t>
      </w:r>
      <w:r w:rsidRPr="007012EB">
        <w:rPr>
          <w:i/>
          <w:iCs/>
        </w:rPr>
        <w:t xml:space="preserve">H. dujardini </w:t>
      </w:r>
      <w:r w:rsidRPr="007012EB">
        <w:t xml:space="preserve">and </w:t>
      </w:r>
      <w:r w:rsidRPr="007012EB">
        <w:rPr>
          <w:i/>
          <w:iCs/>
        </w:rPr>
        <w:t xml:space="preserve">R. varieornatus </w:t>
      </w:r>
      <w:r w:rsidRPr="007012EB">
        <w:t>were identified using the orthologou</w:t>
      </w:r>
      <w:r w:rsidR="00FE63DD" w:rsidRPr="007012EB">
        <w:t>s groups defined by OrthoFinder</w:t>
      </w:r>
      <w:r w:rsidRPr="007012EB">
        <w:t xml:space="preserve">. Using the Ensembl Perl API, gene structure information (gene lengths, exon counts and intron spans per gene) were extracted for these gene pairs. To avoid erroneous gene predictions biasing observed trends, </w:t>
      </w:r>
      <w:r w:rsidRPr="007012EB">
        <w:rPr>
          <w:i/>
          <w:iCs/>
        </w:rPr>
        <w:t xml:space="preserve">H. dujardini </w:t>
      </w:r>
      <w:r w:rsidRPr="007012EB">
        <w:t xml:space="preserve">genes which were 20% longer or 20% shorter were considered outliers. </w:t>
      </w:r>
    </w:p>
    <w:p w14:paraId="205283A9" w14:textId="77777777" w:rsidR="009D22D2" w:rsidRPr="007012EB" w:rsidRDefault="009D22D2" w:rsidP="005E79BA">
      <w:pPr>
        <w:pStyle w:val="Normal1"/>
      </w:pPr>
    </w:p>
    <w:p w14:paraId="0669D76D" w14:textId="3421101C" w:rsidR="002769F8" w:rsidRPr="002769F8" w:rsidRDefault="00294925" w:rsidP="00B46BBD">
      <w:pPr>
        <w:pStyle w:val="2"/>
      </w:pPr>
      <w:bookmarkStart w:id="509" w:name="_2yhmdbqjs66n" w:colFirst="0" w:colLast="0"/>
      <w:bookmarkStart w:id="510" w:name="OLE_LINK11"/>
      <w:bookmarkStart w:id="511" w:name="OLE_LINK12"/>
      <w:bookmarkEnd w:id="509"/>
      <w:r w:rsidRPr="007012EB">
        <w:t>PHYLOGENOMICS</w:t>
      </w:r>
    </w:p>
    <w:p w14:paraId="1C8D4113" w14:textId="634ED3B1" w:rsidR="0062207B" w:rsidRPr="007012EB" w:rsidRDefault="008F52F5" w:rsidP="00B46BBD">
      <w:pPr>
        <w:pStyle w:val="Normal1"/>
      </w:pPr>
      <w:r>
        <w:t xml:space="preserve">The whole-genome OrthoFinder clustering </w:t>
      </w:r>
      <w:r w:rsidR="00BF342D">
        <w:t>a</w:t>
      </w:r>
      <w:r>
        <w:t>t inflation</w:t>
      </w:r>
      <w:r w:rsidR="00BF342D">
        <w:t xml:space="preserve"> value</w:t>
      </w:r>
      <w:r>
        <w:t xml:space="preserve"> 1.5 was mined for potential single-copy orthologues for phylogenetic analysis. T</w:t>
      </w:r>
      <w:r w:rsidR="0062207B" w:rsidRPr="007012EB">
        <w:t xml:space="preserve">ranscriptome data </w:t>
      </w:r>
      <w:r>
        <w:t>were</w:t>
      </w:r>
      <w:r w:rsidRPr="007012EB">
        <w:t xml:space="preserve"> </w:t>
      </w:r>
      <w:r w:rsidR="0062207B" w:rsidRPr="007012EB">
        <w:t>retrieved for additional tardigrades (2</w:t>
      </w:r>
      <w:r>
        <w:t xml:space="preserve"> species</w:t>
      </w:r>
      <w:r w:rsidR="0062207B" w:rsidRPr="007012EB">
        <w:t>), a priapulid (1), kinorhynchs (2) and onychophorans (3) (Supplementary Table S1</w:t>
      </w:r>
      <w:r>
        <w:t>1</w:t>
      </w:r>
      <w:r w:rsidR="0062207B" w:rsidRPr="007012EB">
        <w:t xml:space="preserve">). Assembled transcripts for </w:t>
      </w:r>
      <w:r w:rsidR="0062207B" w:rsidRPr="007012EB">
        <w:rPr>
          <w:i/>
          <w:iCs/>
        </w:rPr>
        <w:t xml:space="preserve">Echiniscus testudo, Milnesium tardigradum, Pycnophyes kielensis </w:t>
      </w:r>
      <w:r w:rsidR="0062207B" w:rsidRPr="007012EB">
        <w:t>and</w:t>
      </w:r>
      <w:r w:rsidR="0062207B" w:rsidRPr="007012EB">
        <w:rPr>
          <w:i/>
          <w:iCs/>
        </w:rPr>
        <w:t xml:space="preserve"> Halicryptus spinulosus </w:t>
      </w:r>
      <w:r w:rsidR="0062207B" w:rsidRPr="007012EB">
        <w:t xml:space="preserve">were downloaded from </w:t>
      </w:r>
      <w:r>
        <w:t xml:space="preserve">the </w:t>
      </w:r>
      <w:r w:rsidR="0062207B" w:rsidRPr="007012EB">
        <w:t xml:space="preserve">NCBI Transcriptome Shotgun Assembly (TSA) Database. EST sequences of </w:t>
      </w:r>
      <w:r w:rsidR="0062207B" w:rsidRPr="007012EB">
        <w:rPr>
          <w:i/>
          <w:iCs/>
        </w:rPr>
        <w:t xml:space="preserve">Euperipatoides kanangrensis, Peripatopsis sedgwicki </w:t>
      </w:r>
      <w:r w:rsidR="0062207B" w:rsidRPr="007012EB">
        <w:t xml:space="preserve">and </w:t>
      </w:r>
      <w:r w:rsidR="0062207B" w:rsidRPr="007012EB">
        <w:rPr>
          <w:i/>
          <w:iCs/>
        </w:rPr>
        <w:t>Echinoderes horni</w:t>
      </w:r>
      <w:r w:rsidR="0062207B" w:rsidRPr="007012EB">
        <w:t xml:space="preserve"> were download from NCBI Trace Archive and assembled using CAP3 </w:t>
      </w:r>
      <w:r w:rsidR="00FE63DD" w:rsidRPr="007012EB">
        <w:fldChar w:fldCharType="begin"/>
      </w:r>
      <w:r w:rsidR="004E0383">
        <w:instrText xml:space="preserve"> ADDIN EN.CITE &lt;EndNote&gt;&lt;Cite&gt;&lt;Author&gt;Huang&lt;/Author&gt;&lt;Year&gt;1999&lt;/Year&gt;&lt;RecNum&gt;1429&lt;/RecNum&gt;&lt;DisplayText&gt;[116]&lt;/DisplayText&gt;&lt;record&gt;&lt;rec-number&gt;1429&lt;/rec-number&gt;&lt;foreign-keys&gt;&lt;key app="EN" db-id="wpsap0rf8sw9wfefxxhvwee72vsdzzer5se9" timestamp="1486343666"&gt;1429&lt;/key&gt;&lt;key app="ENWeb" db-id=""&gt;0&lt;/key&gt;&lt;/foreign-keys&gt;&lt;ref-type name="Journal Article"&gt;17&lt;/ref-type&gt;&lt;contributors&gt;&lt;authors&gt;&lt;author&gt;Huang, X.&lt;/author&gt;&lt;/authors&gt;&lt;/contributors&gt;&lt;titles&gt;&lt;title&gt;CAP3: A DNA Sequence Assembly Program&lt;/title&gt;&lt;secondary-title&gt;Genome Research&lt;/secondary-title&gt;&lt;/titles&gt;&lt;pages&gt;868-877&lt;/pages&gt;&lt;volume&gt;9&lt;/volume&gt;&lt;number&gt;9&lt;/number&gt;&lt;dates&gt;&lt;year&gt;1999&lt;/year&gt;&lt;/dates&gt;&lt;isbn&gt;10889051&lt;/isbn&gt;&lt;urls&gt;&lt;/urls&gt;&lt;electronic-resource-num&gt;10.1101/gr.9.9.868&lt;/electronic-resource-num&gt;&lt;/record&gt;&lt;/Cite&gt;&lt;/EndNote&gt;</w:instrText>
      </w:r>
      <w:r w:rsidR="00FE63DD" w:rsidRPr="007012EB">
        <w:fldChar w:fldCharType="separate"/>
      </w:r>
      <w:r w:rsidR="004E0383">
        <w:rPr>
          <w:noProof/>
        </w:rPr>
        <w:t>[116]</w:t>
      </w:r>
      <w:r w:rsidR="00FE63DD" w:rsidRPr="007012EB">
        <w:fldChar w:fldCharType="end"/>
      </w:r>
      <w:r w:rsidR="0062207B" w:rsidRPr="007012EB">
        <w:t xml:space="preserve">. Raw </w:t>
      </w:r>
      <w:r>
        <w:t>m</w:t>
      </w:r>
      <w:r w:rsidR="0062207B" w:rsidRPr="007012EB">
        <w:t xml:space="preserve">RNA-seq reads for </w:t>
      </w:r>
      <w:r w:rsidR="0062207B" w:rsidRPr="007012EB">
        <w:rPr>
          <w:i/>
          <w:iCs/>
        </w:rPr>
        <w:t>Peripatopsis capensis</w:t>
      </w:r>
      <w:r w:rsidR="0062207B" w:rsidRPr="007012EB">
        <w:t xml:space="preserve"> were downloaded from NCBI SRA, trimmed using skewer</w:t>
      </w:r>
      <w:del w:id="512" w:author="Yuki Yoshida" w:date="2017-05-20T23:13:00Z">
        <w:r w:rsidR="0062207B" w:rsidRPr="007012EB" w:rsidDel="006E6C51">
          <w:delText xml:space="preserve"> v0.2.2</w:delText>
        </w:r>
      </w:del>
      <w:r w:rsidR="0062207B" w:rsidRPr="007012EB">
        <w:t xml:space="preserve"> </w:t>
      </w:r>
      <w:r w:rsidR="00FE63DD" w:rsidRPr="007012EB">
        <w:fldChar w:fldCharType="begin"/>
      </w:r>
      <w:r w:rsidR="004E0383">
        <w:instrText xml:space="preserve"> ADDIN EN.CITE &lt;EndNote&gt;&lt;Cite&gt;&lt;Author&gt;Jiang&lt;/Author&gt;&lt;Year&gt;2014&lt;/Year&gt;&lt;RecNum&gt;1428&lt;/RecNum&gt;&lt;DisplayText&gt;[117]&lt;/DisplayText&gt;&lt;record&gt;&lt;rec-number&gt;1428&lt;/rec-number&gt;&lt;foreign-keys&gt;&lt;key app="EN" db-id="wpsap0rf8sw9wfefxxhvwee72vsdzzer5se9" timestamp="1486343665"&gt;1428&lt;/key&gt;&lt;key app="ENWeb" db-id=""&gt;0&lt;/key&gt;&lt;/foreign-keys&gt;&lt;ref-type name="Journal Article"&gt;17&lt;/ref-type&gt;&lt;contributors&gt;&lt;authors&gt;&lt;author&gt;Jiang, H.&lt;/author&gt;&lt;author&gt;Lei, R.&lt;/author&gt;&lt;author&gt;Ding, S. W.&lt;/author&gt;&lt;author&gt;Zhu, S.&lt;/author&gt;&lt;/authors&gt;&lt;/contributors&gt;&lt;auth-address&gt;Institute of Plant Quarantine Research, Chinese Academy of Inspection and Quarantine, Huixinli 241, Beijing, 100029 China. hongshan.jiang@gmail.com.&lt;/auth-address&gt;&lt;titles&gt;&lt;title&gt;Skewer: a fast and accurate adapter trimmer for next-generation sequencing paired-end reads&lt;/title&gt;&lt;secondary-title&gt;BMC Bioinformatics&lt;/secondary-title&gt;&lt;/titles&gt;&lt;pages&gt;182&lt;/pages&gt;&lt;volume&gt;15&lt;/volume&gt;&lt;keywords&gt;&lt;keyword&gt;Algorithms&lt;/keyword&gt;&lt;keyword&gt;Animals&lt;/keyword&gt;&lt;keyword&gt;Arabidopsis&lt;/keyword&gt;&lt;keyword&gt;Caenorhabditis elegans&lt;/keyword&gt;&lt;keyword&gt;Drosophila&lt;/keyword&gt;&lt;keyword&gt;High-Throughput Nucleotide Sequencing/*methods&lt;/keyword&gt;&lt;keyword&gt;Humans&lt;/keyword&gt;&lt;keyword&gt;Sequence Analysis, RNA&lt;/keyword&gt;&lt;keyword&gt;Software&lt;/keyword&gt;&lt;keyword&gt;Time Factors&lt;/keyword&gt;&lt;/keywords&gt;&lt;dates&gt;&lt;year&gt;2014&lt;/year&gt;&lt;pub-dates&gt;&lt;date&gt;Jun 12&lt;/date&gt;&lt;/pub-dates&gt;&lt;/dates&gt;&lt;isbn&gt;1471-2105 (Electronic)&amp;#xD;1471-2105 (Linking)&lt;/isbn&gt;&lt;accession-num&gt;24925680&lt;/accession-num&gt;&lt;urls&gt;&lt;related-urls&gt;&lt;url&gt;https://www.ncbi.nlm.nih.gov/pubmed/24925680&lt;/url&gt;&lt;/related-urls&gt;&lt;/urls&gt;&lt;custom2&gt;PMC4074385&lt;/custom2&gt;&lt;electronic-resource-num&gt;10.1186/1471-2105-15-182&lt;/electronic-resource-num&gt;&lt;/record&gt;&lt;/Cite&gt;&lt;/EndNote&gt;</w:instrText>
      </w:r>
      <w:r w:rsidR="00FE63DD" w:rsidRPr="007012EB">
        <w:fldChar w:fldCharType="separate"/>
      </w:r>
      <w:r w:rsidR="004E0383">
        <w:rPr>
          <w:noProof/>
        </w:rPr>
        <w:t>[117]</w:t>
      </w:r>
      <w:r w:rsidR="00FE63DD" w:rsidRPr="007012EB">
        <w:fldChar w:fldCharType="end"/>
      </w:r>
      <w:r w:rsidR="0062207B" w:rsidRPr="007012EB">
        <w:t xml:space="preserve"> and assembled with Trinity</w:t>
      </w:r>
      <w:ins w:id="513" w:author="Yuki Yoshida" w:date="2017-05-20T23:13:00Z">
        <w:r w:rsidR="006E6C51">
          <w:t xml:space="preserve"> </w:t>
        </w:r>
      </w:ins>
      <w:del w:id="514" w:author="Yuki Yoshida" w:date="2017-05-20T23:13:00Z">
        <w:r w:rsidR="0062207B" w:rsidRPr="007012EB" w:rsidDel="006E6C51">
          <w:delText xml:space="preserve"> v2.2.0 </w:delText>
        </w:r>
      </w:del>
      <w:r w:rsidR="00FE63DD" w:rsidRPr="007012EB">
        <w:fldChar w:fldCharType="begin">
          <w:fldData xml:space="preserve">PEVuZE5vdGU+PENpdGU+PEF1dGhvcj5HcmFiaGVycjwvQXV0aG9yPjxZZWFyPjIwMTE8L1llYXI+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</w:fldData>
        </w:fldChar>
      </w:r>
      <w:r w:rsidR="004E0383">
        <w:instrText xml:space="preserve"> ADDIN EN.CITE </w:instrText>
      </w:r>
      <w:r w:rsidR="004E0383">
        <w:fldChar w:fldCharType="begin">
          <w:fldData xml:space="preserve">PEVuZE5vdGU+PENpdGU+PEF1dGhvcj5HcmFiaGVycjwvQXV0aG9yPjxZZWFyPjIwMTE8L1llYXI+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</w:fldData>
        </w:fldChar>
      </w:r>
      <w:r w:rsidR="004E0383">
        <w:instrText xml:space="preserve"> ADDIN EN.CITE.DATA </w:instrText>
      </w:r>
      <w:r w:rsidR="004E0383">
        <w:fldChar w:fldCharType="end"/>
      </w:r>
      <w:r w:rsidR="00FE63DD" w:rsidRPr="007012EB">
        <w:fldChar w:fldCharType="separate"/>
      </w:r>
      <w:r w:rsidR="004E0383">
        <w:rPr>
          <w:noProof/>
        </w:rPr>
        <w:t>[55]</w:t>
      </w:r>
      <w:r w:rsidR="00FE63DD" w:rsidRPr="007012EB">
        <w:fldChar w:fldCharType="end"/>
      </w:r>
      <w:r w:rsidR="0062207B" w:rsidRPr="007012EB">
        <w:t xml:space="preserve">. Protein sequences were predicted from all transcriptome data using TransDecoder </w:t>
      </w:r>
      <w:r w:rsidR="00FE63DD" w:rsidRPr="007012EB">
        <w:fldChar w:fldCharType="begin"/>
      </w:r>
      <w:r w:rsidR="004E0383">
        <w:instrText xml:space="preserve"> ADDIN EN.CITE &lt;EndNote&gt;&lt;Cite ExcludeYear="1"&gt;&lt;Author&gt;Haas&lt;/Author&gt;&lt;RecNum&gt;1430&lt;/RecNum&gt;&lt;DisplayText&gt;[118]&lt;/DisplayText&gt;&lt;record&gt;&lt;rec-number&gt;1430&lt;/rec-number&gt;&lt;foreign-keys&gt;&lt;key app="EN" db-id="wpsap0rf8sw9wfefxxhvwee72vsdzzer5se9" timestamp="1486346893"&gt;1430&lt;/key&gt;&lt;/foreign-keys&gt;&lt;ref-type name="Computer Program"&gt;9&lt;/ref-type&gt;&lt;contributors&gt;&lt;authors&gt;&lt;author&gt;Haas, B. J.&lt;/author&gt;&lt;author&gt;Papanicolaou, A.&lt;/author&gt;&lt;/authors&gt;&lt;/contributors&gt;&lt;titles&gt;&lt;title&gt;TransDecoder (Find Coding Regions Within Transcripts)&lt;/title&gt;&lt;/titles&gt;&lt;dates&gt;&lt;/dates&gt;&lt;urls&gt;&lt;related-urls&gt;&lt;url&gt;http://transdecoder.github.io&lt;/url&gt;&lt;/related-urls&gt;&lt;/urls&gt;&lt;/record&gt;&lt;/Cite&gt;&lt;/EndNote&gt;</w:instrText>
      </w:r>
      <w:r w:rsidR="00FE63DD" w:rsidRPr="007012EB">
        <w:fldChar w:fldCharType="separate"/>
      </w:r>
      <w:r w:rsidR="004E0383">
        <w:rPr>
          <w:noProof/>
        </w:rPr>
        <w:t>[118]</w:t>
      </w:r>
      <w:r w:rsidR="00FE63DD" w:rsidRPr="007012EB">
        <w:fldChar w:fldCharType="end"/>
      </w:r>
      <w:r>
        <w:t xml:space="preserve">, </w:t>
      </w:r>
      <w:r w:rsidR="0062207B" w:rsidRPr="007012EB">
        <w:t xml:space="preserve">retaining a single open reading frame per transcript. Predicted proteins </w:t>
      </w:r>
      <w:r>
        <w:t xml:space="preserve">from these transcriptomes </w:t>
      </w:r>
      <w:r w:rsidR="0062207B" w:rsidRPr="007012EB">
        <w:t xml:space="preserve">were used </w:t>
      </w:r>
      <w:r>
        <w:t xml:space="preserve">along with the genome-derived proteomes </w:t>
      </w:r>
      <w:r w:rsidR="0062207B" w:rsidRPr="007012EB">
        <w:t>in a</w:t>
      </w:r>
      <w:r>
        <w:t xml:space="preserve"> second</w:t>
      </w:r>
      <w:r w:rsidR="0062207B" w:rsidRPr="007012EB">
        <w:t xml:space="preserve"> OrthoFinder clustering analysis.</w:t>
      </w:r>
    </w:p>
    <w:bookmarkEnd w:id="510"/>
    <w:bookmarkEnd w:id="511"/>
    <w:p w14:paraId="3EDEC6E8" w14:textId="0925D4C9" w:rsidR="0062207B" w:rsidRPr="007012EB" w:rsidRDefault="0062207B" w:rsidP="0062207B">
      <w:pPr>
        <w:pStyle w:val="Normal1"/>
      </w:pPr>
    </w:p>
    <w:p w14:paraId="67DA8444" w14:textId="76BB47C6" w:rsidR="0062207B" w:rsidRPr="007012EB" w:rsidRDefault="008F50FF" w:rsidP="008F52F5">
      <w:pPr>
        <w:pStyle w:val="Normal1"/>
      </w:pPr>
      <w:r w:rsidRPr="007012EB">
        <w:t xml:space="preserve">We identified putatively orthologous genes in the OrthoFinder clusters for the genome and the genome-plus-transcriptome datasets. For both datasets the same pipeline was followed. </w:t>
      </w:r>
      <w:r w:rsidR="0062207B" w:rsidRPr="007012EB">
        <w:t xml:space="preserve">Clusters with 1-to-1 orthology were retained. For clusters with median per-species membership equal to 1 and mean less than 2.5, a phylogenetic tree was inferred with RAxML (using the LG+G model). Each tree was visually inspected to </w:t>
      </w:r>
      <w:r w:rsidR="008F52F5">
        <w:t>identify</w:t>
      </w:r>
      <w:r w:rsidR="008F52F5" w:rsidRPr="007012EB">
        <w:t xml:space="preserve"> </w:t>
      </w:r>
      <w:r w:rsidR="0062207B" w:rsidRPr="007012EB">
        <w:t xml:space="preserve">the largest possible monophyletic clan, and in-paralogues and spuriously included sequences were removed. Individual alignments of each locus were filtered using trimal </w:t>
      </w:r>
      <w:r w:rsidR="00FE63DD" w:rsidRPr="007012EB">
        <w:fldChar w:fldCharType="begin"/>
      </w:r>
      <w:r w:rsidR="004E0383">
        <w:instrText xml:space="preserve"> ADDIN EN.CITE &lt;EndNote&gt;&lt;Cite&gt;&lt;Author&gt;Capella-Gutierrez&lt;/Author&gt;&lt;Year&gt;2009&lt;/Year&gt;&lt;RecNum&gt;1299&lt;/RecNum&gt;&lt;DisplayText&gt;[119]&lt;/DisplayText&gt;&lt;record&gt;&lt;rec-number&gt;1299&lt;/rec-number&gt;&lt;foreign-keys&gt;&lt;key app="EN" db-id="wpsap0rf8sw9wfefxxhvwee72vsdzzer5se9" timestamp="1485238449"&gt;1299&lt;/key&gt;&lt;key app="ENWeb" db-id=""&gt;0&lt;/key&gt;&lt;/foreign-keys&gt;&lt;ref-type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analyses&lt;/title&gt;&lt;secondary-title&gt;Bioinformatics&lt;/secondary-title&gt;&lt;/titles&gt;&lt;pages&gt;1972-3&lt;/pages&gt;&lt;volume&gt;25&lt;/volume&gt;&lt;number&gt;15&lt;/number&gt;&lt;keywords&gt;&lt;keyword&gt;Algorithms&lt;/keyword&gt;&lt;keyword&gt;Computational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01&lt;/date&gt;&lt;/pub-dates&gt;&lt;/dates&gt;&lt;isbn&gt;1367-4811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FE63DD" w:rsidRPr="007012EB">
        <w:fldChar w:fldCharType="separate"/>
      </w:r>
      <w:r w:rsidR="004E0383">
        <w:rPr>
          <w:noProof/>
        </w:rPr>
        <w:t>[119]</w:t>
      </w:r>
      <w:r w:rsidR="00FE63DD" w:rsidRPr="007012EB">
        <w:fldChar w:fldCharType="end"/>
      </w:r>
      <w:r w:rsidR="0062207B" w:rsidRPr="007012EB">
        <w:t xml:space="preserve">  and then concatenated into a supermatrix using fastconcat </w:t>
      </w:r>
      <w:r w:rsidR="00FE63DD" w:rsidRPr="007012EB">
        <w:fldChar w:fldCharType="begin"/>
      </w:r>
      <w:r w:rsidR="004E0383">
        <w:instrText xml:space="preserve"> ADDIN EN.CITE &lt;EndNote&gt;&lt;Cite&gt;&lt;Author&gt;Kuck&lt;/Author&gt;&lt;Year&gt;2014&lt;/Year&gt;&lt;RecNum&gt;1439&lt;/RecNum&gt;&lt;DisplayText&gt;[120]&lt;/DisplayText&gt;&lt;record&gt;&lt;rec-number&gt;1439&lt;/rec-number&gt;&lt;foreign-keys&gt;&lt;key app="EN" db-id="wpsap0rf8sw9wfefxxhvwee72vsdzzer5se9" timestamp="1487207315"&gt;1439&lt;/key&gt;&lt;key app="ENWeb" db-id=""&gt;0&lt;/key&gt;&lt;/foreign-keys&gt;&lt;ref-type name="Journal Article"&gt;17&lt;/ref-type&gt;&lt;contributors&gt;&lt;authors&gt;&lt;author&gt;Kuck, P.&lt;/author&gt;&lt;author&gt;Longo, G. C.&lt;/author&gt;&lt;/authors&gt;&lt;/contributors&gt;&lt;auth-address&gt;Zoologisches Forschungsmuseum A. Koenig, Adenauerallee 160-163, Bonn, 53113 Germany.&amp;#xD;Center for Ocean Health, 100 Shaffer Road, Santa Cruz, 95060 CA USA.&lt;/auth-address&gt;&lt;titles&gt;&lt;title&gt;FASconCAT-G: extensive functions for multiple sequence alignment preparations concerning phylogenetic studies&lt;/title&gt;&lt;secondary-title&gt;Front Zool&lt;/secondary-title&gt;&lt;/titles&gt;&lt;pages&gt;81&lt;/pages&gt;&lt;volume&gt;11&lt;/volume&gt;&lt;number&gt;1&lt;/number&gt;&lt;keywords&gt;&lt;keyword&gt;Consensus sequence&lt;/keyword&gt;&lt;keyword&gt;File format conversion&lt;/keyword&gt;&lt;keyword&gt;Multiple sequence alignment&lt;/keyword&gt;&lt;keyword&gt;Phylogenetic reconstruction&lt;/keyword&gt;&lt;keyword&gt;Sequence concatenation&lt;/keyword&gt;&lt;keyword&gt;Sequence processing&lt;/keyword&gt;&lt;keyword&gt;Sequence translation&lt;/keyword&gt;&lt;/keywords&gt;&lt;dates&gt;&lt;year&gt;2014&lt;/year&gt;&lt;/dates&gt;&lt;isbn&gt;1742-9994 (Linking)&lt;/isbn&gt;&lt;accession-num&gt;25426157&lt;/accession-num&gt;&lt;urls&gt;&lt;related-urls&gt;&lt;url&gt;https://www.ncbi.nlm.nih.gov/pubmed/25426157&lt;/url&gt;&lt;/related-urls&gt;&lt;/urls&gt;&lt;custom2&gt;PMC4243772&lt;/custom2&gt;&lt;electronic-resource-num&gt;10.1186/s12983-014-0081-x&lt;/electronic-resource-num&gt;&lt;/record&gt;&lt;/Cite&gt;&lt;/EndNote&gt;</w:instrText>
      </w:r>
      <w:r w:rsidR="00FE63DD" w:rsidRPr="007012EB">
        <w:fldChar w:fldCharType="separate"/>
      </w:r>
      <w:r w:rsidR="004E0383">
        <w:rPr>
          <w:noProof/>
        </w:rPr>
        <w:t>[120]</w:t>
      </w:r>
      <w:r w:rsidR="00FE63DD" w:rsidRPr="007012EB">
        <w:fldChar w:fldCharType="end"/>
      </w:r>
      <w:r w:rsidR="0062207B" w:rsidRPr="007012EB">
        <w:t xml:space="preserve">. The supermatrices were analysed with RAxML </w:t>
      </w:r>
      <w:r w:rsidR="00FE63DD" w:rsidRPr="007012EB">
        <w:fldChar w:fldCharType="begin"/>
      </w:r>
      <w:r w:rsidR="004E0383">
        <w:instrText xml:space="preserve"> ADDIN EN.CITE &lt;EndNote&gt;&lt;Cite&gt;&lt;Author&gt;Stamatakis&lt;/Author&gt;&lt;Year&gt;2014&lt;/Year&gt;&lt;RecNum&gt;1272&lt;/RecNum&gt;&lt;DisplayText&gt;[67]&lt;/DisplayText&gt;&lt;record&gt;&lt;rec-number&gt;1272&lt;/rec-number&gt;&lt;foreign-keys&gt;&lt;key app="EN" db-id="wpsap0rf8sw9wfefxxhvwee72vsdzzer5se9" timestamp="1483170592"&gt;1272&lt;/key&gt;&lt;key app="ENWeb" db-id=""&gt;0&lt;/key&gt;&lt;/foreign-keys&gt;&lt;ref-type name="Journal Article"&gt;17&lt;/ref-type&gt;&lt;contributors&gt;&lt;authors&gt;&lt;author&gt;Stamatakis, A.&lt;/author&gt;&lt;/authors&gt;&lt;/contributors&gt;&lt;auth-address&gt;Scientific Computing Group, Heidelberg Institute for Theoretical Studies, 69118 Heidelberg and Department of Informatics, Institute of Theoretical Informatics, Karlsruhe Institute of Technology, 76128 Karlsruhe, Germany.&lt;/auth-address&gt;&lt;titles&gt;&lt;title&gt;RAxML version 8: a tool for phylogenetic analysis and post-analysis of large phylogenies&lt;/title&gt;&lt;secondary-title&gt;Bioinformatics&lt;/secondary-title&gt;&lt;/titles&gt;&lt;pages&gt;1312-3&lt;/pages&gt;&lt;volume&gt;30&lt;/volume&gt;&lt;number&gt;9&lt;/number&gt;&lt;keywords&gt;&lt;keyword&gt;High-Throughput Nucleotide Sequencing&lt;/keyword&gt;&lt;keyword&gt;Likelihood Functions&lt;/keyword&gt;&lt;keyword&gt;Models, Genetic&lt;/keyword&gt;&lt;keyword&gt;*Phylogeny&lt;/keyword&gt;&lt;keyword&gt;Software&lt;/keyword&gt;&lt;/keywords&gt;&lt;dates&gt;&lt;year&gt;2014&lt;/year&gt;&lt;pub-dates&gt;&lt;date&gt;May 01&lt;/date&gt;&lt;/pub-dates&gt;&lt;/dates&gt;&lt;isbn&gt;1367-4811 (Electronic)&amp;#xD;1367-4803 (Linking)&lt;/isbn&gt;&lt;accession-num&gt;24451623&lt;/accession-num&gt;&lt;urls&gt;&lt;related-urls&gt;&lt;url&gt;https://www.ncbi.nlm.nih.gov/pubmed/24451623&lt;/url&gt;&lt;/related-urls&gt;&lt;/urls&gt;&lt;custom2&gt;PMC3998144&lt;/custom2&gt;&lt;electronic-resource-num&gt;10.1093/bioinformatics/btu033&lt;/electronic-resource-num&gt;&lt;/record&gt;&lt;/Cite&gt;&lt;/EndNote&gt;</w:instrText>
      </w:r>
      <w:r w:rsidR="00FE63DD" w:rsidRPr="007012EB">
        <w:fldChar w:fldCharType="separate"/>
      </w:r>
      <w:r w:rsidR="004E0383">
        <w:rPr>
          <w:noProof/>
        </w:rPr>
        <w:t>[67]</w:t>
      </w:r>
      <w:r w:rsidR="00FE63DD" w:rsidRPr="007012EB">
        <w:fldChar w:fldCharType="end"/>
      </w:r>
      <w:r w:rsidR="0062207B" w:rsidRPr="007012EB">
        <w:t xml:space="preserve"> with 100 ML bootstraps and PhyloBayes </w:t>
      </w:r>
      <w:r w:rsidR="00FE63DD" w:rsidRPr="007012EB">
        <w:fldChar w:fldCharType="begin"/>
      </w:r>
      <w:r w:rsidR="004E0383">
        <w:instrText xml:space="preserve"> ADDIN EN.CITE &lt;EndNote&gt;&lt;Cite&gt;&lt;Author&gt;Lartillot&lt;/Author&gt;&lt;Year&gt;2004&lt;/Year&gt;&lt;RecNum&gt;1300&lt;/RecNum&gt;&lt;DisplayText&gt;[121]&lt;/DisplayText&gt;&lt;record&gt;&lt;rec-number&gt;1300&lt;/rec-number&gt;&lt;foreign-keys&gt;&lt;key app="EN" db-id="wpsap0rf8sw9wfefxxhvwee72vsdzzer5se9" timestamp="1485238579"&gt;1300&lt;/key&gt;&lt;key app="ENWeb" db-id=""&gt;0&lt;/key&gt;&lt;/foreign-keys&gt;&lt;ref-type name="Journal Article"&gt;17&lt;/ref-type&gt;&lt;contributors&gt;&lt;authors&gt;&lt;author&gt;Lartillot, N.&lt;/author&gt;&lt;author&gt;Philippe, H.&lt;/author&gt;&lt;/authors&gt;&lt;/contributors&gt;&lt;auth-address&gt;Canadian Institute for Advanced Research, Departement de Biochimie, Universite de Montreal, Montreal, Quebec Canada. nicolas.lartillot@lirmm.fr&lt;/auth-address&gt;&lt;titles&gt;&lt;title&gt;A Bayesian mixture model for across-site heterogeneities in the amino-acid replacement process&lt;/title&gt;&lt;secondary-title&gt;Mol Biol Evol&lt;/secondary-title&gt;&lt;/titles&gt;&lt;pages&gt;1095-109&lt;/pages&gt;&lt;volume&gt;21&lt;/volume&gt;&lt;number&gt;6&lt;/number&gt;&lt;keywords&gt;&lt;keyword&gt;Amino Acid Sequence&lt;/keyword&gt;&lt;keyword&gt;Amino Acid Substitution/*genetics&lt;/keyword&gt;&lt;keyword&gt;*Bayes Theorem&lt;/keyword&gt;&lt;keyword&gt;*Evolution, Molecular&lt;/keyword&gt;&lt;keyword&gt;*Models, Genetic&lt;/keyword&gt;&lt;keyword&gt;Phylogeny&lt;/keyword&gt;&lt;keyword&gt;Sequence Alignment&lt;/keyword&gt;&lt;/keywords&gt;&lt;dates&gt;&lt;year&gt;2004&lt;/year&gt;&lt;pub-dates&gt;&lt;date&gt;Jun&lt;/date&gt;&lt;/pub-dates&gt;&lt;/dates&gt;&lt;isbn&gt;0737-4038 (Print)&amp;#xD;0737-4038 (Linking)&lt;/isbn&gt;&lt;accession-num&gt;15014145&lt;/accession-num&gt;&lt;urls&gt;&lt;related-urls&gt;&lt;url&gt;https://www.ncbi.nlm.nih.gov/pubmed/15014145&lt;/url&gt;&lt;/related-urls&gt;&lt;/urls&gt;&lt;electronic-resource-num&gt;10.1093/molbev/msh112&lt;/electronic-resource-num&gt;&lt;/record&gt;&lt;/Cite&gt;&lt;/EndNote&gt;</w:instrText>
      </w:r>
      <w:r w:rsidR="00FE63DD" w:rsidRPr="007012EB">
        <w:fldChar w:fldCharType="separate"/>
      </w:r>
      <w:r w:rsidR="004E0383">
        <w:rPr>
          <w:noProof/>
        </w:rPr>
        <w:t>[121]</w:t>
      </w:r>
      <w:r w:rsidR="00FE63DD" w:rsidRPr="007012EB">
        <w:fldChar w:fldCharType="end"/>
      </w:r>
      <w:r w:rsidR="0062207B" w:rsidRPr="007012EB">
        <w:t xml:space="preserve"> (see </w:t>
      </w:r>
      <w:r w:rsidR="00252212" w:rsidRPr="007012EB">
        <w:t>Supplementary Table S1</w:t>
      </w:r>
      <w:ins w:id="515" w:author="Yuki Yoshida" w:date="2017-05-20T23:12:00Z">
        <w:r w:rsidR="0056721E">
          <w:t>1</w:t>
        </w:r>
      </w:ins>
      <w:del w:id="516" w:author="Yuki Yoshida" w:date="2017-05-20T23:12:00Z">
        <w:r w:rsidR="00252212" w:rsidRPr="007012EB" w:rsidDel="0056721E">
          <w:delText>2</w:delText>
        </w:r>
      </w:del>
      <w:r w:rsidR="0062207B" w:rsidRPr="007012EB">
        <w:t xml:space="preserve"> for </w:t>
      </w:r>
      <w:r w:rsidR="008F52F5" w:rsidRPr="007012EB">
        <w:t>specific</w:t>
      </w:r>
      <w:r w:rsidR="008F52F5">
        <w:t xml:space="preserve"> commands</w:t>
      </w:r>
      <w:r w:rsidR="0062207B" w:rsidRPr="007012EB">
        <w:t xml:space="preserve">). Trees were </w:t>
      </w:r>
      <w:del w:id="517" w:author="Yuki Yoshida" w:date="2017-05-20T23:12:00Z">
        <w:r w:rsidR="0062207B" w:rsidRPr="007012EB" w:rsidDel="006E6C51">
          <w:delText>summarised</w:delText>
        </w:r>
      </w:del>
      <w:ins w:id="518" w:author="Yuki Yoshida" w:date="2017-05-20T23:12:00Z">
        <w:r w:rsidR="006E6C51" w:rsidRPr="007012EB">
          <w:t>summarized</w:t>
        </w:r>
      </w:ins>
      <w:r w:rsidR="0062207B" w:rsidRPr="007012EB">
        <w:t xml:space="preserve"> in FigTree.</w:t>
      </w:r>
    </w:p>
    <w:p w14:paraId="049685CA" w14:textId="77777777" w:rsidR="009D22D2" w:rsidRPr="007012EB" w:rsidRDefault="009D22D2" w:rsidP="005E79BA">
      <w:pPr>
        <w:pStyle w:val="Normal1"/>
      </w:pPr>
    </w:p>
    <w:p w14:paraId="1D974D75" w14:textId="77777777" w:rsidR="009D22D2" w:rsidRPr="007012EB" w:rsidRDefault="00294925" w:rsidP="00F1131D">
      <w:pPr>
        <w:pStyle w:val="2"/>
      </w:pPr>
      <w:bookmarkStart w:id="519" w:name="_a9iz1wthz2dq" w:colFirst="0" w:colLast="0"/>
      <w:bookmarkStart w:id="520" w:name="OLE_LINK7"/>
      <w:bookmarkStart w:id="521" w:name="OLE_LINK8"/>
      <w:bookmarkEnd w:id="519"/>
      <w:r w:rsidRPr="007012EB">
        <w:t>DATABASING AND DATA AVAILABILITY</w:t>
      </w:r>
    </w:p>
    <w:bookmarkEnd w:id="520"/>
    <w:bookmarkEnd w:id="521"/>
    <w:p w14:paraId="615DD7A8" w14:textId="2A4A911B" w:rsidR="000769FC" w:rsidRPr="007012EB" w:rsidRDefault="00294925" w:rsidP="008F52F5">
      <w:pPr>
        <w:pStyle w:val="Normal1"/>
      </w:pPr>
      <w:r w:rsidRPr="007012EB">
        <w:t xml:space="preserve">All raw data have </w:t>
      </w:r>
      <w:r w:rsidR="00356856" w:rsidRPr="007012EB">
        <w:t xml:space="preserve">been deposited in the relevant </w:t>
      </w:r>
      <w:r w:rsidRPr="007012EB">
        <w:t xml:space="preserve">INSDC databases. </w:t>
      </w:r>
      <w:r w:rsidR="008F52F5">
        <w:t xml:space="preserve">The </w:t>
      </w:r>
      <w:r w:rsidR="008F52F5">
        <w:rPr>
          <w:i/>
          <w:iCs/>
        </w:rPr>
        <w:t>H. dujardini</w:t>
      </w:r>
      <w:r w:rsidR="008F52F5" w:rsidRPr="007012EB">
        <w:t xml:space="preserve"> </w:t>
      </w:r>
      <w:r w:rsidR="00356856" w:rsidRPr="007012EB">
        <w:t>assembly (nHd3.1) has</w:t>
      </w:r>
      <w:r w:rsidR="00D35EE9" w:rsidRPr="007012EB">
        <w:t xml:space="preserve"> been deposited at DDBJ/ENA/GenBank under the accession MTYJ00000000. </w:t>
      </w:r>
      <w:r w:rsidR="006A4BF4" w:rsidRPr="007012EB">
        <w:t xml:space="preserve">All </w:t>
      </w:r>
      <w:r w:rsidR="008F52F5">
        <w:t>m</w:t>
      </w:r>
      <w:r w:rsidR="006A4BF4" w:rsidRPr="007012EB">
        <w:t xml:space="preserve">RNA-Seq data </w:t>
      </w:r>
      <w:r w:rsidR="008F52F5">
        <w:t>have been</w:t>
      </w:r>
      <w:r w:rsidR="008F52F5" w:rsidRPr="007012EB">
        <w:t xml:space="preserve"> </w:t>
      </w:r>
      <w:r w:rsidR="006A4BF4" w:rsidRPr="007012EB">
        <w:t xml:space="preserve">uploaded to GEO </w:t>
      </w:r>
      <w:r w:rsidR="00B62E78" w:rsidRPr="007012EB">
        <w:t xml:space="preserve">and SRA </w:t>
      </w:r>
      <w:r w:rsidR="006A4BF4" w:rsidRPr="007012EB">
        <w:t>under the accession ID</w:t>
      </w:r>
      <w:r w:rsidR="00B62E78" w:rsidRPr="007012EB">
        <w:t>s</w:t>
      </w:r>
      <w:r w:rsidR="006A4BF4" w:rsidRPr="007012EB">
        <w:t xml:space="preserve"> GSE94295</w:t>
      </w:r>
      <w:r w:rsidR="00B62E78" w:rsidRPr="007012EB">
        <w:t xml:space="preserve"> and SRP098585</w:t>
      </w:r>
      <w:r w:rsidR="006A4BF4" w:rsidRPr="007012EB">
        <w:t>, and the PacBio raw reads</w:t>
      </w:r>
      <w:r w:rsidR="00B62E78" w:rsidRPr="007012EB">
        <w:t xml:space="preserve"> and miRNA-Seq data</w:t>
      </w:r>
      <w:r w:rsidR="006A4BF4" w:rsidRPr="007012EB">
        <w:t xml:space="preserve"> into SRA under the accession ID</w:t>
      </w:r>
      <w:r w:rsidR="00B62E78" w:rsidRPr="007012EB">
        <w:t>s SRX2495681 and SRX2495676</w:t>
      </w:r>
      <w:r w:rsidR="006A4BF4" w:rsidRPr="007012EB">
        <w:t>.</w:t>
      </w:r>
      <w:r w:rsidR="000769FC" w:rsidRPr="007012EB">
        <w:t xml:space="preserve"> Accession IDs for each individual sequence file are </w:t>
      </w:r>
      <w:r w:rsidR="008F52F5">
        <w:t>given</w:t>
      </w:r>
      <w:r w:rsidR="008F52F5" w:rsidRPr="007012EB">
        <w:t xml:space="preserve"> </w:t>
      </w:r>
      <w:r w:rsidR="000769FC" w:rsidRPr="007012EB">
        <w:t xml:space="preserve">in Supplementary Table S1. We </w:t>
      </w:r>
      <w:r w:rsidR="008F52F5">
        <w:t>have established</w:t>
      </w:r>
      <w:r w:rsidR="000769FC" w:rsidRPr="007012EB">
        <w:t xml:space="preserve"> a dedicated Ensembl genome browser (version 85)</w:t>
      </w:r>
      <w:r w:rsidR="002B52E9" w:rsidRPr="007012EB">
        <w:t xml:space="preserve"> </w:t>
      </w:r>
      <w:r w:rsidR="00CB77F7" w:rsidRPr="007012EB">
        <w:fldChar w:fldCharType="begin">
          <w:fldData xml:space="preserve">PEVuZE5vdGU+PENpdGU+PEF1dGhvcj5Ba2VuPC9BdXRob3I+PFllYXI+MjAxNzwvWWVhcj48UmVj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</w:fldData>
        </w:fldChar>
      </w:r>
      <w:r w:rsidR="004E0383">
        <w:instrText xml:space="preserve"> ADDIN EN.CITE </w:instrText>
      </w:r>
      <w:r w:rsidR="004E0383">
        <w:fldChar w:fldCharType="begin">
          <w:fldData xml:space="preserve">PEVuZE5vdGU+PENpdGU+PEF1dGhvcj5Ba2VuPC9BdXRob3I+PFllYXI+MjAxNzwvWWVhcj48UmVj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</w:fldData>
        </w:fldChar>
      </w:r>
      <w:r w:rsidR="004E0383">
        <w:instrText xml:space="preserve"> ADDIN EN.CITE.DATA </w:instrText>
      </w:r>
      <w:r w:rsidR="004E0383">
        <w:fldChar w:fldCharType="end"/>
      </w:r>
      <w:r w:rsidR="00CB77F7" w:rsidRPr="007012EB">
        <w:fldChar w:fldCharType="separate"/>
      </w:r>
      <w:r w:rsidR="004E0383">
        <w:rPr>
          <w:noProof/>
        </w:rPr>
        <w:t>[56]</w:t>
      </w:r>
      <w:r w:rsidR="00CB77F7" w:rsidRPr="007012EB">
        <w:fldChar w:fldCharType="end"/>
      </w:r>
      <w:r w:rsidR="002B52E9" w:rsidRPr="007012EB">
        <w:t xml:space="preserve"> </w:t>
      </w:r>
      <w:r w:rsidR="000769FC" w:rsidRPr="007012EB">
        <w:t xml:space="preserve">using the EasyImport </w:t>
      </w:r>
      <w:r w:rsidR="002B52E9" w:rsidRPr="007012EB">
        <w:t xml:space="preserve">pipeline </w:t>
      </w:r>
      <w:r w:rsidR="00CB77F7" w:rsidRPr="007012EB">
        <w:fldChar w:fldCharType="begin"/>
      </w:r>
      <w:r w:rsidR="004E0383">
        <w:instrText xml:space="preserve"> ADDIN EN.CITE &lt;EndNote&gt;&lt;Cite&gt;&lt;Author&gt;Challis&lt;/Author&gt;&lt;Year&gt;2016&lt;/Year&gt;&lt;RecNum&gt;1432&lt;/RecNum&gt;&lt;DisplayText&gt;[122]&lt;/DisplayText&gt;&lt;record&gt;&lt;rec-number&gt;1432&lt;/rec-number&gt;&lt;foreign-keys&gt;&lt;key app="EN" db-id="wpsap0rf8sw9wfefxxhvwee72vsdzzer5se9" timestamp="1486347323"&gt;1432&lt;/key&gt;&lt;/foreign-keys&gt;&lt;ref-type name="Journal Article"&gt;17&lt;/ref-type&gt;&lt;contributors&gt;&lt;authors&gt;&lt;author&gt;Richard J Challis&lt;/author&gt;&lt;author&gt;Sujai Kumar&lt;/author&gt;&lt;author&gt;Lewis Stevens&lt;/author&gt;&lt;author&gt;Mark Blaxter&lt;/author&gt;&lt;/authors&gt;&lt;/contributors&gt;&lt;titles&gt;&lt;title&gt;EasyMirror and EasyImport: Simplifying the setup of a custom Ensembl database and webserver for any species.&lt;/title&gt;&lt;secondary-title&gt;PeerJ Preprints&lt;/secondary-title&gt;&lt;/titles&gt;&lt;volume&gt;4&lt;/volume&gt;&lt;number&gt;e2401v1 &lt;/number&gt;&lt;dates&gt;&lt;year&gt;2016&lt;/year&gt;&lt;/dates&gt;&lt;urls&gt;&lt;related-urls&gt;&lt;url&gt;https://doi.org/10.7287/peerj.preprints.2401v1&lt;/url&gt;&lt;/related-urls&gt;&lt;/urls&gt;&lt;electronic-resource-num&gt;10.7287/peerj.preprints.2401v1&lt;/electronic-resource-num&gt;&lt;/record&gt;&lt;/Cite&gt;&lt;/EndNote&gt;</w:instrText>
      </w:r>
      <w:r w:rsidR="00CB77F7" w:rsidRPr="007012EB">
        <w:fldChar w:fldCharType="separate"/>
      </w:r>
      <w:r w:rsidR="004E0383">
        <w:rPr>
          <w:noProof/>
        </w:rPr>
        <w:t>[122]</w:t>
      </w:r>
      <w:r w:rsidR="00CB77F7" w:rsidRPr="007012EB">
        <w:fldChar w:fldCharType="end"/>
      </w:r>
      <w:r w:rsidR="000769FC" w:rsidRPr="007012EB">
        <w:t xml:space="preserve"> and imported t</w:t>
      </w:r>
      <w:r w:rsidRPr="007012EB">
        <w:t xml:space="preserve">he </w:t>
      </w:r>
      <w:r w:rsidRPr="007012EB">
        <w:rPr>
          <w:i/>
        </w:rPr>
        <w:t>H. dujardini</w:t>
      </w:r>
      <w:r w:rsidRPr="007012EB">
        <w:t xml:space="preserve"> genome and annotations </w:t>
      </w:r>
      <w:r w:rsidR="00D35EE9" w:rsidRPr="007012EB">
        <w:t xml:space="preserve">described in this paper </w:t>
      </w:r>
      <w:r w:rsidRPr="007012EB">
        <w:t xml:space="preserve">and the new gene predictions for </w:t>
      </w:r>
      <w:r w:rsidRPr="007012EB">
        <w:rPr>
          <w:i/>
        </w:rPr>
        <w:t>R. varieornatus</w:t>
      </w:r>
      <w:r w:rsidRPr="007012EB">
        <w:t xml:space="preserve">. </w:t>
      </w:r>
      <w:r w:rsidR="000769FC" w:rsidRPr="007012EB">
        <w:t xml:space="preserve">These data are available to browse, query and download at </w:t>
      </w:r>
      <w:hyperlink r:id="rId15" w:history="1">
        <w:r w:rsidR="000769FC" w:rsidRPr="007012EB">
          <w:rPr>
            <w:rStyle w:val="ab"/>
          </w:rPr>
          <w:t>http://www.tardigrades.org</w:t>
        </w:r>
      </w:hyperlink>
      <w:r w:rsidR="000769FC" w:rsidRPr="007012EB">
        <w:t>.</w:t>
      </w:r>
    </w:p>
    <w:p w14:paraId="5935DF80" w14:textId="77777777" w:rsidR="009D22D2" w:rsidRPr="007012EB" w:rsidRDefault="009D22D2" w:rsidP="005E79BA">
      <w:pPr>
        <w:pStyle w:val="Normal1"/>
      </w:pPr>
    </w:p>
    <w:p w14:paraId="02CC244B" w14:textId="77777777" w:rsidR="009D22D2" w:rsidRPr="007012EB" w:rsidRDefault="00F1131D" w:rsidP="00F1131D">
      <w:pPr>
        <w:pStyle w:val="2"/>
      </w:pPr>
      <w:bookmarkStart w:id="522" w:name="_4drwzoxds6jv" w:colFirst="0" w:colLast="0"/>
      <w:bookmarkEnd w:id="522"/>
      <w:r w:rsidRPr="007012EB">
        <w:t>SOFTWARE USAGE AND DATA MANIPULATION</w:t>
      </w:r>
    </w:p>
    <w:p w14:paraId="6C990F36" w14:textId="15430BD0" w:rsidR="009D22D2" w:rsidRPr="007012EB" w:rsidRDefault="00791F6B" w:rsidP="005E79BA">
      <w:pPr>
        <w:pStyle w:val="Normal1"/>
      </w:pPr>
      <w:r w:rsidRPr="007012EB">
        <w:t xml:space="preserve">We used open source software tools where available, as detailed in </w:t>
      </w:r>
      <w:r w:rsidR="00AE359F">
        <w:t>Supplementary Table S1</w:t>
      </w:r>
      <w:ins w:id="523" w:author="Yuki Yoshida" w:date="2017-05-20T23:34:00Z">
        <w:r w:rsidR="00FB3D8D">
          <w:t>1</w:t>
        </w:r>
      </w:ins>
      <w:del w:id="524" w:author="Yuki Yoshida" w:date="2017-05-20T23:34:00Z">
        <w:r w:rsidR="00AE359F" w:rsidDel="00FB3D8D">
          <w:delText>2</w:delText>
        </w:r>
      </w:del>
      <w:r w:rsidRPr="007012EB">
        <w:t>. Custom s</w:t>
      </w:r>
      <w:r w:rsidR="00A768AB" w:rsidRPr="007012EB">
        <w:t>cripts developed for the project are uploaded to https://github.com/abs-yy/Hypsibius_dujardini_manuscript</w:t>
      </w:r>
      <w:r w:rsidRPr="007012EB">
        <w:t>.</w:t>
      </w:r>
      <w:bookmarkStart w:id="525" w:name="_88ebckhafqdv" w:colFirst="0" w:colLast="0"/>
      <w:bookmarkEnd w:id="525"/>
      <w:r w:rsidRPr="007012EB">
        <w:t xml:space="preserve"> </w:t>
      </w:r>
      <w:r w:rsidR="001D255F" w:rsidRPr="007012EB">
        <w:t>We used G-language Genome Analysis E</w:t>
      </w:r>
      <w:r w:rsidR="00294925" w:rsidRPr="007012EB">
        <w:t xml:space="preserve">nvironment </w:t>
      </w:r>
      <w:r w:rsidR="00217524" w:rsidRPr="007012EB">
        <w:fldChar w:fldCharType="begin">
          <w:fldData xml:space="preserve">PEVuZE5vdGU+PENpdGU+PEF1dGhvcj5BcmFrYXdhPC9BdXRob3I+PFllYXI+MjAwMzwvWWVhcj48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</w:fldData>
        </w:fldChar>
      </w:r>
      <w:r w:rsidR="004E0383">
        <w:instrText xml:space="preserve"> ADDIN EN.CITE </w:instrText>
      </w:r>
      <w:r w:rsidR="004E0383">
        <w:fldChar w:fldCharType="begin">
          <w:fldData xml:space="preserve">PEVuZE5vdGU+PENpdGU+PEF1dGhvcj5BcmFrYXdhPC9BdXRob3I+PFllYXI+MjAwMzwvWWVhcj48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</w:fldData>
        </w:fldChar>
      </w:r>
      <w:r w:rsidR="004E0383">
        <w:instrText xml:space="preserve"> ADDIN EN.CITE.DATA </w:instrText>
      </w:r>
      <w:r w:rsidR="004E0383">
        <w:fldChar w:fldCharType="end"/>
      </w:r>
      <w:r w:rsidR="00217524" w:rsidRPr="007012EB">
        <w:fldChar w:fldCharType="separate"/>
      </w:r>
      <w:r w:rsidR="004E0383">
        <w:rPr>
          <w:noProof/>
        </w:rPr>
        <w:t>[123, 124]</w:t>
      </w:r>
      <w:r w:rsidR="00217524" w:rsidRPr="007012EB">
        <w:fldChar w:fldCharType="end"/>
      </w:r>
      <w:r w:rsidRPr="007012EB">
        <w:t xml:space="preserve"> </w:t>
      </w:r>
      <w:r w:rsidR="00294925" w:rsidRPr="007012EB">
        <w:t>for sequence manipulation.</w:t>
      </w:r>
    </w:p>
    <w:p w14:paraId="03FED6E7" w14:textId="77777777" w:rsidR="009D22D2" w:rsidRPr="007012EB" w:rsidRDefault="00294925" w:rsidP="005E79BA">
      <w:pPr>
        <w:pStyle w:val="Normal1"/>
      </w:pPr>
      <w:r w:rsidRPr="007012EB">
        <w:br w:type="page"/>
      </w:r>
    </w:p>
    <w:p w14:paraId="62870FC4" w14:textId="1EE1B575" w:rsidR="009D22D2" w:rsidRPr="007012EB" w:rsidRDefault="00294925" w:rsidP="00D07477">
      <w:pPr>
        <w:pStyle w:val="1"/>
      </w:pPr>
      <w:bookmarkStart w:id="526" w:name="_ldgldqy4cs2r" w:colFirst="0" w:colLast="0"/>
      <w:bookmarkStart w:id="527" w:name="_si7qzy5h535e" w:colFirst="0" w:colLast="0"/>
      <w:bookmarkEnd w:id="526"/>
      <w:bookmarkEnd w:id="527"/>
      <w:r w:rsidRPr="007012EB">
        <w:t>Acknowledgement</w:t>
      </w:r>
      <w:r w:rsidR="00344586">
        <w:t>s</w:t>
      </w:r>
    </w:p>
    <w:p w14:paraId="57B6BAF5" w14:textId="4500514A" w:rsidR="0062207B" w:rsidRPr="007012EB" w:rsidRDefault="007E4FA4" w:rsidP="00B46BBD">
      <w:pPr>
        <w:pStyle w:val="Normal1"/>
      </w:pPr>
      <w:r w:rsidRPr="007012EB">
        <w:t xml:space="preserve">The authors thank Nozomi Abe and Yuki Takai for experimental support, and Brett T. Hannigan at DNAnexus for </w:t>
      </w:r>
      <w:r w:rsidR="008B1637" w:rsidRPr="007012EB">
        <w:t>advises</w:t>
      </w:r>
      <w:r w:rsidRPr="007012EB">
        <w:t xml:space="preserve"> on Falcon assembly. </w:t>
      </w:r>
      <w:r w:rsidRPr="007012EB">
        <w:rPr>
          <w:i/>
          <w:iCs/>
        </w:rPr>
        <w:t>Chlorella vulgaris</w:t>
      </w:r>
      <w:r w:rsidRPr="007012EB">
        <w:t xml:space="preserve"> used to feed the tardigrades was provided courtesy of Chlorella Industry Co., Ltd. This work was supported by KAKENHI Grant-in-Aid for Young Scientists (No.22681029) from the Japan Society for the Promotion of Science (JSPS), by a Grant for Basic Science Research Projects from The Sumitomo Foundation (No.140340), </w:t>
      </w:r>
      <w:r w:rsidR="00C2196A">
        <w:t xml:space="preserve">by </w:t>
      </w:r>
      <w:r w:rsidR="00B46BBD">
        <w:t xml:space="preserve">BBSRC Grant 15/COD17089, by </w:t>
      </w:r>
      <w:r w:rsidRPr="007012EB">
        <w:t>research funds from the Yamagata Prefectural Government and Tsuruoka City, Japan, and by the Sequencing Grant Program by Tomy Digital Biology Co., Ltd.</w:t>
      </w:r>
      <w:r w:rsidR="0062207B" w:rsidRPr="007012EB">
        <w:t xml:space="preserve"> GK was funded by a BBSRC PhD studentship. DRL is funded by a James Hutton Institute/School of Biological Sciences University of Edinburgh studentship. SK is funded by BBSRC award BB/K020161/1. LS is funded by a Baillie Gifford Studentship, University of Edinburgh.</w:t>
      </w:r>
    </w:p>
    <w:p w14:paraId="04F845A2" w14:textId="77777777" w:rsidR="009D22D2" w:rsidRPr="007012EB" w:rsidRDefault="009D22D2" w:rsidP="005E79BA">
      <w:pPr>
        <w:pStyle w:val="Normal1"/>
      </w:pPr>
    </w:p>
    <w:p w14:paraId="73AE231C" w14:textId="383B5136" w:rsidR="00D07477" w:rsidRPr="007012EB" w:rsidRDefault="00D07477" w:rsidP="00D07477">
      <w:pPr>
        <w:pStyle w:val="1"/>
      </w:pPr>
      <w:r w:rsidRPr="007012EB">
        <w:t>Author Contributions</w:t>
      </w:r>
    </w:p>
    <w:p w14:paraId="0CB024E9" w14:textId="7657F177" w:rsidR="00D07477" w:rsidRPr="007012EB" w:rsidRDefault="0062207B" w:rsidP="00344586">
      <w:pPr>
        <w:pStyle w:val="Normal1"/>
      </w:pPr>
      <w:r w:rsidRPr="007012EB">
        <w:t>YY, GDK, DRL, LS, SK</w:t>
      </w:r>
      <w:r w:rsidR="00B46BBD">
        <w:t>, MB</w:t>
      </w:r>
      <w:r w:rsidRPr="007012EB">
        <w:t xml:space="preserve"> performed informatics analyses, DDH found the conditions for effective anhydrobiosis, KI sequenced small RNAs, MT managed the computational resources, GK, KA performed sequencing and assembly, TK provided the </w:t>
      </w:r>
      <w:r w:rsidRPr="007012EB">
        <w:rPr>
          <w:i/>
          <w:iCs/>
        </w:rPr>
        <w:t>Ramazzottius varieornatus</w:t>
      </w:r>
      <w:r w:rsidRPr="007012EB">
        <w:t xml:space="preserve"> genome. All members participated in writing the manuscript. MB and KA supervised the project.</w:t>
      </w:r>
    </w:p>
    <w:p w14:paraId="03E8A70A" w14:textId="77777777" w:rsidR="00B46BBD" w:rsidRDefault="00B46BBD">
      <w:pPr>
        <w:widowControl/>
        <w:jc w:val="left"/>
        <w:rPr>
          <w:rFonts w:eastAsia="Droid Sans"/>
          <w:color w:val="auto"/>
          <w:sz w:val="32"/>
          <w:szCs w:val="32"/>
        </w:rPr>
      </w:pPr>
      <w:r>
        <w:br w:type="page"/>
      </w:r>
    </w:p>
    <w:p w14:paraId="61EE7E2A" w14:textId="2CF8B95A" w:rsidR="00217524" w:rsidRPr="007012EB" w:rsidRDefault="00294925" w:rsidP="00D07477">
      <w:pPr>
        <w:pStyle w:val="1"/>
        <w:rPr>
          <w:rFonts w:eastAsiaTheme="minorEastAsia"/>
          <w:color w:val="000000"/>
          <w:sz w:val="22"/>
          <w:szCs w:val="22"/>
        </w:rPr>
      </w:pPr>
      <w:r w:rsidRPr="007012EB">
        <w:t>Reference</w:t>
      </w:r>
      <w:r w:rsidR="00B46BBD">
        <w:t>s</w:t>
      </w:r>
    </w:p>
    <w:p w14:paraId="375CBF98" w14:textId="77777777" w:rsidR="004E0383" w:rsidRPr="004E0383" w:rsidRDefault="00217524" w:rsidP="004E0383">
      <w:pPr>
        <w:pStyle w:val="EndNoteBibliography"/>
        <w:rPr>
          <w:noProof/>
        </w:rPr>
      </w:pPr>
      <w:r w:rsidRPr="007012EB">
        <w:rPr>
          <w:sz w:val="20"/>
        </w:rPr>
        <w:fldChar w:fldCharType="begin"/>
      </w:r>
      <w:r w:rsidRPr="007012EB">
        <w:rPr>
          <w:sz w:val="20"/>
        </w:rPr>
        <w:instrText xml:space="preserve"> ADDIN EN.REFLIST </w:instrText>
      </w:r>
      <w:r w:rsidRPr="007012EB">
        <w:rPr>
          <w:sz w:val="20"/>
        </w:rPr>
        <w:fldChar w:fldCharType="separate"/>
      </w:r>
      <w:r w:rsidR="004E0383" w:rsidRPr="004E0383">
        <w:rPr>
          <w:noProof/>
        </w:rPr>
        <w:t>1.</w:t>
      </w:r>
      <w:r w:rsidR="004E0383" w:rsidRPr="004E0383">
        <w:rPr>
          <w:noProof/>
        </w:rPr>
        <w:tab/>
        <w:t>Dunn CW, Hejnol A, Matus DQ, Pang K, Browne WE, Smith SA, et al. Broad phylogenomic sampling improves resolution of the animal tree of life. Nature. 2008;452(7188):745-9. doi: 10.1038/nature06614. PubMed PMID: 18322464.</w:t>
      </w:r>
    </w:p>
    <w:p w14:paraId="46F834A6" w14:textId="77777777" w:rsidR="004E0383" w:rsidRPr="004E0383" w:rsidRDefault="004E0383" w:rsidP="004E0383">
      <w:pPr>
        <w:pStyle w:val="EndNoteBibliography"/>
        <w:rPr>
          <w:noProof/>
        </w:rPr>
      </w:pPr>
      <w:r w:rsidRPr="004E0383">
        <w:rPr>
          <w:noProof/>
        </w:rPr>
        <w:t>2.</w:t>
      </w:r>
      <w:r w:rsidRPr="004E0383">
        <w:rPr>
          <w:noProof/>
        </w:rPr>
        <w:tab/>
        <w:t>Campbell LI, Rota-Stabelli O, Edgecombe GD, Marchioro T, Longhorn SJ, Telford MJ, et al. MicroRNAs and phylogenomics resolve the relationships of Tardigrada and suggest that velvet worms are the sister group of Arthropoda. Proc Natl Acad Sci U S A. 2011;108(38):15920-4. doi: 10.1073/pnas.1105499108. PubMed PMID: 21896763; PubMed Central PMCID: PMCPMC3179045.</w:t>
      </w:r>
    </w:p>
    <w:p w14:paraId="724E01F4" w14:textId="77777777" w:rsidR="004E0383" w:rsidRPr="004E0383" w:rsidRDefault="004E0383" w:rsidP="004E0383">
      <w:pPr>
        <w:pStyle w:val="EndNoteBibliography"/>
        <w:rPr>
          <w:noProof/>
        </w:rPr>
      </w:pPr>
      <w:r w:rsidRPr="004E0383">
        <w:rPr>
          <w:noProof/>
        </w:rPr>
        <w:t>3.</w:t>
      </w:r>
      <w:r w:rsidRPr="004E0383">
        <w:rPr>
          <w:noProof/>
        </w:rPr>
        <w:tab/>
        <w:t>Borner J, Rehm P, Schill RO, Ebersberger I, Burmester T. A transcriptome approach to ecdysozoan phylogeny. Mol Phylogenet Evol. 2014;80:79-87. doi: 10.1016/j.ympev.2014.08.001. PubMed PMID: 25124096.</w:t>
      </w:r>
    </w:p>
    <w:p w14:paraId="68379B14" w14:textId="77777777" w:rsidR="004E0383" w:rsidRPr="004E0383" w:rsidRDefault="004E0383" w:rsidP="004E0383">
      <w:pPr>
        <w:pStyle w:val="EndNoteBibliography"/>
        <w:rPr>
          <w:noProof/>
        </w:rPr>
      </w:pPr>
      <w:r w:rsidRPr="004E0383">
        <w:rPr>
          <w:noProof/>
        </w:rPr>
        <w:t>4.</w:t>
      </w:r>
      <w:r w:rsidRPr="004E0383">
        <w:rPr>
          <w:noProof/>
        </w:rPr>
        <w:tab/>
        <w:t>Edgecombe GD. Arthropod phylogeny: an overview from the perspectives of morphology, molecular data and the fossil record. Arthropod Struct Dev. 2010;39(2-3):74-87. doi: 10.1016/j.asd.2009.10.002. PubMed PMID: 19854297.</w:t>
      </w:r>
    </w:p>
    <w:p w14:paraId="63BA1F62" w14:textId="77777777" w:rsidR="004E0383" w:rsidRPr="004E0383" w:rsidRDefault="004E0383" w:rsidP="004E0383">
      <w:pPr>
        <w:pStyle w:val="EndNoteBibliography"/>
        <w:rPr>
          <w:noProof/>
        </w:rPr>
      </w:pPr>
      <w:r w:rsidRPr="004E0383">
        <w:rPr>
          <w:noProof/>
        </w:rPr>
        <w:t>5.</w:t>
      </w:r>
      <w:r w:rsidRPr="004E0383">
        <w:rPr>
          <w:noProof/>
        </w:rPr>
        <w:tab/>
        <w:t>Nielsen C. The triradiate sucking pharynx in animal phylogeny. Invertebrate Biology. 2013;132(1):1-13. doi: 10.1111/ivb.12010.</w:t>
      </w:r>
    </w:p>
    <w:p w14:paraId="0530C931" w14:textId="5B35C350" w:rsidR="004E0383" w:rsidRPr="004E0383" w:rsidRDefault="004E0383" w:rsidP="004E0383">
      <w:pPr>
        <w:pStyle w:val="EndNoteBibliography"/>
        <w:rPr>
          <w:noProof/>
        </w:rPr>
      </w:pPr>
      <w:r w:rsidRPr="004E0383">
        <w:rPr>
          <w:noProof/>
        </w:rPr>
        <w:t>6.</w:t>
      </w:r>
      <w:r w:rsidRPr="004E0383">
        <w:rPr>
          <w:noProof/>
        </w:rPr>
        <w:tab/>
        <w:t xml:space="preserve">Degma P, Bertolani R, Guidetti R. Actual checklist of Tardigrada species 2016 [cited 2017 FEB 16]. 2016/12/15:[1-47]. Available from: </w:t>
      </w:r>
      <w:hyperlink r:id="rId16" w:history="1">
        <w:r w:rsidRPr="004E0383">
          <w:rPr>
            <w:rStyle w:val="ab"/>
            <w:noProof/>
          </w:rPr>
          <w:t>http://www.tardigrada.modena.unimo.it./miscellanea/Actual checklist of Tardigrada.pdf</w:t>
        </w:r>
      </w:hyperlink>
      <w:r w:rsidRPr="004E0383">
        <w:rPr>
          <w:noProof/>
        </w:rPr>
        <w:t>.</w:t>
      </w:r>
    </w:p>
    <w:p w14:paraId="7B43D37C" w14:textId="77777777" w:rsidR="004E0383" w:rsidRPr="004E0383" w:rsidRDefault="004E0383" w:rsidP="004E0383">
      <w:pPr>
        <w:pStyle w:val="EndNoteBibliography"/>
        <w:rPr>
          <w:noProof/>
        </w:rPr>
      </w:pPr>
      <w:r w:rsidRPr="004E0383">
        <w:rPr>
          <w:noProof/>
        </w:rPr>
        <w:t>7.</w:t>
      </w:r>
      <w:r w:rsidRPr="004E0383">
        <w:rPr>
          <w:noProof/>
        </w:rPr>
        <w:tab/>
        <w:t>Clegg JS. Cryptobiosis--a peculiar state of biological organization. Comp Biochem Physiol B Biochem Mol Biol. 2001;128(4):613-24. PubMed PMID: 11290443.</w:t>
      </w:r>
    </w:p>
    <w:p w14:paraId="3A115EAD" w14:textId="77777777" w:rsidR="004E0383" w:rsidRPr="004E0383" w:rsidRDefault="004E0383" w:rsidP="004E0383">
      <w:pPr>
        <w:pStyle w:val="EndNoteBibliography"/>
        <w:rPr>
          <w:noProof/>
        </w:rPr>
      </w:pPr>
      <w:r w:rsidRPr="004E0383">
        <w:rPr>
          <w:noProof/>
        </w:rPr>
        <w:t>8.</w:t>
      </w:r>
      <w:r w:rsidRPr="004E0383">
        <w:rPr>
          <w:noProof/>
        </w:rPr>
        <w:tab/>
        <w:t>Horikawa DD, Cumbers J, Sakakibara I, Rogoff D, Leuko S, Harnoto R, et al. Analysis of DNA repair and protection in the Tardigrade Ramazzottius varieornatus and Hypsibius dujardini after exposure to UVC radiation. PLoS One. 2013;8(6):e64793. doi: 10.1371/journal.pone.0064793. PubMed PMID: 23762256; PubMed Central PMCID: PMCPMC3675078.</w:t>
      </w:r>
    </w:p>
    <w:p w14:paraId="0B60D68D" w14:textId="77777777" w:rsidR="004E0383" w:rsidRPr="004E0383" w:rsidRDefault="004E0383" w:rsidP="004E0383">
      <w:pPr>
        <w:pStyle w:val="EndNoteBibliography"/>
        <w:rPr>
          <w:noProof/>
        </w:rPr>
      </w:pPr>
      <w:r w:rsidRPr="004E0383">
        <w:rPr>
          <w:noProof/>
        </w:rPr>
        <w:t>9.</w:t>
      </w:r>
      <w:r w:rsidRPr="004E0383">
        <w:rPr>
          <w:noProof/>
        </w:rPr>
        <w:tab/>
        <w:t>Altiero T, Guidetti R, Caselli V, Cesari M, Rebecchi L. Ultraviolet radiation tolerance in hydrated and desiccated eutardigrades. J Zool Syst Evol Res. 2011;49:104-10. doi: 10.1111/j.1439-0469.2010.00607.x. PubMed PMID: WOS:000289799800018.</w:t>
      </w:r>
    </w:p>
    <w:p w14:paraId="550D56CA" w14:textId="77777777" w:rsidR="004E0383" w:rsidRPr="004E0383" w:rsidRDefault="004E0383" w:rsidP="004E0383">
      <w:pPr>
        <w:pStyle w:val="EndNoteBibliography"/>
        <w:rPr>
          <w:noProof/>
        </w:rPr>
      </w:pPr>
      <w:r w:rsidRPr="004E0383">
        <w:rPr>
          <w:noProof/>
        </w:rPr>
        <w:t>10.</w:t>
      </w:r>
      <w:r w:rsidRPr="004E0383">
        <w:rPr>
          <w:noProof/>
        </w:rPr>
        <w:tab/>
        <w:t>Hengherr S, Worland MR, Reuner A, Brummer F, Schill RO. Freeze tolerance, supercooling points and ice formation: comparative studies on the subzero temperature survival of limno-terrestrial tardigrades. J Exp Biol. 2009;212(Pt 6):802-7. doi: 10.1242/jeb.025973. PubMed PMID: 19251996.</w:t>
      </w:r>
    </w:p>
    <w:p w14:paraId="00E5C48A" w14:textId="77777777" w:rsidR="004E0383" w:rsidRPr="004E0383" w:rsidRDefault="004E0383" w:rsidP="004E0383">
      <w:pPr>
        <w:pStyle w:val="EndNoteBibliography"/>
        <w:rPr>
          <w:noProof/>
        </w:rPr>
      </w:pPr>
      <w:r w:rsidRPr="004E0383">
        <w:rPr>
          <w:noProof/>
        </w:rPr>
        <w:t>11.</w:t>
      </w:r>
      <w:r w:rsidRPr="004E0383">
        <w:rPr>
          <w:noProof/>
        </w:rPr>
        <w:tab/>
        <w:t>Jonsson KI, Harms-Ringdahl M, Torudd J. Radiation tolerance in the eutardigrade Richtersius coronifer. Int J Radiat Biol. 2005;81(9):649-56. doi: 10.1080/09553000500368453. PubMed PMID: 16368643.</w:t>
      </w:r>
    </w:p>
    <w:p w14:paraId="7F23D80E" w14:textId="77777777" w:rsidR="004E0383" w:rsidRPr="004E0383" w:rsidRDefault="004E0383" w:rsidP="004E0383">
      <w:pPr>
        <w:pStyle w:val="EndNoteBibliography"/>
        <w:rPr>
          <w:noProof/>
        </w:rPr>
      </w:pPr>
      <w:r w:rsidRPr="004E0383">
        <w:rPr>
          <w:noProof/>
        </w:rPr>
        <w:t>12.</w:t>
      </w:r>
      <w:r w:rsidRPr="004E0383">
        <w:rPr>
          <w:noProof/>
        </w:rPr>
        <w:tab/>
        <w:t>May RM, Maria M, Gumard J. Action différentielle des rayons x et ultraviolets sur le tardigrade Macrobiotus areolatus, a l’état actif et desséché. Bull Biol Fr Belg. 1964;98:349-36719.</w:t>
      </w:r>
    </w:p>
    <w:p w14:paraId="2A5877C2" w14:textId="77777777" w:rsidR="004E0383" w:rsidRPr="004E0383" w:rsidRDefault="004E0383" w:rsidP="004E0383">
      <w:pPr>
        <w:pStyle w:val="EndNoteBibliography"/>
        <w:rPr>
          <w:noProof/>
        </w:rPr>
      </w:pPr>
      <w:r w:rsidRPr="004E0383">
        <w:rPr>
          <w:noProof/>
        </w:rPr>
        <w:t>13.</w:t>
      </w:r>
      <w:r w:rsidRPr="004E0383">
        <w:rPr>
          <w:noProof/>
        </w:rPr>
        <w:tab/>
        <w:t>Persson D, Halberg KA, Jorgensen A, Ricci C, Mobjerg N, Kristensen RM. Extreme stress tolerance in tardigrades: surviving space conditions in low earth orbit. J Zool Syst Evol Res. 2011;49:90-7. doi: 10.1111/j.1439-0469.2010.00605.x. PubMed PMID: WOS:000289799800016.</w:t>
      </w:r>
    </w:p>
    <w:p w14:paraId="0739A7CE" w14:textId="77777777" w:rsidR="004E0383" w:rsidRPr="004E0383" w:rsidRDefault="004E0383" w:rsidP="004E0383">
      <w:pPr>
        <w:pStyle w:val="EndNoteBibliography"/>
        <w:rPr>
          <w:noProof/>
        </w:rPr>
      </w:pPr>
      <w:r w:rsidRPr="004E0383">
        <w:rPr>
          <w:noProof/>
        </w:rPr>
        <w:t>14.</w:t>
      </w:r>
      <w:r w:rsidRPr="004E0383">
        <w:rPr>
          <w:noProof/>
        </w:rPr>
        <w:tab/>
        <w:t>Ramløv H, Westh P. Cryptobiosis in the Eutardigrade Adorybiotus (Richtersius) coronifer: Tolerance to Alcohols, Temperature and de novo Protein Synthesis. Zool Anz. 2001;240(3-4):517-23. doi: 10.1078/0044-5231-00062.</w:t>
      </w:r>
    </w:p>
    <w:p w14:paraId="10AAB88C" w14:textId="77777777" w:rsidR="004E0383" w:rsidRPr="004E0383" w:rsidRDefault="004E0383" w:rsidP="004E0383">
      <w:pPr>
        <w:pStyle w:val="EndNoteBibliography"/>
        <w:rPr>
          <w:noProof/>
        </w:rPr>
      </w:pPr>
      <w:r w:rsidRPr="004E0383">
        <w:rPr>
          <w:noProof/>
        </w:rPr>
        <w:t>15.</w:t>
      </w:r>
      <w:r w:rsidRPr="004E0383">
        <w:rPr>
          <w:noProof/>
        </w:rPr>
        <w:tab/>
        <w:t>Ono F, Mori Y, Takarabe K, Fujii A, Saigusa M, Matsushima Y, et al. Effect of ultra-high pressure on small animals, tardigrades and Artemia. Cogent Physics. 2016;3(1):1167575. doi: 10.1080/23311940.2016.1167575.</w:t>
      </w:r>
    </w:p>
    <w:p w14:paraId="470C06A9" w14:textId="77777777" w:rsidR="004E0383" w:rsidRPr="004E0383" w:rsidRDefault="004E0383" w:rsidP="004E0383">
      <w:pPr>
        <w:pStyle w:val="EndNoteBibliography"/>
        <w:rPr>
          <w:noProof/>
        </w:rPr>
      </w:pPr>
      <w:r w:rsidRPr="004E0383">
        <w:rPr>
          <w:noProof/>
        </w:rPr>
        <w:t>16.</w:t>
      </w:r>
      <w:r w:rsidRPr="004E0383">
        <w:rPr>
          <w:noProof/>
        </w:rPr>
        <w:tab/>
        <w:t>Beltrán-Pardo EA, Jönsson I, Wojcik A, Haghdoost S, Bermúdez Cruz RM, Bernal Villegas JE. Sequence analysis of the DNA-repair gene rad51 in the tardigrades Milnesium cf. tardigradum, Hypsibius dujardini and Macrobiotus cf. harmsworthi. J Limnol. 2013;72(s1):80-91. doi: 10.4081/jlimnol.2013.s1.e10.</w:t>
      </w:r>
    </w:p>
    <w:p w14:paraId="15E21FAF" w14:textId="77777777" w:rsidR="004E0383" w:rsidRPr="004E0383" w:rsidRDefault="004E0383" w:rsidP="004E0383">
      <w:pPr>
        <w:pStyle w:val="EndNoteBibliography"/>
        <w:rPr>
          <w:noProof/>
        </w:rPr>
      </w:pPr>
      <w:r w:rsidRPr="004E0383">
        <w:rPr>
          <w:noProof/>
        </w:rPr>
        <w:t>17.</w:t>
      </w:r>
      <w:r w:rsidRPr="004E0383">
        <w:rPr>
          <w:noProof/>
        </w:rPr>
        <w:tab/>
        <w:t>Mali B, Grohme MA, Forster F, Dandekar T, Schnolzer M, Reuter D, et al. Transcriptome survey of the anhydrobiotic tardigrade Milnesium tardigradum in comparison with Hypsibius dujardini and Richtersius coronifer. BMC Genomics. 2010;11(168):168. doi: 10.1186/1471-2164-11-168. PubMed PMID: 20226016; PubMed Central PMCID: PMCPMC2848246.</w:t>
      </w:r>
    </w:p>
    <w:p w14:paraId="1CE3159D" w14:textId="77777777" w:rsidR="004E0383" w:rsidRPr="004E0383" w:rsidRDefault="004E0383" w:rsidP="004E0383">
      <w:pPr>
        <w:pStyle w:val="EndNoteBibliography"/>
        <w:rPr>
          <w:noProof/>
        </w:rPr>
      </w:pPr>
      <w:r w:rsidRPr="004E0383">
        <w:rPr>
          <w:noProof/>
        </w:rPr>
        <w:t>18.</w:t>
      </w:r>
      <w:r w:rsidRPr="004E0383">
        <w:rPr>
          <w:noProof/>
        </w:rPr>
        <w:tab/>
        <w:t>Gusev O, Suetsugu Y, Cornette R, Kawashima T, Logacheva MD, Kondrashov AS, et al. Comparative genome sequencing reveals genomic signature of extreme desiccation tolerance in the anhydrobiotic midge. Nat Commun. 2014;5(4784):1-9. doi: 10.1038/ncomms5784. PubMed PMID: 25216354; PubMed Central PMCID: PMC4175575.</w:t>
      </w:r>
    </w:p>
    <w:p w14:paraId="7244BE3D" w14:textId="77777777" w:rsidR="004E0383" w:rsidRPr="004E0383" w:rsidRDefault="004E0383" w:rsidP="004E0383">
      <w:pPr>
        <w:pStyle w:val="EndNoteBibliography"/>
        <w:rPr>
          <w:noProof/>
        </w:rPr>
      </w:pPr>
      <w:r w:rsidRPr="004E0383">
        <w:rPr>
          <w:noProof/>
        </w:rPr>
        <w:t>19.</w:t>
      </w:r>
      <w:r w:rsidRPr="004E0383">
        <w:rPr>
          <w:noProof/>
        </w:rPr>
        <w:tab/>
        <w:t>Boothby TC, Tenlen JR, Smith FW, Wang JR, Patanella KA, Nishimura EO, et al. Evidence for extensive horizontal gene transfer from the draft genome of a tardigrade. Proc Natl Acad Sci U S A. 2015;112(52):15976-81. doi: 10.1073/pnas.1510461112. PubMed PMID: 26598659; PubMed Central PMCID: PMCPMC4702960.</w:t>
      </w:r>
    </w:p>
    <w:p w14:paraId="5030A656" w14:textId="77777777" w:rsidR="004E0383" w:rsidRPr="004E0383" w:rsidRDefault="004E0383" w:rsidP="004E0383">
      <w:pPr>
        <w:pStyle w:val="EndNoteBibliography"/>
        <w:rPr>
          <w:noProof/>
        </w:rPr>
      </w:pPr>
      <w:r w:rsidRPr="004E0383">
        <w:rPr>
          <w:noProof/>
        </w:rPr>
        <w:t>20.</w:t>
      </w:r>
      <w:r w:rsidRPr="004E0383">
        <w:rPr>
          <w:noProof/>
        </w:rPr>
        <w:tab/>
        <w:t>Koutsovoulos G, Kumar S, Laetsch DR, Stevens L, Daub J, Conlon C, et al. No evidence for extensive horizontal gene transfer in the genome of the tardigrade Hypsibius dujardini. Proc Natl Acad Sci U S A. 2016;113(18):5053-8. doi: 10.1073/pnas.1600338113. PubMed PMID: 27035985; PubMed Central PMCID: PMCPMC4983863.</w:t>
      </w:r>
    </w:p>
    <w:p w14:paraId="2125B385" w14:textId="77777777" w:rsidR="004E0383" w:rsidRPr="004E0383" w:rsidRDefault="004E0383" w:rsidP="004E0383">
      <w:pPr>
        <w:pStyle w:val="EndNoteBibliography"/>
        <w:rPr>
          <w:noProof/>
        </w:rPr>
      </w:pPr>
      <w:r w:rsidRPr="004E0383">
        <w:rPr>
          <w:noProof/>
        </w:rPr>
        <w:t>21.</w:t>
      </w:r>
      <w:r w:rsidRPr="004E0383">
        <w:rPr>
          <w:noProof/>
        </w:rPr>
        <w:tab/>
        <w:t>Arakawa K. No evidence for extensive horizontal gene transfer from the draft genome of a tardigrade. Proc Natl Acad Sci U S A. 2016;113(22):E3057. doi: 10.1073/pnas.1602711113. PubMed PMID: 27173901; PubMed Central PMCID: PMCPMC4896722.</w:t>
      </w:r>
    </w:p>
    <w:p w14:paraId="00F3DDF6" w14:textId="77777777" w:rsidR="004E0383" w:rsidRPr="004E0383" w:rsidRDefault="004E0383" w:rsidP="004E0383">
      <w:pPr>
        <w:pStyle w:val="EndNoteBibliography"/>
        <w:rPr>
          <w:noProof/>
        </w:rPr>
      </w:pPr>
      <w:r w:rsidRPr="004E0383">
        <w:rPr>
          <w:noProof/>
        </w:rPr>
        <w:t>22.</w:t>
      </w:r>
      <w:r w:rsidRPr="004E0383">
        <w:rPr>
          <w:noProof/>
        </w:rPr>
        <w:tab/>
        <w:t>Hashimoto T, Horikawa DD, Saito Y, Kuwahara H, Kozuka-Hata H, Shin IT, et al. Extremotolerant tardigrade genome and improved radiotolerance of human cultured cells by tardigrade-unique protein. Nat Commun. 2016;7:12808. doi: 10.1038/ncomms12808. PubMed PMID: 27649274; PubMed Central PMCID: PMCPMC5034306.</w:t>
      </w:r>
    </w:p>
    <w:p w14:paraId="60C861F4" w14:textId="77777777" w:rsidR="004E0383" w:rsidRPr="004E0383" w:rsidRDefault="004E0383" w:rsidP="004E0383">
      <w:pPr>
        <w:pStyle w:val="EndNoteBibliography"/>
        <w:rPr>
          <w:noProof/>
        </w:rPr>
      </w:pPr>
      <w:r w:rsidRPr="004E0383">
        <w:rPr>
          <w:noProof/>
        </w:rPr>
        <w:t>23.</w:t>
      </w:r>
      <w:r w:rsidRPr="004E0383">
        <w:rPr>
          <w:noProof/>
        </w:rPr>
        <w:tab/>
        <w:t>Kondo K, Kubo T, Kunieda T. Suggested Involvement of PP1/PP2A Activity and De Novo Gene Expression in Anhydrobiotic Survival in a Tardigrade, Hypsibius dujardini, by Chemical Genetic Approach. PLoS One. 2015;10(12):e0144803. doi: 10.1371/journal.pone.0144803. PubMed PMID: 26690982; PubMed Central PMCID: PMCPMC4686906.</w:t>
      </w:r>
    </w:p>
    <w:p w14:paraId="76796EE0" w14:textId="77777777" w:rsidR="004E0383" w:rsidRPr="004E0383" w:rsidRDefault="004E0383" w:rsidP="004E0383">
      <w:pPr>
        <w:pStyle w:val="EndNoteBibliography"/>
        <w:rPr>
          <w:noProof/>
        </w:rPr>
      </w:pPr>
      <w:r w:rsidRPr="004E0383">
        <w:rPr>
          <w:noProof/>
        </w:rPr>
        <w:t>24.</w:t>
      </w:r>
      <w:r w:rsidRPr="004E0383">
        <w:rPr>
          <w:noProof/>
        </w:rPr>
        <w:tab/>
        <w:t>Horikawa DD, Kunieda T, Abe W, Watanabe M, Nakahara Y, Yukuhiro F, et al. Establishment of a rearing system of the extremotolerant tardigrade Ramazzottius varieornatus: a new model animal for astrobiology. Astrobiology. 2008;8(3):549-56. doi: 10.1089/ast.2007.0139. PubMed PMID: 18554084.</w:t>
      </w:r>
    </w:p>
    <w:p w14:paraId="124170CA" w14:textId="77777777" w:rsidR="004E0383" w:rsidRPr="004E0383" w:rsidRDefault="004E0383" w:rsidP="004E0383">
      <w:pPr>
        <w:pStyle w:val="EndNoteBibliography"/>
        <w:rPr>
          <w:noProof/>
        </w:rPr>
      </w:pPr>
      <w:r w:rsidRPr="004E0383">
        <w:rPr>
          <w:noProof/>
        </w:rPr>
        <w:t>25.</w:t>
      </w:r>
      <w:r w:rsidRPr="004E0383">
        <w:rPr>
          <w:noProof/>
        </w:rPr>
        <w:tab/>
        <w:t>Tenlen JR, McCaskill S, Goldstein B. RNA interference can be used to disrupt gene function in tardigrades. Dev Genes Evol. 2013;223(3):171-81. doi: 10.1007/s00427-012-0432-6. PubMed PMID: 23187800; PubMed Central PMCID: PMCPMC3600081.</w:t>
      </w:r>
    </w:p>
    <w:p w14:paraId="1B51C0F3" w14:textId="77777777" w:rsidR="004E0383" w:rsidRPr="004E0383" w:rsidRDefault="004E0383" w:rsidP="004E0383">
      <w:pPr>
        <w:pStyle w:val="EndNoteBibliography"/>
        <w:rPr>
          <w:noProof/>
        </w:rPr>
      </w:pPr>
      <w:r w:rsidRPr="004E0383">
        <w:rPr>
          <w:noProof/>
        </w:rPr>
        <w:t>26.</w:t>
      </w:r>
      <w:r w:rsidRPr="004E0383">
        <w:rPr>
          <w:noProof/>
        </w:rPr>
        <w:tab/>
        <w:t>Horikawa D. The tardigrade Ramazzottius varieornatus as a model of extremotolerant animals. J Jpn Soc Extremophiles. 2008;7.2(1):25-8. doi: 10.3118/jjse.7.2.25.</w:t>
      </w:r>
    </w:p>
    <w:p w14:paraId="2FFDF8F7" w14:textId="77777777" w:rsidR="004E0383" w:rsidRPr="004E0383" w:rsidRDefault="004E0383" w:rsidP="004E0383">
      <w:pPr>
        <w:pStyle w:val="EndNoteBibliography"/>
        <w:rPr>
          <w:noProof/>
        </w:rPr>
      </w:pPr>
      <w:r w:rsidRPr="004E0383">
        <w:rPr>
          <w:noProof/>
        </w:rPr>
        <w:t>27.</w:t>
      </w:r>
      <w:r w:rsidRPr="004E0383">
        <w:rPr>
          <w:noProof/>
        </w:rPr>
        <w:tab/>
        <w:t>Rizzo AM, Negroni M, Altiero T, Montorfano G, Corsetto P, Berselli P, et al. Antioxidant defences in hydrated and desiccated states of the tardigrade Paramacrobiotus richtersi. Comp Biochem Physiol B Biochem Mol Biol. 2010;156(2):115-21. doi: 10.1016/j.cbpb.2010.02.009. PubMed PMID: 20206711.</w:t>
      </w:r>
    </w:p>
    <w:p w14:paraId="291B9633" w14:textId="77777777" w:rsidR="004E0383" w:rsidRPr="004E0383" w:rsidRDefault="004E0383" w:rsidP="004E0383">
      <w:pPr>
        <w:pStyle w:val="EndNoteBibliography"/>
        <w:rPr>
          <w:noProof/>
        </w:rPr>
      </w:pPr>
      <w:r w:rsidRPr="004E0383">
        <w:rPr>
          <w:noProof/>
        </w:rPr>
        <w:t>28.</w:t>
      </w:r>
      <w:r w:rsidRPr="004E0383">
        <w:rPr>
          <w:noProof/>
        </w:rPr>
        <w:tab/>
        <w:t>Jonsson KI, Schill RO. Induction of Hsp70 by desiccation, ionising radiation and heat-shock in the eutardigrade Richtersius coronifer. Comp Biochem Physiol B Biochem Mol Biol. 2007;146(4):456-60. doi: 10.1016/j.cbpb.2006.10.111. PubMed PMID: 17261378.</w:t>
      </w:r>
    </w:p>
    <w:p w14:paraId="3422620F" w14:textId="77777777" w:rsidR="004E0383" w:rsidRPr="004E0383" w:rsidRDefault="004E0383" w:rsidP="004E0383">
      <w:pPr>
        <w:pStyle w:val="EndNoteBibliography"/>
        <w:rPr>
          <w:noProof/>
        </w:rPr>
      </w:pPr>
      <w:r w:rsidRPr="004E0383">
        <w:rPr>
          <w:noProof/>
        </w:rPr>
        <w:t>29.</w:t>
      </w:r>
      <w:r w:rsidRPr="004E0383">
        <w:rPr>
          <w:noProof/>
        </w:rPr>
        <w:tab/>
        <w:t>Reuner A, Hengherr S, Mali B, Forster F, Arndt D, Reinhardt R, et al. Stress response in tardigrades: differential gene expression of molecular chaperones. Cell Stress Chaperones. 2010;15(4):423-30. doi: 10.1007/s12192-009-0158-1. PubMed PMID: 19943197; PubMed Central PMCID: PMCPMC3082643.</w:t>
      </w:r>
    </w:p>
    <w:p w14:paraId="6EF29DE1" w14:textId="77777777" w:rsidR="004E0383" w:rsidRPr="004E0383" w:rsidRDefault="004E0383" w:rsidP="004E0383">
      <w:pPr>
        <w:pStyle w:val="EndNoteBibliography"/>
        <w:rPr>
          <w:noProof/>
        </w:rPr>
      </w:pPr>
      <w:r w:rsidRPr="004E0383">
        <w:rPr>
          <w:noProof/>
        </w:rPr>
        <w:t>30.</w:t>
      </w:r>
      <w:r w:rsidRPr="004E0383">
        <w:rPr>
          <w:noProof/>
        </w:rPr>
        <w:tab/>
        <w:t>Schill RO, Steinbruck GH, Kohler HR. Stress gene (hsp70) sequences and quantitative expression in Milnesium tardigradum (Tardigrada) during active and cryptobiotic stages. J Exp Biol. 2004;207(Pt 10):1607-13. PubMed PMID: 15073193.</w:t>
      </w:r>
    </w:p>
    <w:p w14:paraId="26A3EB62" w14:textId="77777777" w:rsidR="004E0383" w:rsidRPr="004E0383" w:rsidRDefault="004E0383" w:rsidP="004E0383">
      <w:pPr>
        <w:pStyle w:val="EndNoteBibliography"/>
        <w:rPr>
          <w:noProof/>
        </w:rPr>
      </w:pPr>
      <w:r w:rsidRPr="004E0383">
        <w:rPr>
          <w:noProof/>
        </w:rPr>
        <w:t>31.</w:t>
      </w:r>
      <w:r w:rsidRPr="004E0383">
        <w:rPr>
          <w:noProof/>
        </w:rPr>
        <w:tab/>
        <w:t>Hengherr S, Heyer AG, Kohler HR, Schill RO. Trehalose and anhydrobiosis in tardigrades--evidence for divergence in responses to dehydration. FEBS J. 2008;275(2):281-8. doi: 10.1111/j.1742-4658.2007.06198.x. PubMed PMID: 18070104.</w:t>
      </w:r>
    </w:p>
    <w:p w14:paraId="72897BE5" w14:textId="77777777" w:rsidR="004E0383" w:rsidRPr="004E0383" w:rsidRDefault="004E0383" w:rsidP="004E0383">
      <w:pPr>
        <w:pStyle w:val="EndNoteBibliography"/>
        <w:rPr>
          <w:noProof/>
        </w:rPr>
      </w:pPr>
      <w:r w:rsidRPr="004E0383">
        <w:rPr>
          <w:noProof/>
        </w:rPr>
        <w:t>32.</w:t>
      </w:r>
      <w:r w:rsidRPr="004E0383">
        <w:rPr>
          <w:noProof/>
        </w:rPr>
        <w:tab/>
        <w:t>Moore DS, Hansen R, Hand SC. Liposomes with diverse compositions are protected during desiccation by LEA proteins from Artemia franciscana and trehalose. Biochim Biophys Acta. 2016;1858(1):104-15. doi: 10.1016/j.bbamem.2015.10.019. PubMed PMID: 26518519.</w:t>
      </w:r>
    </w:p>
    <w:p w14:paraId="6E5E5E1D" w14:textId="77777777" w:rsidR="004E0383" w:rsidRPr="004E0383" w:rsidRDefault="004E0383" w:rsidP="004E0383">
      <w:pPr>
        <w:pStyle w:val="EndNoteBibliography"/>
        <w:rPr>
          <w:noProof/>
        </w:rPr>
      </w:pPr>
      <w:r w:rsidRPr="004E0383">
        <w:rPr>
          <w:noProof/>
        </w:rPr>
        <w:t>33.</w:t>
      </w:r>
      <w:r w:rsidRPr="004E0383">
        <w:rPr>
          <w:noProof/>
        </w:rPr>
        <w:tab/>
        <w:t>Yamaguchi A, Tanaka S, Yamaguchi S, Kuwahara H, Takamura C, Imajoh-Ohmi S, et al. Two novel heat-soluble protein families abundantly expressed in an anhydrobiotic tardigrade. PLoS One. 2012;7(8):e44209. doi: 10.1371/journal.pone.0044209. PubMed PMID: 22937162; PubMed Central PMCID: PMCPMC3429414.</w:t>
      </w:r>
    </w:p>
    <w:p w14:paraId="00EA67DC" w14:textId="77777777" w:rsidR="004E0383" w:rsidRPr="004E0383" w:rsidRDefault="004E0383" w:rsidP="004E0383">
      <w:pPr>
        <w:pStyle w:val="EndNoteBibliography"/>
        <w:rPr>
          <w:noProof/>
        </w:rPr>
      </w:pPr>
      <w:r w:rsidRPr="004E0383">
        <w:rPr>
          <w:noProof/>
        </w:rPr>
        <w:t>34.</w:t>
      </w:r>
      <w:r w:rsidRPr="004E0383">
        <w:rPr>
          <w:noProof/>
        </w:rPr>
        <w:tab/>
        <w:t>Tanaka S, Tanaka J, Miwa Y, Horikawa DD, Katayama T, Arakawa K, et al. Novel mitochondria-targeted heat-soluble proteins identified in the anhydrobiotic Tardigrade improve osmotic tolerance of human cells. PLoS One. 2015;10(2):e0118272. doi: 10.1371/journal.pone.0118272. PubMed PMID: 25675104; PubMed Central PMCID: PMCPMC4326354.</w:t>
      </w:r>
    </w:p>
    <w:p w14:paraId="3CEB8292" w14:textId="77777777" w:rsidR="004E0383" w:rsidRPr="004E0383" w:rsidRDefault="004E0383" w:rsidP="004E0383">
      <w:pPr>
        <w:pStyle w:val="EndNoteBibliography"/>
        <w:rPr>
          <w:noProof/>
        </w:rPr>
      </w:pPr>
      <w:r w:rsidRPr="004E0383">
        <w:rPr>
          <w:noProof/>
        </w:rPr>
        <w:t>35.</w:t>
      </w:r>
      <w:r w:rsidRPr="004E0383">
        <w:rPr>
          <w:noProof/>
        </w:rPr>
        <w:tab/>
        <w:t>Kikawada T, Saito A, Kanamori Y, Nakahara Y, Iwata K, Tanaka D, et al. Trehalose transporter 1, a facilitated and high-capacity trehalose transporter, allows exogenous trehalose uptake into cells. Proc Natl Acad Sci U S A. 2007;104(28):11585-90. doi: 10.1073/pnas.0702538104. PubMed PMID: 17606922; PubMed Central PMCID: PMCPMC1905927.</w:t>
      </w:r>
    </w:p>
    <w:p w14:paraId="1860E40E" w14:textId="77777777" w:rsidR="004E0383" w:rsidRPr="004E0383" w:rsidRDefault="004E0383" w:rsidP="004E0383">
      <w:pPr>
        <w:pStyle w:val="EndNoteBibliography"/>
        <w:rPr>
          <w:noProof/>
        </w:rPr>
      </w:pPr>
      <w:r w:rsidRPr="004E0383">
        <w:rPr>
          <w:noProof/>
        </w:rPr>
        <w:t>36.</w:t>
      </w:r>
      <w:r w:rsidRPr="004E0383">
        <w:rPr>
          <w:noProof/>
        </w:rPr>
        <w:tab/>
        <w:t>da Costa Morato Nery D, da Silva CG, Mariani D, Fernandes PN, Pereira MD, Panek AD, et al. The role of trehalose and its transporter in protection against reactive oxygen species. Biochim Biophys Acta. 2008;1780(12):1408-11. doi: 10.1016/j.bbagen.2008.05.011. PubMed PMID: 18601980.</w:t>
      </w:r>
    </w:p>
    <w:p w14:paraId="6AC13F84" w14:textId="77777777" w:rsidR="004E0383" w:rsidRPr="004E0383" w:rsidRDefault="004E0383" w:rsidP="004E0383">
      <w:pPr>
        <w:pStyle w:val="EndNoteBibliography"/>
        <w:rPr>
          <w:noProof/>
        </w:rPr>
      </w:pPr>
      <w:r w:rsidRPr="004E0383">
        <w:rPr>
          <w:noProof/>
        </w:rPr>
        <w:t>37.</w:t>
      </w:r>
      <w:r w:rsidRPr="004E0383">
        <w:rPr>
          <w:noProof/>
        </w:rPr>
        <w:tab/>
        <w:t>Madin KAC, Crowe JH. Anhydrobiosis in nematodes: Carbohydrate and lipid metabolism during dehydration. Journal of Experimental Zoology. 1975;193(3):335-42. doi: 10.1002/jez.1401930309.</w:t>
      </w:r>
    </w:p>
    <w:p w14:paraId="024464B7" w14:textId="77777777" w:rsidR="004E0383" w:rsidRPr="004E0383" w:rsidRDefault="004E0383" w:rsidP="004E0383">
      <w:pPr>
        <w:pStyle w:val="EndNoteBibliography"/>
        <w:rPr>
          <w:noProof/>
        </w:rPr>
      </w:pPr>
      <w:r w:rsidRPr="004E0383">
        <w:rPr>
          <w:noProof/>
        </w:rPr>
        <w:t>38.</w:t>
      </w:r>
      <w:r w:rsidRPr="004E0383">
        <w:rPr>
          <w:noProof/>
        </w:rPr>
        <w:tab/>
        <w:t>Clegg JS. Metabolic studies of crytobiosis in encysted embryos of Artemia salina. Comparative Biochemistry and Physiology. 1967;20(3):801-9. doi: 10.1016/0010-406x(67)90054-0.</w:t>
      </w:r>
    </w:p>
    <w:p w14:paraId="7DA6A65F" w14:textId="77777777" w:rsidR="004E0383" w:rsidRPr="004E0383" w:rsidRDefault="004E0383" w:rsidP="004E0383">
      <w:pPr>
        <w:pStyle w:val="EndNoteBibliography"/>
        <w:rPr>
          <w:noProof/>
        </w:rPr>
      </w:pPr>
      <w:r w:rsidRPr="004E0383">
        <w:rPr>
          <w:noProof/>
        </w:rPr>
        <w:t>39.</w:t>
      </w:r>
      <w:r w:rsidRPr="004E0383">
        <w:rPr>
          <w:noProof/>
        </w:rPr>
        <w:tab/>
        <w:t>Bemm F, Weiss CL, Schultz J, Forster F. Genome of a tardigrade: Horizontal gene transfer or bacterial contamination? Proc Natl Acad Sci U S A. 2016;113(22):E3054-6. doi: 10.1073/pnas.1525116113. PubMed PMID: 27173902; PubMed Central PMCID: PMCPMC4896698.</w:t>
      </w:r>
    </w:p>
    <w:p w14:paraId="349A6688" w14:textId="77777777" w:rsidR="004E0383" w:rsidRPr="004E0383" w:rsidRDefault="004E0383" w:rsidP="004E0383">
      <w:pPr>
        <w:pStyle w:val="EndNoteBibliography"/>
        <w:rPr>
          <w:noProof/>
        </w:rPr>
      </w:pPr>
      <w:r w:rsidRPr="004E0383">
        <w:rPr>
          <w:noProof/>
        </w:rPr>
        <w:t>40.</w:t>
      </w:r>
      <w:r w:rsidRPr="004E0383">
        <w:rPr>
          <w:noProof/>
        </w:rPr>
        <w:tab/>
        <w:t>Delmont TO, Eren AM. Identifying contamination with advanced visualization and analysis practices: metagenomic approaches for eukaryotic genome assemblies. PeerJ. 2016;4:e1839. doi: 10.7717/peerj.1839. PubMed PMID: 27069789; PubMed Central PMCID: PMCPMC4824900.</w:t>
      </w:r>
    </w:p>
    <w:p w14:paraId="34168592" w14:textId="77777777" w:rsidR="004E0383" w:rsidRPr="004E0383" w:rsidRDefault="004E0383" w:rsidP="004E0383">
      <w:pPr>
        <w:pStyle w:val="EndNoteBibliography"/>
        <w:rPr>
          <w:noProof/>
        </w:rPr>
      </w:pPr>
      <w:r w:rsidRPr="004E0383">
        <w:rPr>
          <w:noProof/>
        </w:rPr>
        <w:t>41.</w:t>
      </w:r>
      <w:r w:rsidRPr="004E0383">
        <w:rPr>
          <w:noProof/>
        </w:rPr>
        <w:tab/>
        <w:t>Boothby TC, Goldstein B. Reply to Bemm et al. and Arakawa: Identifying foreign genes in independent Hypsibius dujardini genome assemblies. Proc Natl Acad Sci U S A. 2016;113(22):E3058-61. doi: 10.1073/pnas.1601149113. PubMed PMID: 27173900; PubMed Central PMCID: PMCPMC4896697.</w:t>
      </w:r>
    </w:p>
    <w:p w14:paraId="021268A7" w14:textId="77777777" w:rsidR="004E0383" w:rsidRPr="004E0383" w:rsidRDefault="004E0383" w:rsidP="004E0383">
      <w:pPr>
        <w:pStyle w:val="EndNoteBibliography"/>
        <w:rPr>
          <w:noProof/>
        </w:rPr>
      </w:pPr>
      <w:r w:rsidRPr="004E0383">
        <w:rPr>
          <w:noProof/>
        </w:rPr>
        <w:t>42.</w:t>
      </w:r>
      <w:r w:rsidRPr="004E0383">
        <w:rPr>
          <w:noProof/>
        </w:rPr>
        <w:tab/>
        <w:t xml:space="preserve">Arakawa K, Yoshida Y, Tomita M. Genome sequencing of a single tardigrade </w:t>
      </w:r>
      <w:r w:rsidRPr="004E0383">
        <w:rPr>
          <w:i/>
          <w:noProof/>
        </w:rPr>
        <w:t xml:space="preserve">Hypsibius dujardini </w:t>
      </w:r>
      <w:r w:rsidRPr="004E0383">
        <w:rPr>
          <w:noProof/>
        </w:rPr>
        <w:t>individual. Sci Data. 2016;3:160063. doi: 10.1038/sdata.2016.63. PubMed PMID: 27529330; PubMed Central PMCID: PMCPMC4986543.</w:t>
      </w:r>
    </w:p>
    <w:p w14:paraId="7BE07682" w14:textId="77777777" w:rsidR="004E0383" w:rsidRPr="004E0383" w:rsidRDefault="004E0383" w:rsidP="004E0383">
      <w:pPr>
        <w:pStyle w:val="EndNoteBibliography"/>
        <w:rPr>
          <w:noProof/>
        </w:rPr>
      </w:pPr>
      <w:r w:rsidRPr="004E0383">
        <w:rPr>
          <w:noProof/>
        </w:rPr>
        <w:t>43.</w:t>
      </w:r>
      <w:r w:rsidRPr="004E0383">
        <w:rPr>
          <w:noProof/>
        </w:rPr>
        <w:tab/>
        <w:t>Chin CS, Peluso P, Sedlazeck FJ, Nattestad M, Concepcion GT, Clum A, et al. Phased diploid genome assembly with single-molecule real-time sequencing. Nat Methods. 2016;13(12):1050-4. doi: 10.1038/nmeth.4035. PubMed PMID: 27749838.</w:t>
      </w:r>
    </w:p>
    <w:p w14:paraId="2345A565" w14:textId="77777777" w:rsidR="004E0383" w:rsidRPr="004E0383" w:rsidRDefault="004E0383" w:rsidP="004E0383">
      <w:pPr>
        <w:pStyle w:val="EndNoteBibliography"/>
        <w:rPr>
          <w:noProof/>
        </w:rPr>
      </w:pPr>
      <w:r w:rsidRPr="004E0383">
        <w:rPr>
          <w:noProof/>
        </w:rPr>
        <w:t>44.</w:t>
      </w:r>
      <w:r w:rsidRPr="004E0383">
        <w:rPr>
          <w:noProof/>
        </w:rPr>
        <w:tab/>
        <w:t>Kajitani R, Toshimoto K, Noguchi H, Toyoda A, Ogura Y, Okuno M, et al. Efficient de novo assembly of highly heterozygous genomes from whole-genome shotgun short reads. Genome Res. 2014;24(8):1384-95. doi: 10.1101/gr.170720.113. PubMed PMID: 24755901; PubMed Central PMCID: PMCPMC4120091.</w:t>
      </w:r>
    </w:p>
    <w:p w14:paraId="78C726CE" w14:textId="77777777" w:rsidR="004E0383" w:rsidRPr="004E0383" w:rsidRDefault="004E0383" w:rsidP="004E0383">
      <w:pPr>
        <w:pStyle w:val="EndNoteBibliography"/>
        <w:rPr>
          <w:noProof/>
        </w:rPr>
      </w:pPr>
      <w:r w:rsidRPr="004E0383">
        <w:rPr>
          <w:noProof/>
        </w:rPr>
        <w:t>45.</w:t>
      </w:r>
      <w:r w:rsidRPr="004E0383">
        <w:rPr>
          <w:noProof/>
        </w:rPr>
        <w:tab/>
        <w:t>Gabriel WN, McNuff R, Patel SK, Gregory TR, Jeck WR, Jones CD, et al. The tardigrade Hypsibius dujardini, a new model for studying the evolution of development. Dev Biol. 2007;312(2):545-59. doi: 10.1016/j.ydbio.2007.09.055. PubMed PMID: 17996863.</w:t>
      </w:r>
    </w:p>
    <w:p w14:paraId="0A7DF16A" w14:textId="77777777" w:rsidR="004E0383" w:rsidRPr="004E0383" w:rsidRDefault="004E0383" w:rsidP="004E0383">
      <w:pPr>
        <w:pStyle w:val="EndNoteBibliography"/>
        <w:rPr>
          <w:noProof/>
        </w:rPr>
      </w:pPr>
      <w:r w:rsidRPr="004E0383">
        <w:rPr>
          <w:noProof/>
        </w:rPr>
        <w:t>46.</w:t>
      </w:r>
      <w:r w:rsidRPr="004E0383">
        <w:rPr>
          <w:noProof/>
        </w:rPr>
        <w:tab/>
        <w:t>Kumar S, Jones M, Koutsovoulos G, Clarke M, Blaxter M. Blobology: exploring raw genome data for contaminants, symbionts and parasites using taxon-annotated GC-coverage plots. Front Genet. 2013;4:237. doi: 10.3389/fgene.2013.00237. PubMed PMID: 24348509; PubMed Central PMCID: PMCPMC3843372.</w:t>
      </w:r>
    </w:p>
    <w:p w14:paraId="668190C2" w14:textId="77777777" w:rsidR="004E0383" w:rsidRPr="004E0383" w:rsidRDefault="004E0383" w:rsidP="004E0383">
      <w:pPr>
        <w:pStyle w:val="EndNoteBibliography"/>
        <w:rPr>
          <w:noProof/>
        </w:rPr>
      </w:pPr>
      <w:r w:rsidRPr="004E0383">
        <w:rPr>
          <w:noProof/>
        </w:rPr>
        <w:t>47.</w:t>
      </w:r>
      <w:r w:rsidRPr="004E0383">
        <w:rPr>
          <w:noProof/>
        </w:rPr>
        <w:tab/>
        <w:t>Boetzer M, Pirovano W. SSPACE-LongRead: scaffolding bacterial draft genomes using long read sequence information. BMC Bioinformatics. 2014;15(211):211. doi: 10.1186/1471-2105-15-211. PubMed PMID: 24950923; PubMed Central PMCID: PMCPMC4076250.</w:t>
      </w:r>
    </w:p>
    <w:p w14:paraId="556BA898" w14:textId="77777777" w:rsidR="004E0383" w:rsidRPr="004E0383" w:rsidRDefault="004E0383" w:rsidP="004E0383">
      <w:pPr>
        <w:pStyle w:val="EndNoteBibliography"/>
        <w:rPr>
          <w:noProof/>
        </w:rPr>
      </w:pPr>
      <w:r w:rsidRPr="004E0383">
        <w:rPr>
          <w:noProof/>
        </w:rPr>
        <w:t>48.</w:t>
      </w:r>
      <w:r w:rsidRPr="004E0383">
        <w:rPr>
          <w:noProof/>
        </w:rPr>
        <w:tab/>
        <w:t>Parra G, Bradnam K, Korf I. CEGMA: a pipeline to accurately annotate core genes in eukaryotic genomes. Bioinformatics. 2007;23(9):1061-7. doi: 10.1093/bioinformatics/btm071. PubMed PMID: 17332020.</w:t>
      </w:r>
    </w:p>
    <w:p w14:paraId="4BD9A726" w14:textId="77777777" w:rsidR="004E0383" w:rsidRPr="004E0383" w:rsidRDefault="004E0383" w:rsidP="004E0383">
      <w:pPr>
        <w:pStyle w:val="EndNoteBibliography"/>
        <w:rPr>
          <w:noProof/>
        </w:rPr>
      </w:pPr>
      <w:r w:rsidRPr="004E0383">
        <w:rPr>
          <w:noProof/>
        </w:rPr>
        <w:t>49.</w:t>
      </w:r>
      <w:r w:rsidRPr="004E0383">
        <w:rPr>
          <w:noProof/>
        </w:rPr>
        <w:tab/>
        <w:t>Simao FA, Waterhouse RM, Ioannidis P, Kriventseva EV, Zdobnov EM. BUSCO: assessing genome assembly and annotation completeness with single-copy orthologs. Bioinformatics. 2015;31(19):3210-2. doi: 10.1093/bioinformatics/btv351. PubMed PMID: 26059717.</w:t>
      </w:r>
    </w:p>
    <w:p w14:paraId="607B64F2" w14:textId="77777777" w:rsidR="004E0383" w:rsidRPr="004E0383" w:rsidRDefault="004E0383" w:rsidP="004E0383">
      <w:pPr>
        <w:pStyle w:val="EndNoteBibliography"/>
        <w:rPr>
          <w:noProof/>
        </w:rPr>
      </w:pPr>
      <w:r w:rsidRPr="004E0383">
        <w:rPr>
          <w:noProof/>
        </w:rPr>
        <w:t>50.</w:t>
      </w:r>
      <w:r w:rsidRPr="004E0383">
        <w:rPr>
          <w:noProof/>
        </w:rPr>
        <w:tab/>
        <w:t>Lagesen K, Hallin P, Rodland EA, Staerfeldt HH, Rognes T, Ussery DW. RNAmmer: consistent and rapid annotation of ribosomal RNA genes. Nucleic Acids Res. 2007;35(9):3100-8. doi: 10.1093/nar/gkm160. PubMed PMID: 17452365; PubMed Central PMCID: PMCPMC1888812.</w:t>
      </w:r>
    </w:p>
    <w:p w14:paraId="1855E28C" w14:textId="77777777" w:rsidR="004E0383" w:rsidRPr="004E0383" w:rsidRDefault="004E0383" w:rsidP="004E0383">
      <w:pPr>
        <w:pStyle w:val="EndNoteBibliography"/>
        <w:rPr>
          <w:noProof/>
        </w:rPr>
      </w:pPr>
      <w:r w:rsidRPr="004E0383">
        <w:rPr>
          <w:noProof/>
        </w:rPr>
        <w:t>51.</w:t>
      </w:r>
      <w:r w:rsidRPr="004E0383">
        <w:rPr>
          <w:noProof/>
        </w:rPr>
        <w:tab/>
        <w:t>Lowe TM, Eddy SR. tRNAscan-SE: a program for improved detection of transfer RNA genes in genomic sequence. Nucleic Acids Res. 1997;25(5):955-64. doi: 10.1093/nar/25.5.0955. PubMed PMID: 9023104; PubMed Central PMCID: PMCPMC146525.</w:t>
      </w:r>
    </w:p>
    <w:p w14:paraId="1D12016C" w14:textId="77777777" w:rsidR="004E0383" w:rsidRPr="004E0383" w:rsidRDefault="004E0383" w:rsidP="004E0383">
      <w:pPr>
        <w:pStyle w:val="EndNoteBibliography"/>
        <w:rPr>
          <w:noProof/>
        </w:rPr>
      </w:pPr>
      <w:r w:rsidRPr="004E0383">
        <w:rPr>
          <w:noProof/>
        </w:rPr>
        <w:t>52.</w:t>
      </w:r>
      <w:r w:rsidRPr="004E0383">
        <w:rPr>
          <w:noProof/>
        </w:rPr>
        <w:tab/>
        <w:t>Friedlander MR, Mackowiak SD, Li N, Chen W, Rajewsky N. miRDeep2 accurately identifies known and hundreds of novel microRNA genes in seven animal clades. Nucleic Acids Res. 2012;40(1):37-52. doi: 10.1093/nar/gkr688. PubMed PMID: 21911355; PubMed Central PMCID: PMCPMC3245920.</w:t>
      </w:r>
    </w:p>
    <w:p w14:paraId="5CC262CE" w14:textId="77777777" w:rsidR="004E0383" w:rsidRPr="004E0383" w:rsidRDefault="004E0383" w:rsidP="004E0383">
      <w:pPr>
        <w:pStyle w:val="EndNoteBibliography"/>
        <w:rPr>
          <w:noProof/>
        </w:rPr>
      </w:pPr>
      <w:r w:rsidRPr="004E0383">
        <w:rPr>
          <w:noProof/>
        </w:rPr>
        <w:t>53.</w:t>
      </w:r>
      <w:r w:rsidRPr="004E0383">
        <w:rPr>
          <w:noProof/>
        </w:rPr>
        <w:tab/>
        <w:t>Kozomara A, Griffiths-Jones S. miRBase: annotating high confidence microRNAs using deep sequencing data. Nucleic Acids Res. 2014;42(Database issue):D68-73. doi: 10.1093/nar/gkt1181. PubMed PMID: 24275495; PubMed Central PMCID: PMCPMC3965103.</w:t>
      </w:r>
    </w:p>
    <w:p w14:paraId="0F0E4CD1" w14:textId="77777777" w:rsidR="004E0383" w:rsidRPr="004E0383" w:rsidRDefault="004E0383" w:rsidP="004E0383">
      <w:pPr>
        <w:pStyle w:val="EndNoteBibliography"/>
        <w:rPr>
          <w:noProof/>
        </w:rPr>
      </w:pPr>
      <w:r w:rsidRPr="004E0383">
        <w:rPr>
          <w:noProof/>
        </w:rPr>
        <w:t>54.</w:t>
      </w:r>
      <w:r w:rsidRPr="004E0383">
        <w:rPr>
          <w:noProof/>
        </w:rPr>
        <w:tab/>
        <w:t>Hoff KJ, Lange S, Lomsadze A, Borodovsky M, Stanke M. BRAKER1: Unsupervised RNA-Seq-Based Genome Annotation with GeneMark-ET and AUGUSTUS. Bioinformatics. 2016;32(5):767-9. doi: 10.1093/bioinformatics/btv661. PubMed PMID: 26559507.</w:t>
      </w:r>
    </w:p>
    <w:p w14:paraId="19AF8E40" w14:textId="77777777" w:rsidR="004E0383" w:rsidRPr="004E0383" w:rsidRDefault="004E0383" w:rsidP="004E0383">
      <w:pPr>
        <w:pStyle w:val="EndNoteBibliography"/>
        <w:rPr>
          <w:noProof/>
        </w:rPr>
      </w:pPr>
      <w:r w:rsidRPr="004E0383">
        <w:rPr>
          <w:noProof/>
        </w:rPr>
        <w:t>55.</w:t>
      </w:r>
      <w:r w:rsidRPr="004E0383">
        <w:rPr>
          <w:noProof/>
        </w:rPr>
        <w:tab/>
        <w:t>Grabherr MG, Haas BJ, Yassour M, Levin JZ, Thompson DA, Amit I, et al. Full-length transcriptome assembly from RNA-Seq data without a reference genome. Nat Biotechnol. 2011;29(7):644-52. doi: 10.1038/nbt.1883. PubMed PMID: 21572440; PubMed Central PMCID: PMCPMC3571712.</w:t>
      </w:r>
    </w:p>
    <w:p w14:paraId="4B046271" w14:textId="77777777" w:rsidR="004E0383" w:rsidRPr="004E0383" w:rsidRDefault="004E0383" w:rsidP="004E0383">
      <w:pPr>
        <w:pStyle w:val="EndNoteBibliography"/>
        <w:rPr>
          <w:noProof/>
        </w:rPr>
      </w:pPr>
      <w:r w:rsidRPr="004E0383">
        <w:rPr>
          <w:noProof/>
        </w:rPr>
        <w:t>56.</w:t>
      </w:r>
      <w:r w:rsidRPr="004E0383">
        <w:rPr>
          <w:noProof/>
        </w:rPr>
        <w:tab/>
        <w:t>Aken BL, Achuthan P, Akanni W, Amode MR, Bernsdorff F, Bhai J, et al. Ensembl 2017. Nucleic Acids Res. 2017;45(D1):D635-D42. doi: 10.1093/nar/gkw1104. PubMed PMID: 27899575; PubMed Central PMCID: PMCPMC5210575.</w:t>
      </w:r>
    </w:p>
    <w:p w14:paraId="1B62A1D5" w14:textId="77777777" w:rsidR="004E0383" w:rsidRPr="004E0383" w:rsidRDefault="004E0383" w:rsidP="004E0383">
      <w:pPr>
        <w:pStyle w:val="EndNoteBibliography"/>
        <w:rPr>
          <w:noProof/>
        </w:rPr>
      </w:pPr>
      <w:r w:rsidRPr="004E0383">
        <w:rPr>
          <w:noProof/>
        </w:rPr>
        <w:t>57.</w:t>
      </w:r>
      <w:r w:rsidRPr="004E0383">
        <w:rPr>
          <w:noProof/>
        </w:rPr>
        <w:tab/>
        <w:t>Yates A, Beal K, Keenan S, McLaren W, Pignatelli M, Ritchie GR, et al. The Ensembl REST API: Ensembl Data for Any Language. Bioinformatics. 2015;31(1):143-5. doi: 10.1093/bioinformatics/btu613. PubMed PMID: 25236461; PubMed Central PMCID: PMCPMC4271150.</w:t>
      </w:r>
    </w:p>
    <w:p w14:paraId="238B85E3" w14:textId="77777777" w:rsidR="004E0383" w:rsidRPr="004E0383" w:rsidRDefault="004E0383" w:rsidP="004E0383">
      <w:pPr>
        <w:pStyle w:val="EndNoteBibliography"/>
        <w:rPr>
          <w:noProof/>
        </w:rPr>
      </w:pPr>
      <w:r w:rsidRPr="004E0383">
        <w:rPr>
          <w:noProof/>
        </w:rPr>
        <w:t>58.</w:t>
      </w:r>
      <w:r w:rsidRPr="004E0383">
        <w:rPr>
          <w:noProof/>
        </w:rPr>
        <w:tab/>
        <w:t>Hubley R, Finn RD, Clements J, Eddy SR, Jones TA, Bao W, et al. The Dfam database of repetitive DNA families. Nucleic Acids Res. 2016;44(D1):D81-9. doi: 10.1093/nar/gkv1272. PubMed PMID: 26612867; PubMed Central PMCID: PMCPMC4702899.</w:t>
      </w:r>
    </w:p>
    <w:p w14:paraId="6770415E" w14:textId="77777777" w:rsidR="004E0383" w:rsidRPr="004E0383" w:rsidRDefault="004E0383" w:rsidP="004E0383">
      <w:pPr>
        <w:pStyle w:val="EndNoteBibliography"/>
        <w:rPr>
          <w:noProof/>
        </w:rPr>
      </w:pPr>
      <w:r w:rsidRPr="004E0383">
        <w:rPr>
          <w:noProof/>
        </w:rPr>
        <w:t>59.</w:t>
      </w:r>
      <w:r w:rsidRPr="004E0383">
        <w:rPr>
          <w:noProof/>
        </w:rPr>
        <w:tab/>
        <w:t>UniProt C. UniProt: a hub for protein information. Nucleic Acids Res. 2015;43(Database issue):D204-12. doi: 10.1093/nar/gku989. PubMed PMID: 25348405; PubMed Central PMCID: PMCPMC4384041.</w:t>
      </w:r>
    </w:p>
    <w:p w14:paraId="59DDEED0" w14:textId="77777777" w:rsidR="004E0383" w:rsidRPr="004E0383" w:rsidRDefault="004E0383" w:rsidP="004E0383">
      <w:pPr>
        <w:pStyle w:val="EndNoteBibliography"/>
        <w:rPr>
          <w:noProof/>
        </w:rPr>
      </w:pPr>
      <w:r w:rsidRPr="004E0383">
        <w:rPr>
          <w:noProof/>
        </w:rPr>
        <w:t>60.</w:t>
      </w:r>
      <w:r w:rsidRPr="004E0383">
        <w:rPr>
          <w:noProof/>
        </w:rPr>
        <w:tab/>
        <w:t>Popendorf K, Tsuyoshi H, Osana Y, Sakakibara Y. Murasaki: a fast, parallelizable algorithm to find anchors from multiple genomes. PLoS One. 2010;5(9):e12651. doi: 10.1371/journal.pone.0012651. PubMed PMID: 20885980; PubMed Central PMCID: PMCPMC2945767.</w:t>
      </w:r>
    </w:p>
    <w:p w14:paraId="633F861E" w14:textId="77777777" w:rsidR="004E0383" w:rsidRPr="004E0383" w:rsidRDefault="004E0383" w:rsidP="004E0383">
      <w:pPr>
        <w:pStyle w:val="EndNoteBibliography"/>
        <w:rPr>
          <w:noProof/>
        </w:rPr>
      </w:pPr>
      <w:r w:rsidRPr="004E0383">
        <w:rPr>
          <w:noProof/>
        </w:rPr>
        <w:t>61.</w:t>
      </w:r>
      <w:r w:rsidRPr="004E0383">
        <w:rPr>
          <w:noProof/>
        </w:rPr>
        <w:tab/>
        <w:t>Emms DM, Kelly S. OrthoFinder: solving fundamental biases in whole genome comparisons dramatically improves orthogroup inference accuracy. Genome Biol. 2015;16:157. doi: 10.1186/s13059-015-0721-2. PubMed PMID: 26243257; PubMed Central PMCID: PMCPMC4531804.</w:t>
      </w:r>
    </w:p>
    <w:p w14:paraId="53BE367B" w14:textId="77777777" w:rsidR="004E0383" w:rsidRPr="004E0383" w:rsidRDefault="004E0383" w:rsidP="004E0383">
      <w:pPr>
        <w:pStyle w:val="EndNoteBibliography"/>
        <w:rPr>
          <w:noProof/>
        </w:rPr>
      </w:pPr>
      <w:r w:rsidRPr="004E0383">
        <w:rPr>
          <w:noProof/>
        </w:rPr>
        <w:t>62.</w:t>
      </w:r>
      <w:r w:rsidRPr="004E0383">
        <w:rPr>
          <w:noProof/>
        </w:rPr>
        <w:tab/>
        <w:t>Laetsch DR. KinFin v0.8.1. 2017. doi: 10.5281/zenodo.290589.</w:t>
      </w:r>
    </w:p>
    <w:p w14:paraId="56248932" w14:textId="77777777" w:rsidR="004E0383" w:rsidRPr="004E0383" w:rsidRDefault="004E0383" w:rsidP="004E0383">
      <w:pPr>
        <w:pStyle w:val="EndNoteBibliography"/>
        <w:rPr>
          <w:noProof/>
        </w:rPr>
      </w:pPr>
      <w:r w:rsidRPr="004E0383">
        <w:rPr>
          <w:noProof/>
        </w:rPr>
        <w:t>63.</w:t>
      </w:r>
      <w:r w:rsidRPr="004E0383">
        <w:rPr>
          <w:noProof/>
        </w:rPr>
        <w:tab/>
        <w:t>Keller O, Kollmar M, Stanke M, Waack S. A novel hybrid gene prediction method employing protein multiple sequence alignments. Bioinformatics. 2011;27(6):757-63. doi: 10.1093/bioinformatics/btr010. PubMed PMID: 21216780.</w:t>
      </w:r>
    </w:p>
    <w:p w14:paraId="5C463E2A" w14:textId="77777777" w:rsidR="004E0383" w:rsidRPr="004E0383" w:rsidRDefault="004E0383" w:rsidP="004E0383">
      <w:pPr>
        <w:pStyle w:val="EndNoteBibliography"/>
        <w:rPr>
          <w:noProof/>
        </w:rPr>
      </w:pPr>
      <w:r w:rsidRPr="004E0383">
        <w:rPr>
          <w:noProof/>
        </w:rPr>
        <w:t>64.</w:t>
      </w:r>
      <w:r w:rsidRPr="004E0383">
        <w:rPr>
          <w:noProof/>
        </w:rPr>
        <w:tab/>
        <w:t>Boschetti C, Carr A, Crisp A, Eyres I, Wang-Koh Y, Lubzens E, et al. Biochemical diversification through foreign gene expression in bdelloid rotifers. PLoS Genet. 2012;8(11):e1003035. doi: 10.1371/journal.pgen.1003035. PubMed PMID: 23166508; PubMed Central PMCID: PMCPMC3499245.</w:t>
      </w:r>
    </w:p>
    <w:p w14:paraId="774B5BF5" w14:textId="77777777" w:rsidR="004E0383" w:rsidRPr="004E0383" w:rsidRDefault="004E0383" w:rsidP="004E0383">
      <w:pPr>
        <w:pStyle w:val="EndNoteBibliography"/>
        <w:rPr>
          <w:noProof/>
        </w:rPr>
      </w:pPr>
      <w:r w:rsidRPr="004E0383">
        <w:rPr>
          <w:noProof/>
        </w:rPr>
        <w:t>65.</w:t>
      </w:r>
      <w:r w:rsidRPr="004E0383">
        <w:rPr>
          <w:noProof/>
        </w:rPr>
        <w:tab/>
        <w:t>Buchfink B, Xie C, Huson DH. Fast and sensitive protein alignment using DIAMOND. Nature Methods. 2015;12(1):59-60. PubMed PMID: WOS:000347668600019.</w:t>
      </w:r>
    </w:p>
    <w:p w14:paraId="75B15993" w14:textId="77777777" w:rsidR="004E0383" w:rsidRPr="004E0383" w:rsidRDefault="004E0383" w:rsidP="004E0383">
      <w:pPr>
        <w:pStyle w:val="EndNoteBibliography"/>
        <w:rPr>
          <w:noProof/>
        </w:rPr>
      </w:pPr>
      <w:r w:rsidRPr="004E0383">
        <w:rPr>
          <w:noProof/>
        </w:rPr>
        <w:t>66.</w:t>
      </w:r>
      <w:r w:rsidRPr="004E0383">
        <w:rPr>
          <w:noProof/>
        </w:rPr>
        <w:tab/>
        <w:t>Altschul SF, Madden TL, Schaffer AA, Zhang J, Zhang Z, Miller W, et al. Gapped BLAST and PSI-BLAST: a new generation of protein database search programs. Nucleic Acids Res. 1997;25(17):3389-402. PubMed PMID: 9254694; PubMed Central PMCID: PMCPMC146917.</w:t>
      </w:r>
    </w:p>
    <w:p w14:paraId="25169180" w14:textId="77777777" w:rsidR="004E0383" w:rsidRPr="004E0383" w:rsidRDefault="004E0383" w:rsidP="004E0383">
      <w:pPr>
        <w:pStyle w:val="EndNoteBibliography"/>
        <w:rPr>
          <w:noProof/>
        </w:rPr>
      </w:pPr>
      <w:r w:rsidRPr="004E0383">
        <w:rPr>
          <w:noProof/>
        </w:rPr>
        <w:t>67.</w:t>
      </w:r>
      <w:r w:rsidRPr="004E0383">
        <w:rPr>
          <w:noProof/>
        </w:rPr>
        <w:tab/>
        <w:t>Stamatakis A. RAxML version 8: a tool for phylogenetic analysis and post-analysis of large phylogenies. Bioinformatics. 2014;30(9):1312-3. doi: 10.1093/bioinformatics/btu033. PubMed PMID: 24451623; PubMed Central PMCID: PMCPMC3998144.</w:t>
      </w:r>
    </w:p>
    <w:p w14:paraId="2A7B8144" w14:textId="77777777" w:rsidR="004E0383" w:rsidRPr="004E0383" w:rsidRDefault="004E0383" w:rsidP="004E0383">
      <w:pPr>
        <w:pStyle w:val="EndNoteBibliography"/>
        <w:rPr>
          <w:noProof/>
        </w:rPr>
      </w:pPr>
      <w:r w:rsidRPr="004E0383">
        <w:rPr>
          <w:noProof/>
        </w:rPr>
        <w:t>68.</w:t>
      </w:r>
      <w:r w:rsidRPr="004E0383">
        <w:rPr>
          <w:noProof/>
        </w:rPr>
        <w:tab/>
        <w:t>Cornette R, Kikawada T. The induction of anhydrobiosis in the sleeping chironomid: current status of our knowledge. IUBMB Life. 2011;63(6):419-29. doi: 10.1002/iub.463. PubMed PMID: 21547992.</w:t>
      </w:r>
    </w:p>
    <w:p w14:paraId="15E5C032" w14:textId="77777777" w:rsidR="004E0383" w:rsidRPr="004E0383" w:rsidRDefault="004E0383" w:rsidP="004E0383">
      <w:pPr>
        <w:pStyle w:val="EndNoteBibliography"/>
        <w:rPr>
          <w:noProof/>
        </w:rPr>
      </w:pPr>
      <w:r w:rsidRPr="004E0383">
        <w:rPr>
          <w:noProof/>
        </w:rPr>
        <w:t>69.</w:t>
      </w:r>
      <w:r w:rsidRPr="004E0383">
        <w:rPr>
          <w:noProof/>
        </w:rPr>
        <w:tab/>
        <w:t>Grohme MA, Mali B, Welnicz W, Michel S, Schill RO, Frohme M. The Aquaporin Channel Repertoire of the Tardigrade Milnesium tardigradum. Bioinform Biol Insights. 2013;7:153-65. doi: 10.4137/BBI.S11497. PubMed PMID: 23761966; PubMed Central PMCID: PMCPMC3666991.</w:t>
      </w:r>
    </w:p>
    <w:p w14:paraId="38CC7DF7" w14:textId="77777777" w:rsidR="004E0383" w:rsidRPr="004E0383" w:rsidRDefault="004E0383" w:rsidP="004E0383">
      <w:pPr>
        <w:pStyle w:val="EndNoteBibliography"/>
        <w:rPr>
          <w:noProof/>
        </w:rPr>
      </w:pPr>
      <w:r w:rsidRPr="004E0383">
        <w:rPr>
          <w:noProof/>
        </w:rPr>
        <w:t>70.</w:t>
      </w:r>
      <w:r w:rsidRPr="004E0383">
        <w:rPr>
          <w:noProof/>
        </w:rPr>
        <w:tab/>
        <w:t>Oliveira RP, Porter Abate J, Dilks K, Landis J, Ashraf J, Murphy CT, et al. Condition-adapted stress and longevity gene regulation by Caenorhabditis elegans SKN-1/Nrf. Aging Cell. 2009;8(5):524-41. doi: 10.1111/j.1474-9726.2009.00501.x. PubMed PMID: 19575768; PubMed Central PMCID: PMCPMC2776707.</w:t>
      </w:r>
    </w:p>
    <w:p w14:paraId="33644910" w14:textId="77777777" w:rsidR="004E0383" w:rsidRPr="004E0383" w:rsidRDefault="004E0383" w:rsidP="004E0383">
      <w:pPr>
        <w:pStyle w:val="EndNoteBibliography"/>
        <w:rPr>
          <w:noProof/>
        </w:rPr>
      </w:pPr>
      <w:r w:rsidRPr="004E0383">
        <w:rPr>
          <w:noProof/>
        </w:rPr>
        <w:t>71.</w:t>
      </w:r>
      <w:r w:rsidRPr="004E0383">
        <w:rPr>
          <w:noProof/>
        </w:rPr>
        <w:tab/>
        <w:t>Rokas A, Holland PWH. Rare genomic changes as a tool for phylogenetics. Trends in Ecology &amp; Evolution. 2000;15(11):454-9. doi: 10.1016/s0169-5347(00)01967-4.</w:t>
      </w:r>
    </w:p>
    <w:p w14:paraId="32852EC5" w14:textId="77777777" w:rsidR="004E0383" w:rsidRPr="004E0383" w:rsidRDefault="004E0383" w:rsidP="004E0383">
      <w:pPr>
        <w:pStyle w:val="EndNoteBibliography"/>
        <w:rPr>
          <w:noProof/>
        </w:rPr>
      </w:pPr>
      <w:r w:rsidRPr="004E0383">
        <w:rPr>
          <w:noProof/>
        </w:rPr>
        <w:t>72.</w:t>
      </w:r>
      <w:r w:rsidRPr="004E0383">
        <w:rPr>
          <w:noProof/>
        </w:rPr>
        <w:tab/>
        <w:t>de Rosa R, Grenier JK, Andreeva T, Cook CE, Adoutte A, Akam M, et al. Hox genes in brachiopods and priapulids and protostome evolution. Nature. 1999;399(6738):772-6. doi: 10.1038/21631. PubMed PMID: 10391241.</w:t>
      </w:r>
    </w:p>
    <w:p w14:paraId="5F5F455F" w14:textId="77777777" w:rsidR="004E0383" w:rsidRPr="004E0383" w:rsidRDefault="004E0383" w:rsidP="004E0383">
      <w:pPr>
        <w:pStyle w:val="EndNoteBibliography"/>
        <w:rPr>
          <w:noProof/>
        </w:rPr>
      </w:pPr>
      <w:r w:rsidRPr="004E0383">
        <w:rPr>
          <w:noProof/>
        </w:rPr>
        <w:t>73.</w:t>
      </w:r>
      <w:r w:rsidRPr="004E0383">
        <w:rPr>
          <w:noProof/>
        </w:rPr>
        <w:tab/>
        <w:t>Grenier JK, Garber TL, Warren R, Whitington PM, Carroll S. Evolution of the entire arthropod Hox gene set predated the origin and radiation of the onychophoran/arthropod clade. Current Biology. 1997;7(8):547-53. doi: 10.1016/s0960-9822(06)00253-3.</w:t>
      </w:r>
    </w:p>
    <w:p w14:paraId="048958CF" w14:textId="77777777" w:rsidR="004E0383" w:rsidRPr="004E0383" w:rsidRDefault="004E0383" w:rsidP="004E0383">
      <w:pPr>
        <w:pStyle w:val="EndNoteBibliography"/>
        <w:rPr>
          <w:noProof/>
        </w:rPr>
      </w:pPr>
      <w:r w:rsidRPr="004E0383">
        <w:rPr>
          <w:noProof/>
        </w:rPr>
        <w:t>74.</w:t>
      </w:r>
      <w:r w:rsidRPr="004E0383">
        <w:rPr>
          <w:noProof/>
        </w:rPr>
        <w:tab/>
        <w:t>Janssen R, Eriksson BJ, Tait NN, Budd GE. Onychophoran Hox genes and the evolution of arthropod Hox gene expression. Front Zool. 2014;11(1):22. doi: 10.1186/1742-9994-11-22. PubMed PMID: 24594097; PubMed Central PMCID: PMCPMC4015684.</w:t>
      </w:r>
    </w:p>
    <w:p w14:paraId="162C05E7" w14:textId="77777777" w:rsidR="004E0383" w:rsidRPr="004E0383" w:rsidRDefault="004E0383" w:rsidP="004E0383">
      <w:pPr>
        <w:pStyle w:val="EndNoteBibliography"/>
        <w:rPr>
          <w:noProof/>
        </w:rPr>
      </w:pPr>
      <w:r w:rsidRPr="004E0383">
        <w:rPr>
          <w:noProof/>
        </w:rPr>
        <w:t>75.</w:t>
      </w:r>
      <w:r w:rsidRPr="004E0383">
        <w:rPr>
          <w:noProof/>
        </w:rPr>
        <w:tab/>
        <w:t>Smith FW, Boothby TC, Giovannini I, Rebecchi L, Jockusch EL, Goldstein B. The Compact Body Plan of Tardigrades Evolved by the Loss of a Large Body Region. Curr Biol. 2016;26(2):224-9. doi: 10.1016/j.cub.2015.11.059. PubMed PMID: 26776737.</w:t>
      </w:r>
    </w:p>
    <w:p w14:paraId="6ADD8328" w14:textId="77777777" w:rsidR="004E0383" w:rsidRPr="004E0383" w:rsidRDefault="004E0383" w:rsidP="004E0383">
      <w:pPr>
        <w:pStyle w:val="EndNoteBibliography"/>
        <w:rPr>
          <w:noProof/>
        </w:rPr>
      </w:pPr>
      <w:r w:rsidRPr="004E0383">
        <w:rPr>
          <w:noProof/>
        </w:rPr>
        <w:t>76.</w:t>
      </w:r>
      <w:r w:rsidRPr="004E0383">
        <w:rPr>
          <w:noProof/>
        </w:rPr>
        <w:tab/>
        <w:t>Aboobaker A, Blaxter M. Hox gene evolution in nematodes: novelty conserved. Current Opinion in Genetics &amp; Development. 2003;13(6):593-8. doi: 10.1016/j.gde.2003.10.009.</w:t>
      </w:r>
    </w:p>
    <w:p w14:paraId="6D35EF5B" w14:textId="77777777" w:rsidR="004E0383" w:rsidRPr="004E0383" w:rsidRDefault="004E0383" w:rsidP="004E0383">
      <w:pPr>
        <w:pStyle w:val="EndNoteBibliography"/>
        <w:rPr>
          <w:noProof/>
        </w:rPr>
      </w:pPr>
      <w:r w:rsidRPr="004E0383">
        <w:rPr>
          <w:noProof/>
        </w:rPr>
        <w:t>77.</w:t>
      </w:r>
      <w:r w:rsidRPr="004E0383">
        <w:rPr>
          <w:noProof/>
        </w:rPr>
        <w:tab/>
        <w:t>Aboobaker AA, Blaxter ML. Hox Gene Loss during Dynamic Evolution of the Nematode Cluster. Current Biology. 2003;13(1):37-40. doi: 10.1016/s0960-9822(02)01399-4.</w:t>
      </w:r>
    </w:p>
    <w:p w14:paraId="385EC4B2" w14:textId="77777777" w:rsidR="004E0383" w:rsidRPr="004E0383" w:rsidRDefault="004E0383" w:rsidP="004E0383">
      <w:pPr>
        <w:pStyle w:val="EndNoteBibliography"/>
        <w:rPr>
          <w:noProof/>
        </w:rPr>
      </w:pPr>
      <w:r w:rsidRPr="004E0383">
        <w:rPr>
          <w:noProof/>
        </w:rPr>
        <w:t>78.</w:t>
      </w:r>
      <w:r w:rsidRPr="004E0383">
        <w:rPr>
          <w:noProof/>
        </w:rPr>
        <w:tab/>
        <w:t>Aboobaker A, Blaxter M. The Nematode Story: Hox Gene Loss and Rapid Evolution. In: Deutsch JS, editor. Hox Genes: Studies from the 20th to the 21st Century. New York, NY: Springer New York; 2010. p. 101-10.</w:t>
      </w:r>
    </w:p>
    <w:p w14:paraId="3586B48F" w14:textId="77777777" w:rsidR="004E0383" w:rsidRPr="004E0383" w:rsidRDefault="004E0383" w:rsidP="004E0383">
      <w:pPr>
        <w:pStyle w:val="EndNoteBibliography"/>
        <w:rPr>
          <w:noProof/>
        </w:rPr>
      </w:pPr>
      <w:r w:rsidRPr="004E0383">
        <w:rPr>
          <w:noProof/>
        </w:rPr>
        <w:t>79.</w:t>
      </w:r>
      <w:r w:rsidRPr="004E0383">
        <w:rPr>
          <w:noProof/>
        </w:rPr>
        <w:tab/>
        <w:t>Mitreva M, Blaxter ML, Bird DM, McCarter JP. Comparative genomics of nematodes. Trends Genet. 2005;21(10):573-81. doi: 10.1016/j.tig.2005.08.003. PubMed PMID: 16099532.</w:t>
      </w:r>
    </w:p>
    <w:p w14:paraId="508E700C" w14:textId="77777777" w:rsidR="004E0383" w:rsidRPr="004E0383" w:rsidRDefault="004E0383" w:rsidP="004E0383">
      <w:pPr>
        <w:pStyle w:val="EndNoteBibliography"/>
        <w:rPr>
          <w:noProof/>
        </w:rPr>
      </w:pPr>
      <w:r w:rsidRPr="004E0383">
        <w:rPr>
          <w:noProof/>
        </w:rPr>
        <w:t>80.</w:t>
      </w:r>
      <w:r w:rsidRPr="004E0383">
        <w:rPr>
          <w:noProof/>
        </w:rPr>
        <w:tab/>
        <w:t>Yoshinaga K, Yoshioka H, Kurosaki H, Hirasawa M, Uritani M, Hasegawa K. Protection by trehalose of DNA from radiation damage. Biosci Biotechnol Biochem. 1997;61(1):160-1. PubMed PMID: 9028044.</w:t>
      </w:r>
    </w:p>
    <w:p w14:paraId="7E0EBB71" w14:textId="77777777" w:rsidR="004E0383" w:rsidRPr="004E0383" w:rsidRDefault="004E0383" w:rsidP="004E0383">
      <w:pPr>
        <w:pStyle w:val="EndNoteBibliography"/>
        <w:rPr>
          <w:noProof/>
        </w:rPr>
      </w:pPr>
      <w:r w:rsidRPr="004E0383">
        <w:rPr>
          <w:noProof/>
        </w:rPr>
        <w:t>81.</w:t>
      </w:r>
      <w:r w:rsidRPr="004E0383">
        <w:rPr>
          <w:noProof/>
        </w:rPr>
        <w:tab/>
        <w:t>Herdeiro RS, Pereira MD, Panek AD, Eleutherio EC. Trehalose protects Saccharomyces cerevisiae from lipid peroxidation during oxidative stress. Biochim Biophys Acta. 2006;1760(3):340-6. doi: 10.1016/j.bbagen.2006.01.010. PubMed PMID: 16510250.</w:t>
      </w:r>
    </w:p>
    <w:p w14:paraId="5D32B54D" w14:textId="77777777" w:rsidR="004E0383" w:rsidRPr="004E0383" w:rsidRDefault="004E0383" w:rsidP="004E0383">
      <w:pPr>
        <w:pStyle w:val="EndNoteBibliography"/>
        <w:rPr>
          <w:noProof/>
        </w:rPr>
      </w:pPr>
      <w:r w:rsidRPr="004E0383">
        <w:rPr>
          <w:noProof/>
        </w:rPr>
        <w:t>82.</w:t>
      </w:r>
      <w:r w:rsidRPr="004E0383">
        <w:rPr>
          <w:noProof/>
        </w:rPr>
        <w:tab/>
        <w:t>Gross V, Mayer G. Neural development in the tardigrade Hypsibius dujardini based on anti-acetylated alpha-tubulin immunolabeling. Evodevo. 2015;6:12. doi: 10.1186/s13227-015-0008-4. PubMed PMID: 26052416; PubMed Central PMCID: PMCPMC4458024.</w:t>
      </w:r>
    </w:p>
    <w:p w14:paraId="45AB73F9" w14:textId="77777777" w:rsidR="004E0383" w:rsidRPr="004E0383" w:rsidRDefault="004E0383" w:rsidP="004E0383">
      <w:pPr>
        <w:pStyle w:val="EndNoteBibliography"/>
        <w:rPr>
          <w:noProof/>
        </w:rPr>
      </w:pPr>
      <w:r w:rsidRPr="004E0383">
        <w:rPr>
          <w:noProof/>
        </w:rPr>
        <w:t>83.</w:t>
      </w:r>
      <w:r w:rsidRPr="004E0383">
        <w:rPr>
          <w:noProof/>
        </w:rPr>
        <w:tab/>
        <w:t>Martin C, Gross V, Pflüger H-J, Stevenson PA, Mayer G. Assessing segmental versus non-segmental features in the ventral nervous system of onychophorans (velvet worms). BMC Evolutionary Biology. 2017;17(1):3. doi: 10.1186/s12862-016-0853-3.</w:t>
      </w:r>
    </w:p>
    <w:p w14:paraId="1676C648" w14:textId="77777777" w:rsidR="004E0383" w:rsidRPr="004E0383" w:rsidRDefault="004E0383" w:rsidP="004E0383">
      <w:pPr>
        <w:pStyle w:val="EndNoteBibliography"/>
        <w:rPr>
          <w:noProof/>
        </w:rPr>
      </w:pPr>
      <w:r w:rsidRPr="004E0383">
        <w:rPr>
          <w:noProof/>
        </w:rPr>
        <w:t>84.</w:t>
      </w:r>
      <w:r w:rsidRPr="004E0383">
        <w:rPr>
          <w:noProof/>
        </w:rPr>
        <w:tab/>
        <w:t>Sulston JE, Schierenberg E, White JG, Thomson JN. The embryonic cell lineage of the nematode Caenorhabditis elegans. Developmental Biology. 1983;100(1):64-119. doi: 10.1016/0012-1606(83)90201-4.</w:t>
      </w:r>
    </w:p>
    <w:p w14:paraId="39291800" w14:textId="19BB7514" w:rsidR="004E0383" w:rsidRPr="004E0383" w:rsidRDefault="004E0383" w:rsidP="004E0383">
      <w:pPr>
        <w:pStyle w:val="EndNoteBibliography"/>
        <w:rPr>
          <w:noProof/>
        </w:rPr>
      </w:pPr>
      <w:r w:rsidRPr="004E0383">
        <w:rPr>
          <w:noProof/>
        </w:rPr>
        <w:t>85.</w:t>
      </w:r>
      <w:r w:rsidRPr="004E0383">
        <w:rPr>
          <w:noProof/>
        </w:rPr>
        <w:tab/>
        <w:t xml:space="preserve">Andrews S. FastQC a quality-control tool for high-throughput sequence data. 2015 [cited 2015 May 21]. Available from: </w:t>
      </w:r>
      <w:hyperlink r:id="rId17" w:history="1">
        <w:r w:rsidRPr="004E0383">
          <w:rPr>
            <w:rStyle w:val="ab"/>
            <w:noProof/>
          </w:rPr>
          <w:t>http://www.bioinformatics.babraham.ac.uk/projects/fastqc/</w:t>
        </w:r>
      </w:hyperlink>
      <w:r w:rsidRPr="004E0383">
        <w:rPr>
          <w:noProof/>
        </w:rPr>
        <w:t>.</w:t>
      </w:r>
    </w:p>
    <w:p w14:paraId="58827AB5" w14:textId="77777777" w:rsidR="004E0383" w:rsidRPr="004E0383" w:rsidRDefault="004E0383" w:rsidP="004E0383">
      <w:pPr>
        <w:pStyle w:val="EndNoteBibliography"/>
        <w:rPr>
          <w:noProof/>
        </w:rPr>
      </w:pPr>
      <w:r w:rsidRPr="004E0383">
        <w:rPr>
          <w:noProof/>
        </w:rPr>
        <w:t>86.</w:t>
      </w:r>
      <w:r w:rsidRPr="004E0383">
        <w:rPr>
          <w:noProof/>
        </w:rPr>
        <w:tab/>
        <w:t>Edgar RC. Search and clustering orders of magnitude faster than BLAST. Bioinformatics. 2010;26(19):2460-1. doi: 10.1093/bioinformatics/btq461. PubMed PMID: 20709691.</w:t>
      </w:r>
    </w:p>
    <w:p w14:paraId="218DD018" w14:textId="77777777" w:rsidR="004E0383" w:rsidRPr="004E0383" w:rsidRDefault="004E0383" w:rsidP="004E0383">
      <w:pPr>
        <w:pStyle w:val="EndNoteBibliography"/>
        <w:rPr>
          <w:noProof/>
        </w:rPr>
      </w:pPr>
      <w:r w:rsidRPr="004E0383">
        <w:rPr>
          <w:noProof/>
        </w:rPr>
        <w:t>87.</w:t>
      </w:r>
      <w:r w:rsidRPr="004E0383">
        <w:rPr>
          <w:noProof/>
        </w:rPr>
        <w:tab/>
        <w:t>Bankevich A, Nurk S, Antipov D, Gurevich AA, Dvorkin M, Kulikov AS, et al. SPAdes: a new genome assembly algorithm and its applications to single-cell sequencing. J Comput Biol. 2012;19(5):455-77. doi: 10.1089/cmb.2012.0021. PubMed PMID: 22506599; PubMed Central PMCID: PMCPMC3342519.</w:t>
      </w:r>
    </w:p>
    <w:p w14:paraId="60A57978" w14:textId="77777777" w:rsidR="004E0383" w:rsidRPr="004E0383" w:rsidRDefault="004E0383" w:rsidP="004E0383">
      <w:pPr>
        <w:pStyle w:val="EndNoteBibliography"/>
        <w:rPr>
          <w:noProof/>
        </w:rPr>
      </w:pPr>
      <w:r w:rsidRPr="004E0383">
        <w:rPr>
          <w:noProof/>
        </w:rPr>
        <w:t>88.</w:t>
      </w:r>
      <w:r w:rsidRPr="004E0383">
        <w:rPr>
          <w:noProof/>
        </w:rPr>
        <w:tab/>
        <w:t>Camacho C, Coulouris G, Avagyan V, Ma N, Papadopoulos J, Bealer K, et al. BLAST+: architecture and applications. BMC Bioinformatics. 2009;10:421. doi: 10.1186/1471-2105-10-421. PubMed PMID: 20003500; PubMed Central PMCID: PMCPMC2803857.</w:t>
      </w:r>
    </w:p>
    <w:p w14:paraId="15DD60A3" w14:textId="77777777" w:rsidR="004E0383" w:rsidRPr="004E0383" w:rsidRDefault="004E0383" w:rsidP="004E0383">
      <w:pPr>
        <w:pStyle w:val="EndNoteBibliography"/>
        <w:rPr>
          <w:noProof/>
        </w:rPr>
      </w:pPr>
      <w:r w:rsidRPr="004E0383">
        <w:rPr>
          <w:noProof/>
        </w:rPr>
        <w:t>89.</w:t>
      </w:r>
      <w:r w:rsidRPr="004E0383">
        <w:rPr>
          <w:noProof/>
        </w:rPr>
        <w:tab/>
        <w:t>O'Leary NA, Wright MW, Brister JR, Ciufo S, Haddad D, McVeigh R, et al. Reference sequence (RefSeq) database at NCBI: current status, taxonomic expansion, and functional annotation. Nucleic Acids Res. 2016;44(D1):D733-45. doi: 10.1093/nar/gkv1189. PubMed PMID: 26553804; PubMed Central PMCID: PMCPMC4702849.</w:t>
      </w:r>
    </w:p>
    <w:p w14:paraId="6FBDFDC7" w14:textId="77777777" w:rsidR="004E0383" w:rsidRPr="004E0383" w:rsidRDefault="004E0383" w:rsidP="004E0383">
      <w:pPr>
        <w:pStyle w:val="EndNoteBibliography"/>
        <w:rPr>
          <w:noProof/>
        </w:rPr>
      </w:pPr>
      <w:r w:rsidRPr="004E0383">
        <w:rPr>
          <w:noProof/>
        </w:rPr>
        <w:t>90.</w:t>
      </w:r>
      <w:r w:rsidRPr="004E0383">
        <w:rPr>
          <w:noProof/>
        </w:rPr>
        <w:tab/>
        <w:t>Langmead B, Salzberg SL. Fast gapped-read alignment with Bowtie 2. Nat Methods. 2012;9(4):357-9. doi: 10.1038/nmeth.1923. PubMed PMID: 22388286; PubMed Central PMCID: PMCPMC3322381.</w:t>
      </w:r>
    </w:p>
    <w:p w14:paraId="2C170E06" w14:textId="77777777" w:rsidR="004E0383" w:rsidRPr="004E0383" w:rsidRDefault="004E0383" w:rsidP="004E0383">
      <w:pPr>
        <w:pStyle w:val="EndNoteBibliography"/>
        <w:rPr>
          <w:noProof/>
        </w:rPr>
      </w:pPr>
      <w:r w:rsidRPr="004E0383">
        <w:rPr>
          <w:noProof/>
        </w:rPr>
        <w:t>91.</w:t>
      </w:r>
      <w:r w:rsidRPr="004E0383">
        <w:rPr>
          <w:noProof/>
        </w:rPr>
        <w:tab/>
        <w:t>English AC, Richards S, Han Y, Wang M, Vee V, Qu J, et al. Mind the gap: upgrading genomes with Pacific Biosciences RS long-read sequencing technology. PLoS One. 2012;7(11):e47768. doi: 10.1371/journal.pone.0047768. PubMed PMID: 23185243; PubMed Central PMCID: PMCPMC3504050.</w:t>
      </w:r>
    </w:p>
    <w:p w14:paraId="283FB093" w14:textId="77777777" w:rsidR="004E0383" w:rsidRPr="004E0383" w:rsidRDefault="004E0383" w:rsidP="004E0383">
      <w:pPr>
        <w:pStyle w:val="EndNoteBibliography"/>
        <w:rPr>
          <w:noProof/>
        </w:rPr>
      </w:pPr>
      <w:r w:rsidRPr="004E0383">
        <w:rPr>
          <w:noProof/>
        </w:rPr>
        <w:t>92.</w:t>
      </w:r>
      <w:r w:rsidRPr="004E0383">
        <w:rPr>
          <w:noProof/>
        </w:rPr>
        <w:tab/>
        <w:t>Walker BJ, Abeel T, Shea T, Priest M, Abouelliel A, Sakthikumar S, et al. Pilon: an integrated tool for comprehensive microbial variant detection and genome assembly improvement. PLoS One. 2014;9(11):e112963. doi: 10.1371/journal.pone.0112963. PubMed PMID: 25409509; PubMed Central PMCID: PMCPMC4237348.</w:t>
      </w:r>
    </w:p>
    <w:p w14:paraId="5E3B1B69" w14:textId="77777777" w:rsidR="004E0383" w:rsidRPr="004E0383" w:rsidRDefault="004E0383" w:rsidP="004E0383">
      <w:pPr>
        <w:pStyle w:val="EndNoteBibliography"/>
        <w:rPr>
          <w:noProof/>
        </w:rPr>
      </w:pPr>
      <w:r w:rsidRPr="004E0383">
        <w:rPr>
          <w:noProof/>
        </w:rPr>
        <w:t>93.</w:t>
      </w:r>
      <w:r w:rsidRPr="004E0383">
        <w:rPr>
          <w:noProof/>
        </w:rPr>
        <w:tab/>
        <w:t>Kim D, Pertea G, Trapnell C, Pimentel H, Kelley R, Salzberg SL. TopHat2: accurate alignment of transcriptomes in the presence of insertions, deletions and gene fusions. Genome Biol. 2013;14(4):R36. doi: 10.1186/gb-2013-14-4-r36. PubMed PMID: 23618408; PubMed Central PMCID: PMCPMC4053844.</w:t>
      </w:r>
    </w:p>
    <w:p w14:paraId="251107FC" w14:textId="77777777" w:rsidR="004E0383" w:rsidRPr="004E0383" w:rsidRDefault="004E0383" w:rsidP="004E0383">
      <w:pPr>
        <w:pStyle w:val="EndNoteBibliography"/>
        <w:rPr>
          <w:noProof/>
        </w:rPr>
      </w:pPr>
      <w:r w:rsidRPr="004E0383">
        <w:rPr>
          <w:noProof/>
        </w:rPr>
        <w:t>94.</w:t>
      </w:r>
      <w:r w:rsidRPr="004E0383">
        <w:rPr>
          <w:noProof/>
        </w:rPr>
        <w:tab/>
        <w:t>Borodovsky M, Lomsadze A. Eukaryotic gene prediction using GeneMark.hmm-E and GeneMark-ES. Curr Protoc Bioinformatics. 2011;Chapter 4:Unit 4 6 1-10. doi: 10.1002/0471250953.bi0406s35. PubMed PMID: 21901742; PubMed Central PMCID: PMCPMC3204378.</w:t>
      </w:r>
    </w:p>
    <w:p w14:paraId="7E0F60AE" w14:textId="77777777" w:rsidR="004E0383" w:rsidRPr="004E0383" w:rsidRDefault="004E0383" w:rsidP="004E0383">
      <w:pPr>
        <w:pStyle w:val="EndNoteBibliography"/>
        <w:rPr>
          <w:noProof/>
        </w:rPr>
      </w:pPr>
      <w:r w:rsidRPr="004E0383">
        <w:rPr>
          <w:noProof/>
        </w:rPr>
        <w:t>95.</w:t>
      </w:r>
      <w:r w:rsidRPr="004E0383">
        <w:rPr>
          <w:noProof/>
        </w:rPr>
        <w:tab/>
        <w:t>Li H, Durbin R. Fast and accurate short read alignment with Burrows-Wheeler transform. Bioinformatics. 2009;25(14):1754-60. doi: 10.1093/bioinformatics/btp324. PubMed PMID: 19451168; PubMed Central PMCID: PMCPMC2705234.</w:t>
      </w:r>
    </w:p>
    <w:p w14:paraId="7D12D342" w14:textId="77777777" w:rsidR="004E0383" w:rsidRPr="004E0383" w:rsidRDefault="004E0383" w:rsidP="004E0383">
      <w:pPr>
        <w:pStyle w:val="EndNoteBibliography"/>
        <w:rPr>
          <w:noProof/>
        </w:rPr>
      </w:pPr>
      <w:r w:rsidRPr="004E0383">
        <w:rPr>
          <w:noProof/>
        </w:rPr>
        <w:t>96.</w:t>
      </w:r>
      <w:r w:rsidRPr="004E0383">
        <w:rPr>
          <w:noProof/>
        </w:rPr>
        <w:tab/>
        <w:t>Li H, Handsaker B, Wysoker A, Fennell T, Ruan J, Homer N, et al. The Sequence Alignment/Map format and SAMtools. Bioinformatics. 2009;25(16):2078-9. doi: 10.1093/bioinformatics/btp352. PubMed PMID: 19505943; PubMed Central PMCID: PMCPMC2723002.</w:t>
      </w:r>
    </w:p>
    <w:p w14:paraId="42D994F3" w14:textId="77777777" w:rsidR="004E0383" w:rsidRPr="004E0383" w:rsidRDefault="004E0383" w:rsidP="004E0383">
      <w:pPr>
        <w:pStyle w:val="EndNoteBibliography"/>
        <w:rPr>
          <w:noProof/>
        </w:rPr>
      </w:pPr>
      <w:r w:rsidRPr="004E0383">
        <w:rPr>
          <w:noProof/>
        </w:rPr>
        <w:t>97.</w:t>
      </w:r>
      <w:r w:rsidRPr="004E0383">
        <w:rPr>
          <w:noProof/>
        </w:rPr>
        <w:tab/>
        <w:t>Okonechnikov K, Conesa A, Garcia-Alcalde F. Qualimap 2: advanced multi-sample quality control for high-throughput sequencing data. Bioinformatics. 2016;32(2):292-4. doi: 10.1093/bioinformatics/btv566. PubMed PMID: 26428292; PubMed Central PMCID: PMCPMC4708105.</w:t>
      </w:r>
    </w:p>
    <w:p w14:paraId="272A5CDF" w14:textId="77777777" w:rsidR="004E0383" w:rsidRPr="004E0383" w:rsidRDefault="004E0383" w:rsidP="004E0383">
      <w:pPr>
        <w:pStyle w:val="EndNoteBibliography"/>
        <w:rPr>
          <w:noProof/>
        </w:rPr>
      </w:pPr>
      <w:r w:rsidRPr="004E0383">
        <w:rPr>
          <w:noProof/>
        </w:rPr>
        <w:t>98.</w:t>
      </w:r>
      <w:r w:rsidRPr="004E0383">
        <w:rPr>
          <w:noProof/>
        </w:rPr>
        <w:tab/>
        <w:t>Quinlan AR, Hall IM. BEDTools: a flexible suite of utilities for comparing genomic features. Bioinformatics. 2010;26(6):841-2. doi: 10.1093/bioinformatics/btq033. PubMed PMID: 20110278; PubMed Central PMCID: PMCPMC2832824.</w:t>
      </w:r>
    </w:p>
    <w:p w14:paraId="6769E92D" w14:textId="77777777" w:rsidR="004E0383" w:rsidRPr="004E0383" w:rsidRDefault="004E0383" w:rsidP="004E0383">
      <w:pPr>
        <w:pStyle w:val="EndNoteBibliography"/>
        <w:rPr>
          <w:noProof/>
        </w:rPr>
      </w:pPr>
      <w:r w:rsidRPr="004E0383">
        <w:rPr>
          <w:noProof/>
        </w:rPr>
        <w:t>99.</w:t>
      </w:r>
      <w:r w:rsidRPr="004E0383">
        <w:rPr>
          <w:noProof/>
        </w:rPr>
        <w:tab/>
        <w:t>Mistry J, Finn RD, Eddy SR, Bateman A, Punta M. Challenges in homology search: HMMER3 and convergent evolution of coiled-coil regions. Nucleic Acids Res. 2013;41(12):e121. doi: 10.1093/nar/gkt263. PubMed PMID: 23598997; PubMed Central PMCID: PMCPMC3695513.</w:t>
      </w:r>
    </w:p>
    <w:p w14:paraId="6A7CF684" w14:textId="77777777" w:rsidR="004E0383" w:rsidRPr="004E0383" w:rsidRDefault="004E0383" w:rsidP="004E0383">
      <w:pPr>
        <w:pStyle w:val="EndNoteBibliography"/>
        <w:rPr>
          <w:noProof/>
        </w:rPr>
      </w:pPr>
      <w:r w:rsidRPr="004E0383">
        <w:rPr>
          <w:noProof/>
        </w:rPr>
        <w:t>100.</w:t>
      </w:r>
      <w:r w:rsidRPr="004E0383">
        <w:rPr>
          <w:noProof/>
        </w:rPr>
        <w:tab/>
        <w:t>Finn RD, Coggill P, Eberhardt RY, Eddy SR, Mistry J, Mitchell AL, et al. The Pfam protein families database: towards a more sustainable future. Nucleic Acids Res. 2016;44(D1):D279-85. doi: 10.1093/nar/gkv1344. PubMed PMID: 26673716; PubMed Central PMCID: PMCPMC4702930.</w:t>
      </w:r>
    </w:p>
    <w:p w14:paraId="1A290350" w14:textId="77777777" w:rsidR="004E0383" w:rsidRPr="004E0383" w:rsidRDefault="004E0383" w:rsidP="004E0383">
      <w:pPr>
        <w:pStyle w:val="EndNoteBibliography"/>
        <w:rPr>
          <w:noProof/>
        </w:rPr>
      </w:pPr>
      <w:r w:rsidRPr="004E0383">
        <w:rPr>
          <w:noProof/>
        </w:rPr>
        <w:t>101.</w:t>
      </w:r>
      <w:r w:rsidRPr="004E0383">
        <w:rPr>
          <w:noProof/>
        </w:rPr>
        <w:tab/>
        <w:t>Moriya Y, Itoh M, Okuda S, Yoshizawa AC, Kanehisa M. KAAS: an automatic genome annotation and pathway reconstruction server. Nucleic Acids Res. 2007;35(Web Server issue):W182-5. doi: 10.1093/nar/gkm321. PubMed PMID: 17526522; PubMed Central PMCID: PMCPMC1933193.</w:t>
      </w:r>
    </w:p>
    <w:p w14:paraId="7A96A256" w14:textId="77777777" w:rsidR="004E0383" w:rsidRPr="004E0383" w:rsidRDefault="004E0383" w:rsidP="004E0383">
      <w:pPr>
        <w:pStyle w:val="EndNoteBibliography"/>
        <w:rPr>
          <w:noProof/>
        </w:rPr>
      </w:pPr>
      <w:r w:rsidRPr="004E0383">
        <w:rPr>
          <w:noProof/>
        </w:rPr>
        <w:t>102.</w:t>
      </w:r>
      <w:r w:rsidRPr="004E0383">
        <w:rPr>
          <w:noProof/>
        </w:rPr>
        <w:tab/>
        <w:t>Goujon M, McWilliam H, Li W, Valentin F, Squizzato S, Paern J, et al. A new bioinformatics analysis tools framework at EMBL-EBI. Nucleic Acids Res. 2010;38(Web Server issue):W695-9. doi: 10.1093/nar/gkq313. PubMed PMID: 20439314; PubMed Central PMCID: PMCPMC2896090.</w:t>
      </w:r>
    </w:p>
    <w:p w14:paraId="76D818D3" w14:textId="77777777" w:rsidR="004E0383" w:rsidRPr="004E0383" w:rsidRDefault="004E0383" w:rsidP="004E0383">
      <w:pPr>
        <w:pStyle w:val="EndNoteBibliography"/>
        <w:rPr>
          <w:noProof/>
        </w:rPr>
      </w:pPr>
      <w:r w:rsidRPr="004E0383">
        <w:rPr>
          <w:noProof/>
        </w:rPr>
        <w:t>103.</w:t>
      </w:r>
      <w:r w:rsidRPr="004E0383">
        <w:rPr>
          <w:noProof/>
        </w:rPr>
        <w:tab/>
        <w:t>Price AL, Jones NC, Pevzner PA. De novo identification of repeat families in large genomes. Bioinformatics. 2005;21 Suppl 1:i351-8. doi: 10.1093/bioinformatics/bti1018. PubMed PMID: 15961478.</w:t>
      </w:r>
    </w:p>
    <w:p w14:paraId="581DA534" w14:textId="24F914E8" w:rsidR="004E0383" w:rsidRPr="004E0383" w:rsidRDefault="004E0383" w:rsidP="004E0383">
      <w:pPr>
        <w:pStyle w:val="EndNoteBibliography"/>
        <w:rPr>
          <w:noProof/>
        </w:rPr>
      </w:pPr>
      <w:r w:rsidRPr="004E0383">
        <w:rPr>
          <w:noProof/>
        </w:rPr>
        <w:t>104.</w:t>
      </w:r>
      <w:r w:rsidRPr="004E0383">
        <w:rPr>
          <w:noProof/>
        </w:rPr>
        <w:tab/>
        <w:t xml:space="preserve">Smit A, Hubley R, Green P. RepeatMasker Open-4.0 2013-2015. Available from: </w:t>
      </w:r>
      <w:hyperlink r:id="rId18" w:history="1">
        <w:r w:rsidRPr="004E0383">
          <w:rPr>
            <w:rStyle w:val="ab"/>
            <w:noProof/>
          </w:rPr>
          <w:t>http://www.repeatmasker.org</w:t>
        </w:r>
      </w:hyperlink>
      <w:r w:rsidRPr="004E0383">
        <w:rPr>
          <w:noProof/>
        </w:rPr>
        <w:t>.</w:t>
      </w:r>
    </w:p>
    <w:p w14:paraId="76C9EBAE" w14:textId="77777777" w:rsidR="004E0383" w:rsidRPr="004E0383" w:rsidRDefault="004E0383" w:rsidP="004E0383">
      <w:pPr>
        <w:pStyle w:val="EndNoteBibliography"/>
        <w:rPr>
          <w:noProof/>
        </w:rPr>
      </w:pPr>
      <w:r w:rsidRPr="004E0383">
        <w:rPr>
          <w:noProof/>
        </w:rPr>
        <w:t>105.</w:t>
      </w:r>
      <w:r w:rsidRPr="004E0383">
        <w:rPr>
          <w:noProof/>
        </w:rPr>
        <w:tab/>
        <w:t>Pearson WR, Lipman DJ. Improved tools for biological sequence comparison. Proc Natl Acad Sci U S A. 1988;85(8):2444-8. PubMed PMID: 3162770; PubMed Central PMCID: PMCPMC280013.</w:t>
      </w:r>
    </w:p>
    <w:p w14:paraId="027C26DB" w14:textId="77777777" w:rsidR="004E0383" w:rsidRPr="004E0383" w:rsidRDefault="004E0383" w:rsidP="004E0383">
      <w:pPr>
        <w:pStyle w:val="EndNoteBibliography"/>
        <w:rPr>
          <w:noProof/>
        </w:rPr>
      </w:pPr>
      <w:r w:rsidRPr="004E0383">
        <w:rPr>
          <w:noProof/>
        </w:rPr>
        <w:t>106.</w:t>
      </w:r>
      <w:r w:rsidRPr="004E0383">
        <w:rPr>
          <w:noProof/>
        </w:rPr>
        <w:tab/>
        <w:t>Katoh K, Standley DM. MAFFT multiple sequence alignment software version 7: improvements in performance and usability. Mol Biol Evol. 2013;30(4):772-80. doi: 10.1093/molbev/mst010. PubMed PMID: 23329690; PubMed Central PMCID: PMCPMC3603318.</w:t>
      </w:r>
    </w:p>
    <w:p w14:paraId="619BD823" w14:textId="77777777" w:rsidR="004E0383" w:rsidRPr="004E0383" w:rsidRDefault="004E0383" w:rsidP="004E0383">
      <w:pPr>
        <w:pStyle w:val="EndNoteBibliography"/>
        <w:rPr>
          <w:noProof/>
        </w:rPr>
      </w:pPr>
      <w:r w:rsidRPr="004E0383">
        <w:rPr>
          <w:noProof/>
        </w:rPr>
        <w:t>107.</w:t>
      </w:r>
      <w:r w:rsidRPr="004E0383">
        <w:rPr>
          <w:noProof/>
        </w:rPr>
        <w:tab/>
        <w:t>Love MI, Huber W, Anders S. Moderated estimation of fold change and dispersion for RNA-seq data with DESeq2. Genome Biol. 2014;15(12):550. doi: 10.1186/s13059-014-0550-8. PubMed PMID: 25516281; PubMed Central PMCID: PMCPMC4302049.</w:t>
      </w:r>
    </w:p>
    <w:p w14:paraId="0C319205" w14:textId="77777777" w:rsidR="004E0383" w:rsidRPr="004E0383" w:rsidRDefault="004E0383" w:rsidP="004E0383">
      <w:pPr>
        <w:pStyle w:val="EndNoteBibliography"/>
        <w:rPr>
          <w:noProof/>
        </w:rPr>
      </w:pPr>
      <w:r w:rsidRPr="004E0383">
        <w:rPr>
          <w:noProof/>
        </w:rPr>
        <w:t>108.</w:t>
      </w:r>
      <w:r w:rsidRPr="004E0383">
        <w:rPr>
          <w:noProof/>
        </w:rPr>
        <w:tab/>
        <w:t>Bray NL, Pimentel H, Melsted P, Pachter L. Near-optimal probabilistic RNA-seq quantification. Nat Biotechnol. 2016;34(5):525-7. doi: 10.1038/nbt.3519. PubMed PMID: 27043002.</w:t>
      </w:r>
    </w:p>
    <w:p w14:paraId="5A32E0B3" w14:textId="77777777" w:rsidR="004E0383" w:rsidRPr="004E0383" w:rsidRDefault="004E0383" w:rsidP="004E0383">
      <w:pPr>
        <w:pStyle w:val="EndNoteBibliography"/>
        <w:rPr>
          <w:noProof/>
        </w:rPr>
      </w:pPr>
      <w:r w:rsidRPr="004E0383">
        <w:rPr>
          <w:noProof/>
        </w:rPr>
        <w:t>109.</w:t>
      </w:r>
      <w:r w:rsidRPr="004E0383">
        <w:rPr>
          <w:noProof/>
        </w:rPr>
        <w:tab/>
        <w:t>Okuda S, Yamada T, Hamajima M, Itoh M, Katayama T, Bork P, et al. KEGG Atlas mapping for global analysis of metabolic pathways. Nucleic Acids Res. 2008;36(Web Server issue):W423-6. doi: 10.1093/nar/gkn282. PubMed PMID: 18477636; PubMed Central PMCID: PMCPMC2447737.</w:t>
      </w:r>
    </w:p>
    <w:p w14:paraId="6E1B58E4" w14:textId="77777777" w:rsidR="004E0383" w:rsidRPr="004E0383" w:rsidRDefault="004E0383" w:rsidP="004E0383">
      <w:pPr>
        <w:pStyle w:val="EndNoteBibliography"/>
        <w:rPr>
          <w:noProof/>
        </w:rPr>
      </w:pPr>
      <w:r w:rsidRPr="004E0383">
        <w:rPr>
          <w:noProof/>
        </w:rPr>
        <w:t>110.</w:t>
      </w:r>
      <w:r w:rsidRPr="004E0383">
        <w:rPr>
          <w:noProof/>
        </w:rPr>
        <w:tab/>
        <w:t>Darling AC, Mau B, Blattner FR, Perna NT. Mauve: multiple alignment of conserved genomic sequence with rearrangements. Genome Res. 2004;14(7):1394-403. doi: 10.1101/gr.2289704. PubMed PMID: 15231754; PubMed Central PMCID: PMCPMC442156.</w:t>
      </w:r>
    </w:p>
    <w:p w14:paraId="4578ED72" w14:textId="77777777" w:rsidR="004E0383" w:rsidRPr="004E0383" w:rsidRDefault="004E0383" w:rsidP="004E0383">
      <w:pPr>
        <w:pStyle w:val="EndNoteBibliography"/>
        <w:rPr>
          <w:noProof/>
        </w:rPr>
      </w:pPr>
      <w:r w:rsidRPr="004E0383">
        <w:rPr>
          <w:noProof/>
        </w:rPr>
        <w:t>111.</w:t>
      </w:r>
      <w:r w:rsidRPr="004E0383">
        <w:rPr>
          <w:noProof/>
        </w:rPr>
        <w:tab/>
        <w:t>Price MN, Dehal PS, Arkin AP. FastTree 2--approximately maximum-likelihood trees for large alignments. PLoS One. 2010;5(3):e9490. doi: 10.1371/journal.pone.0009490. PubMed PMID: 20224823; PubMed Central PMCID: PMCPMC2835736.</w:t>
      </w:r>
    </w:p>
    <w:p w14:paraId="3F9C7F15" w14:textId="77777777" w:rsidR="004E0383" w:rsidRPr="004E0383" w:rsidRDefault="004E0383" w:rsidP="004E0383">
      <w:pPr>
        <w:pStyle w:val="EndNoteBibliography"/>
        <w:rPr>
          <w:noProof/>
        </w:rPr>
      </w:pPr>
      <w:r w:rsidRPr="004E0383">
        <w:rPr>
          <w:noProof/>
        </w:rPr>
        <w:t>112.</w:t>
      </w:r>
      <w:r w:rsidRPr="004E0383">
        <w:rPr>
          <w:noProof/>
        </w:rPr>
        <w:tab/>
        <w:t>Rambaut A. FigTree. 2016.</w:t>
      </w:r>
    </w:p>
    <w:p w14:paraId="0CA4A4AF" w14:textId="77777777" w:rsidR="004E0383" w:rsidRPr="004E0383" w:rsidRDefault="004E0383" w:rsidP="004E0383">
      <w:pPr>
        <w:pStyle w:val="EndNoteBibliography"/>
        <w:rPr>
          <w:noProof/>
        </w:rPr>
      </w:pPr>
      <w:r w:rsidRPr="004E0383">
        <w:rPr>
          <w:noProof/>
        </w:rPr>
        <w:t>113.</w:t>
      </w:r>
      <w:r w:rsidRPr="004E0383">
        <w:rPr>
          <w:noProof/>
        </w:rPr>
        <w:tab/>
        <w:t>Howe KL, Bolt BJ, Shafie M, Kersey P, Berriman M. WormBase ParaSite - a comprehensive resource for helminth genomics. Mol Biochem Parasitol. 2016. doi: 10.1016/j.molbiopara.2016.11.005. PubMed PMID: 27899279.</w:t>
      </w:r>
    </w:p>
    <w:p w14:paraId="177061D5" w14:textId="77777777" w:rsidR="004E0383" w:rsidRPr="004E0383" w:rsidRDefault="004E0383" w:rsidP="004E0383">
      <w:pPr>
        <w:pStyle w:val="EndNoteBibliography"/>
        <w:rPr>
          <w:noProof/>
        </w:rPr>
      </w:pPr>
      <w:r w:rsidRPr="004E0383">
        <w:rPr>
          <w:noProof/>
        </w:rPr>
        <w:t>114.</w:t>
      </w:r>
      <w:r w:rsidRPr="004E0383">
        <w:rPr>
          <w:noProof/>
        </w:rPr>
        <w:tab/>
        <w:t>Howe KL, Bolt BJ, Cain S, Chan J, Chen WJ, Davis P, et al. WormBase 2016: expanding to enable helminth genomic research. Nucleic Acids Res. 2016;44(D1):D774-80. doi: 10.1093/nar/gkv1217. PubMed PMID: 26578572; PubMed Central PMCID: PMCPMC4702863.</w:t>
      </w:r>
    </w:p>
    <w:p w14:paraId="17B01187" w14:textId="77777777" w:rsidR="004E0383" w:rsidRPr="004E0383" w:rsidRDefault="004E0383" w:rsidP="004E0383">
      <w:pPr>
        <w:pStyle w:val="EndNoteBibliography"/>
        <w:rPr>
          <w:noProof/>
        </w:rPr>
      </w:pPr>
      <w:r w:rsidRPr="004E0383">
        <w:rPr>
          <w:noProof/>
        </w:rPr>
        <w:t>115.</w:t>
      </w:r>
      <w:r w:rsidRPr="004E0383">
        <w:rPr>
          <w:noProof/>
        </w:rPr>
        <w:tab/>
        <w:t>Sievers F, Wilm A, Dineen D, Gibson TJ, Karplus K, Li W, et al. Fast, scalable generation of high-quality protein multiple sequence alignments using Clustal Omega. Mol Syst Biol. 2011;7(539):539. doi: 10.1038/msb.2011.75. PubMed PMID: 21988835; PubMed Central PMCID: PMCPMC3261699.</w:t>
      </w:r>
    </w:p>
    <w:p w14:paraId="32CA15C6" w14:textId="77777777" w:rsidR="004E0383" w:rsidRPr="004E0383" w:rsidRDefault="004E0383" w:rsidP="004E0383">
      <w:pPr>
        <w:pStyle w:val="EndNoteBibliography"/>
        <w:rPr>
          <w:noProof/>
        </w:rPr>
      </w:pPr>
      <w:r w:rsidRPr="004E0383">
        <w:rPr>
          <w:noProof/>
        </w:rPr>
        <w:t>116.</w:t>
      </w:r>
      <w:r w:rsidRPr="004E0383">
        <w:rPr>
          <w:noProof/>
        </w:rPr>
        <w:tab/>
        <w:t>Huang X. CAP3: A DNA Sequence Assembly Program. Genome Research. 1999;9(9):868-77. doi: 10.1101/gr.9.9.868.</w:t>
      </w:r>
    </w:p>
    <w:p w14:paraId="692337D9" w14:textId="77777777" w:rsidR="004E0383" w:rsidRPr="004E0383" w:rsidRDefault="004E0383" w:rsidP="004E0383">
      <w:pPr>
        <w:pStyle w:val="EndNoteBibliography"/>
        <w:rPr>
          <w:noProof/>
        </w:rPr>
      </w:pPr>
      <w:r w:rsidRPr="004E0383">
        <w:rPr>
          <w:noProof/>
        </w:rPr>
        <w:t>117.</w:t>
      </w:r>
      <w:r w:rsidRPr="004E0383">
        <w:rPr>
          <w:noProof/>
        </w:rPr>
        <w:tab/>
        <w:t>Jiang H, Lei R, Ding SW, Zhu S. Skewer: a fast and accurate adapter trimmer for next-generation sequencing paired-end reads. BMC Bioinformatics. 2014;15:182. doi: 10.1186/1471-2105-15-182. PubMed PMID: 24925680; PubMed Central PMCID: PMCPMC4074385.</w:t>
      </w:r>
    </w:p>
    <w:p w14:paraId="4C836565" w14:textId="77777777" w:rsidR="004E0383" w:rsidRPr="004E0383" w:rsidRDefault="004E0383" w:rsidP="004E0383">
      <w:pPr>
        <w:pStyle w:val="EndNoteBibliography"/>
        <w:rPr>
          <w:noProof/>
        </w:rPr>
      </w:pPr>
      <w:r w:rsidRPr="004E0383">
        <w:rPr>
          <w:noProof/>
        </w:rPr>
        <w:t>118.</w:t>
      </w:r>
      <w:r w:rsidRPr="004E0383">
        <w:rPr>
          <w:noProof/>
        </w:rPr>
        <w:tab/>
        <w:t>Haas BJ, Papanicolaou A. TransDecoder (Find Coding Regions Within Transcripts).</w:t>
      </w:r>
    </w:p>
    <w:p w14:paraId="7EA63242" w14:textId="77777777" w:rsidR="004E0383" w:rsidRPr="004E0383" w:rsidRDefault="004E0383" w:rsidP="004E0383">
      <w:pPr>
        <w:pStyle w:val="EndNoteBibliography"/>
        <w:rPr>
          <w:noProof/>
        </w:rPr>
      </w:pPr>
      <w:r w:rsidRPr="004E0383">
        <w:rPr>
          <w:noProof/>
        </w:rPr>
        <w:t>119.</w:t>
      </w:r>
      <w:r w:rsidRPr="004E0383">
        <w:rPr>
          <w:noProof/>
        </w:rPr>
        <w:tab/>
        <w:t>Capella-Gutierrez S, Silla-Martinez JM, Gabaldon T. trimAl: a tool for automated alignment trimming in large-scale phylogenetic analyses. Bioinformatics. 2009;25(15):1972-3. doi: 10.1093/bioinformatics/btp348. PubMed PMID: 19505945; PubMed Central PMCID: PMCPMC2712344.</w:t>
      </w:r>
    </w:p>
    <w:p w14:paraId="031FE3A6" w14:textId="77777777" w:rsidR="004E0383" w:rsidRPr="004E0383" w:rsidRDefault="004E0383" w:rsidP="004E0383">
      <w:pPr>
        <w:pStyle w:val="EndNoteBibliography"/>
        <w:rPr>
          <w:noProof/>
        </w:rPr>
      </w:pPr>
      <w:r w:rsidRPr="004E0383">
        <w:rPr>
          <w:noProof/>
        </w:rPr>
        <w:t>120.</w:t>
      </w:r>
      <w:r w:rsidRPr="004E0383">
        <w:rPr>
          <w:noProof/>
        </w:rPr>
        <w:tab/>
        <w:t>Kuck P, Longo GC. FASconCAT-G: extensive functions for multiple sequence alignment preparations concerning phylogenetic studies. Front Zool. 2014;11(1):81. doi: 10.1186/s12983-014-0081-x. PubMed PMID: 25426157; PubMed Central PMCID: PMCPMC4243772.</w:t>
      </w:r>
    </w:p>
    <w:p w14:paraId="5442F891" w14:textId="77777777" w:rsidR="004E0383" w:rsidRPr="004E0383" w:rsidRDefault="004E0383" w:rsidP="004E0383">
      <w:pPr>
        <w:pStyle w:val="EndNoteBibliography"/>
        <w:rPr>
          <w:noProof/>
        </w:rPr>
      </w:pPr>
      <w:r w:rsidRPr="004E0383">
        <w:rPr>
          <w:noProof/>
        </w:rPr>
        <w:t>121.</w:t>
      </w:r>
      <w:r w:rsidRPr="004E0383">
        <w:rPr>
          <w:noProof/>
        </w:rPr>
        <w:tab/>
        <w:t>Lartillot N, Philippe H. A Bayesian mixture model for across-site heterogeneities in the amino-acid replacement process. Mol Biol Evol. 2004;21(6):1095-109. doi: 10.1093/molbev/msh112. PubMed PMID: 15014145.</w:t>
      </w:r>
    </w:p>
    <w:p w14:paraId="41812682" w14:textId="77777777" w:rsidR="004E0383" w:rsidRPr="004E0383" w:rsidRDefault="004E0383" w:rsidP="004E0383">
      <w:pPr>
        <w:pStyle w:val="EndNoteBibliography"/>
        <w:rPr>
          <w:noProof/>
        </w:rPr>
      </w:pPr>
      <w:r w:rsidRPr="004E0383">
        <w:rPr>
          <w:noProof/>
        </w:rPr>
        <w:t>122.</w:t>
      </w:r>
      <w:r w:rsidRPr="004E0383">
        <w:rPr>
          <w:noProof/>
        </w:rPr>
        <w:tab/>
        <w:t>Challis RJ, Kumar S, Stevens L, Blaxter M. EasyMirror and EasyImport: Simplifying the setup of a custom Ensembl database and webserver for any species. PeerJ Preprints. 2016;4(e2401v1 ). doi: 10.7287/peerj.preprints.2401v1.</w:t>
      </w:r>
    </w:p>
    <w:p w14:paraId="144C6F17" w14:textId="77777777" w:rsidR="004E0383" w:rsidRPr="004E0383" w:rsidRDefault="004E0383" w:rsidP="004E0383">
      <w:pPr>
        <w:pStyle w:val="EndNoteBibliography"/>
        <w:rPr>
          <w:noProof/>
        </w:rPr>
      </w:pPr>
      <w:r w:rsidRPr="004E0383">
        <w:rPr>
          <w:noProof/>
        </w:rPr>
        <w:t>123.</w:t>
      </w:r>
      <w:r w:rsidRPr="004E0383">
        <w:rPr>
          <w:noProof/>
        </w:rPr>
        <w:tab/>
        <w:t>Arakawa K, Mori K, Ikeda K, Matsuzaki T, Kobayashi Y, Tomita M. G-language Genome Analysis Environment: a workbench for nucleotide sequence data mining. Bioinformatics. 2003;19(2):305-6. PubMed PMID: 12538262.</w:t>
      </w:r>
    </w:p>
    <w:p w14:paraId="4458E871" w14:textId="77777777" w:rsidR="004E0383" w:rsidRPr="004E0383" w:rsidRDefault="004E0383" w:rsidP="004E0383">
      <w:pPr>
        <w:pStyle w:val="EndNoteBibliography"/>
        <w:rPr>
          <w:noProof/>
        </w:rPr>
      </w:pPr>
      <w:r w:rsidRPr="004E0383">
        <w:rPr>
          <w:noProof/>
        </w:rPr>
        <w:t>124.</w:t>
      </w:r>
      <w:r w:rsidRPr="004E0383">
        <w:rPr>
          <w:noProof/>
        </w:rPr>
        <w:tab/>
        <w:t>Arakawa K, Tomita M. G-language system as a platform for large-scale analysis of high-throughput omics data. J Pestic Sci. 2006;31(3):282-8. doi: DOI 10.1584/jpestics.31.282. PubMed PMID: WOS:000240114400006.</w:t>
      </w:r>
    </w:p>
    <w:p w14:paraId="27F45007" w14:textId="052DAD2A" w:rsidR="00297385" w:rsidRPr="007012EB" w:rsidRDefault="00217524" w:rsidP="00217524">
      <w:pPr>
        <w:pStyle w:val="Normal1"/>
      </w:pPr>
      <w:r w:rsidRPr="007012EB">
        <w:rPr>
          <w:sz w:val="20"/>
        </w:rPr>
        <w:fldChar w:fldCharType="end"/>
      </w:r>
    </w:p>
    <w:p w14:paraId="0D6D6AFA" w14:textId="5BA0B777" w:rsidR="00297385" w:rsidRPr="007012EB" w:rsidRDefault="00297385" w:rsidP="00297385">
      <w:pPr>
        <w:pStyle w:val="Normal1"/>
      </w:pPr>
    </w:p>
    <w:sectPr w:rsidR="00297385" w:rsidRPr="007012EB" w:rsidSect="00874739">
      <w:headerReference w:type="default" r:id="rId19"/>
      <w:pgSz w:w="11906" w:h="16838"/>
      <w:pgMar w:top="1133" w:right="1133" w:bottom="1133" w:left="1133"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2" w:author="Yuki Yoshida" w:date="2017-05-11T15:13:00Z" w:initials="YY">
    <w:p w14:paraId="1ADE7F10" w14:textId="7474E8A5" w:rsidR="004E0383" w:rsidRDefault="004E0383">
      <w:pPr>
        <w:pStyle w:val="a5"/>
      </w:pPr>
      <w:ins w:id="347" w:author="Yuki Yoshida" w:date="2017-05-11T15:12:00Z">
        <w:r>
          <w:rPr>
            <w:rStyle w:val="a7"/>
          </w:rPr>
          <w:annotationRef/>
        </w:r>
      </w:ins>
      <w:r>
        <w:t>Tree making by dominik</w:t>
      </w:r>
    </w:p>
  </w:comment>
  <w:comment w:id="439" w:author="Yuki Yoshida" w:date="2017-05-24T11:00:00Z" w:initials="YY">
    <w:p w14:paraId="0E59FB76" w14:textId="0C6B8A11" w:rsidR="004E0383" w:rsidRDefault="004E0383">
      <w:pPr>
        <w:pStyle w:val="a5"/>
      </w:pPr>
      <w:ins w:id="441" w:author="Yuki Yoshida" w:date="2017-05-24T11:00:00Z">
        <w:r>
          <w:rPr>
            <w:rStyle w:val="a7"/>
          </w:rPr>
          <w:annotationRef/>
        </w:r>
      </w:ins>
      <w:r>
        <w:t>Added tree of RVARI TPS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717C69" w15:done="0"/>
  <w15:commentEx w15:paraId="068F92BE" w15:done="0"/>
  <w15:commentEx w15:paraId="3D1BFBEE" w15:done="0"/>
  <w15:commentEx w15:paraId="1CAE97A5" w15:done="0"/>
  <w15:commentEx w15:paraId="6E30CBE8" w15:done="0"/>
  <w15:commentEx w15:paraId="3D6AA044" w15:done="0"/>
  <w15:commentEx w15:paraId="5CFA7262" w15:done="0"/>
  <w15:commentEx w15:paraId="66A1A9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5006" w14:textId="77777777" w:rsidR="004E0383" w:rsidRDefault="004E0383">
      <w:pPr>
        <w:spacing w:line="240" w:lineRule="auto"/>
      </w:pPr>
      <w:r>
        <w:separator/>
      </w:r>
    </w:p>
  </w:endnote>
  <w:endnote w:type="continuationSeparator" w:id="0">
    <w:p w14:paraId="7B1380C8" w14:textId="77777777" w:rsidR="004E0383" w:rsidRDefault="004E0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ill Sans">
    <w:panose1 w:val="020B0502020104020203"/>
    <w:charset w:val="00"/>
    <w:family w:val="auto"/>
    <w:pitch w:val="variable"/>
    <w:sig w:usb0="80000267" w:usb1="00000000" w:usb2="00000000" w:usb3="00000000" w:csb0="000001F7" w:csb1="00000000"/>
  </w:font>
  <w:font w:name="ＭＳ 明朝">
    <w:panose1 w:val="02020609040205080304"/>
    <w:charset w:val="4E"/>
    <w:family w:val="auto"/>
    <w:pitch w:val="variable"/>
    <w:sig w:usb0="E00002FF" w:usb1="6AC7FDFB" w:usb2="00000012" w:usb3="00000000" w:csb0="0002009F" w:csb1="00000000"/>
  </w:font>
  <w:font w:name="Droid Sans">
    <w:altName w:val="ＭＳ 明朝"/>
    <w:charset w:val="00"/>
    <w:family w:val="auto"/>
    <w:pitch w:val="default"/>
  </w:font>
  <w:font w:name="Trebuchet MS">
    <w:panose1 w:val="020B06030202020202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Blackletter">
    <w:panose1 w:val="000000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Kohinoor Bangla">
    <w:altName w:val="ＭＳ 明朝"/>
    <w:charset w:val="00"/>
    <w:family w:val="auto"/>
    <w:pitch w:val="variable"/>
    <w:sig w:usb0="00010007" w:usb1="00000000" w:usb2="00000000" w:usb3="00000000" w:csb0="00000093"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3A559" w14:textId="77777777" w:rsidR="004E0383" w:rsidRDefault="004E0383">
      <w:pPr>
        <w:spacing w:line="240" w:lineRule="auto"/>
      </w:pPr>
      <w:r>
        <w:separator/>
      </w:r>
    </w:p>
  </w:footnote>
  <w:footnote w:type="continuationSeparator" w:id="0">
    <w:p w14:paraId="0E8D31C8" w14:textId="77777777" w:rsidR="004E0383" w:rsidRDefault="004E038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14B68" w14:textId="77777777" w:rsidR="004E0383" w:rsidRDefault="004E0383" w:rsidP="005E79BA">
    <w:pPr>
      <w:pStyle w:val="Normal1"/>
    </w:pPr>
    <w:r>
      <w:fldChar w:fldCharType="begin"/>
    </w:r>
    <w:r>
      <w:instrText>PAGE</w:instrText>
    </w:r>
    <w:r>
      <w:fldChar w:fldCharType="separate"/>
    </w:r>
    <w:r w:rsidR="00DA0781">
      <w:rPr>
        <w:noProof/>
      </w:rPr>
      <w:t>19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66E5"/>
    <w:multiLevelType w:val="multilevel"/>
    <w:tmpl w:val="529A47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12C2486F"/>
    <w:multiLevelType w:val="multilevel"/>
    <w:tmpl w:val="275E979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3E933F53"/>
    <w:multiLevelType w:val="multilevel"/>
    <w:tmpl w:val="2DDE038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nsid w:val="6101307C"/>
    <w:multiLevelType w:val="multilevel"/>
    <w:tmpl w:val="771002B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bordersDoNotSurroundHeader/>
  <w:bordersDoNotSurroundFooter/>
  <w:trackRevision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EN.InstantFormat" w:val="&lt;ENInstantFormat&gt;&lt;Enabled&gt;0&lt;/Enabled&gt;&lt;ScanUnformatted&gt;1&lt;/ScanUnformatted&gt;&lt;ScanChanges&gt;1&lt;/ScanChanges&gt;&lt;Suspended&gt;0&lt;/Suspended&gt;&lt;/ENInstantFormat&gt;"/>
    <w:docVar w:name="EN.Layout" w:val="&lt;ENLayout&gt;&lt;Style&gt;PLoS&lt;/Style&gt;&lt;LeftDelim&gt;{&lt;/LeftDelim&gt;&lt;RightDelim&gt;}&lt;/RightDelim&gt;&lt;FontName&gt;Gill San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psap0rf8sw9wfefxxhvwee72vsdzzer5se9&quot;&gt;201510&lt;record-ids&gt;&lt;item&gt;5&lt;/item&gt;&lt;item&gt;9&lt;/item&gt;&lt;item&gt;13&lt;/item&gt;&lt;item&gt;14&lt;/item&gt;&lt;item&gt;16&lt;/item&gt;&lt;item&gt;17&lt;/item&gt;&lt;item&gt;19&lt;/item&gt;&lt;item&gt;20&lt;/item&gt;&lt;item&gt;22&lt;/item&gt;&lt;item&gt;27&lt;/item&gt;&lt;item&gt;36&lt;/item&gt;&lt;item&gt;39&lt;/item&gt;&lt;item&gt;51&lt;/item&gt;&lt;item&gt;56&lt;/item&gt;&lt;item&gt;61&lt;/item&gt;&lt;item&gt;68&lt;/item&gt;&lt;item&gt;84&lt;/item&gt;&lt;item&gt;86&lt;/item&gt;&lt;item&gt;91&lt;/item&gt;&lt;item&gt;95&lt;/item&gt;&lt;item&gt;107&lt;/item&gt;&lt;item&gt;109&lt;/item&gt;&lt;item&gt;233&lt;/item&gt;&lt;item&gt;240&lt;/item&gt;&lt;item&gt;246&lt;/item&gt;&lt;item&gt;281&lt;/item&gt;&lt;item&gt;295&lt;/item&gt;&lt;item&gt;307&lt;/item&gt;&lt;item&gt;312&lt;/item&gt;&lt;item&gt;322&lt;/item&gt;&lt;item&gt;412&lt;/item&gt;&lt;item&gt;513&lt;/item&gt;&lt;item&gt;526&lt;/item&gt;&lt;item&gt;548&lt;/item&gt;&lt;item&gt;600&lt;/item&gt;&lt;item&gt;732&lt;/item&gt;&lt;item&gt;734&lt;/item&gt;&lt;item&gt;739&lt;/item&gt;&lt;item&gt;761&lt;/item&gt;&lt;item&gt;856&lt;/item&gt;&lt;item&gt;862&lt;/item&gt;&lt;item&gt;868&lt;/item&gt;&lt;item&gt;870&lt;/item&gt;&lt;item&gt;880&lt;/item&gt;&lt;item&gt;885&lt;/item&gt;&lt;item&gt;916&lt;/item&gt;&lt;item&gt;928&lt;/item&gt;&lt;item&gt;934&lt;/item&gt;&lt;item&gt;936&lt;/item&gt;&lt;item&gt;947&lt;/item&gt;&lt;item&gt;958&lt;/item&gt;&lt;item&gt;980&lt;/item&gt;&lt;item&gt;987&lt;/item&gt;&lt;item&gt;1015&lt;/item&gt;&lt;item&gt;1016&lt;/item&gt;&lt;item&gt;1017&lt;/item&gt;&lt;item&gt;1018&lt;/item&gt;&lt;item&gt;1022&lt;/item&gt;&lt;item&gt;1038&lt;/item&gt;&lt;item&gt;1039&lt;/item&gt;&lt;item&gt;1040&lt;/item&gt;&lt;item&gt;1041&lt;/item&gt;&lt;item&gt;1045&lt;/item&gt;&lt;item&gt;1046&lt;/item&gt;&lt;item&gt;1047&lt;/item&gt;&lt;item&gt;1068&lt;/item&gt;&lt;item&gt;1069&lt;/item&gt;&lt;item&gt;1076&lt;/item&gt;&lt;item&gt;1078&lt;/item&gt;&lt;item&gt;1081&lt;/item&gt;&lt;item&gt;1107&lt;/item&gt;&lt;item&gt;1139&lt;/item&gt;&lt;item&gt;1151&lt;/item&gt;&lt;item&gt;1152&lt;/item&gt;&lt;item&gt;1158&lt;/item&gt;&lt;item&gt;1160&lt;/item&gt;&lt;item&gt;1181&lt;/item&gt;&lt;item&gt;1209&lt;/item&gt;&lt;item&gt;1256&lt;/item&gt;&lt;item&gt;1257&lt;/item&gt;&lt;item&gt;1259&lt;/item&gt;&lt;item&gt;1260&lt;/item&gt;&lt;item&gt;1261&lt;/item&gt;&lt;item&gt;1262&lt;/item&gt;&lt;item&gt;1267&lt;/item&gt;&lt;item&gt;1268&lt;/item&gt;&lt;item&gt;1269&lt;/item&gt;&lt;item&gt;1270&lt;/item&gt;&lt;item&gt;1271&lt;/item&gt;&lt;item&gt;1272&lt;/item&gt;&lt;item&gt;1274&lt;/item&gt;&lt;item&gt;1289&lt;/item&gt;&lt;item&gt;1295&lt;/item&gt;&lt;item&gt;1296&lt;/item&gt;&lt;item&gt;1297&lt;/item&gt;&lt;item&gt;1298&lt;/item&gt;&lt;item&gt;1299&lt;/item&gt;&lt;item&gt;1300&lt;/item&gt;&lt;item&gt;1301&lt;/item&gt;&lt;item&gt;1308&lt;/item&gt;&lt;item&gt;1309&lt;/item&gt;&lt;item&gt;1311&lt;/item&gt;&lt;item&gt;1312&lt;/item&gt;&lt;item&gt;1313&lt;/item&gt;&lt;item&gt;1314&lt;/item&gt;&lt;item&gt;1316&lt;/item&gt;&lt;item&gt;1317&lt;/item&gt;&lt;item&gt;1318&lt;/item&gt;&lt;item&gt;1426&lt;/item&gt;&lt;item&gt;1427&lt;/item&gt;&lt;item&gt;1428&lt;/item&gt;&lt;item&gt;1429&lt;/item&gt;&lt;item&gt;1430&lt;/item&gt;&lt;item&gt;1431&lt;/item&gt;&lt;item&gt;1432&lt;/item&gt;&lt;item&gt;1435&lt;/item&gt;&lt;item&gt;1438&lt;/item&gt;&lt;item&gt;1439&lt;/item&gt;&lt;item&gt;1440&lt;/item&gt;&lt;item&gt;1441&lt;/item&gt;&lt;item&gt;1442&lt;/item&gt;&lt;item&gt;1443&lt;/item&gt;&lt;item&gt;1444&lt;/item&gt;&lt;item&gt;1504&lt;/item&gt;&lt;/record-ids&gt;&lt;/item&gt;&lt;/Libraries&gt;"/>
  </w:docVars>
  <w:rsids>
    <w:rsidRoot w:val="009D22D2"/>
    <w:rsid w:val="00003CFB"/>
    <w:rsid w:val="00003F5C"/>
    <w:rsid w:val="00004EC6"/>
    <w:rsid w:val="00005572"/>
    <w:rsid w:val="00007ED3"/>
    <w:rsid w:val="00011E8B"/>
    <w:rsid w:val="000163BE"/>
    <w:rsid w:val="00031CE8"/>
    <w:rsid w:val="000350D8"/>
    <w:rsid w:val="00043F1C"/>
    <w:rsid w:val="00044DEF"/>
    <w:rsid w:val="000457BB"/>
    <w:rsid w:val="00053451"/>
    <w:rsid w:val="00054DAC"/>
    <w:rsid w:val="00061E9B"/>
    <w:rsid w:val="00067214"/>
    <w:rsid w:val="000749AC"/>
    <w:rsid w:val="000769FC"/>
    <w:rsid w:val="00077A27"/>
    <w:rsid w:val="00080AA2"/>
    <w:rsid w:val="00080AB6"/>
    <w:rsid w:val="000945A6"/>
    <w:rsid w:val="000A11B9"/>
    <w:rsid w:val="000A1766"/>
    <w:rsid w:val="000A2F7A"/>
    <w:rsid w:val="000A471B"/>
    <w:rsid w:val="000A49DC"/>
    <w:rsid w:val="000A6333"/>
    <w:rsid w:val="000B326B"/>
    <w:rsid w:val="000B406F"/>
    <w:rsid w:val="000B6E81"/>
    <w:rsid w:val="000C216F"/>
    <w:rsid w:val="000D007E"/>
    <w:rsid w:val="000D474F"/>
    <w:rsid w:val="000D788B"/>
    <w:rsid w:val="000E0DCF"/>
    <w:rsid w:val="000E3C99"/>
    <w:rsid w:val="000E4216"/>
    <w:rsid w:val="000E5259"/>
    <w:rsid w:val="000F0C64"/>
    <w:rsid w:val="000F2049"/>
    <w:rsid w:val="000F776C"/>
    <w:rsid w:val="0010086F"/>
    <w:rsid w:val="00100C73"/>
    <w:rsid w:val="00104521"/>
    <w:rsid w:val="00104CD8"/>
    <w:rsid w:val="00105178"/>
    <w:rsid w:val="001178B4"/>
    <w:rsid w:val="00121D7B"/>
    <w:rsid w:val="001248F1"/>
    <w:rsid w:val="00132CE7"/>
    <w:rsid w:val="001414E0"/>
    <w:rsid w:val="00142007"/>
    <w:rsid w:val="001510D8"/>
    <w:rsid w:val="001553E3"/>
    <w:rsid w:val="001625A3"/>
    <w:rsid w:val="00162F33"/>
    <w:rsid w:val="001636C5"/>
    <w:rsid w:val="0016744B"/>
    <w:rsid w:val="00170154"/>
    <w:rsid w:val="0017036E"/>
    <w:rsid w:val="00172971"/>
    <w:rsid w:val="001755DB"/>
    <w:rsid w:val="00175BDB"/>
    <w:rsid w:val="00184FC1"/>
    <w:rsid w:val="0019129D"/>
    <w:rsid w:val="001933DE"/>
    <w:rsid w:val="001A2439"/>
    <w:rsid w:val="001A34ED"/>
    <w:rsid w:val="001A7000"/>
    <w:rsid w:val="001B3083"/>
    <w:rsid w:val="001C0918"/>
    <w:rsid w:val="001C1371"/>
    <w:rsid w:val="001C22C8"/>
    <w:rsid w:val="001D255F"/>
    <w:rsid w:val="001D29E5"/>
    <w:rsid w:val="001D3BEC"/>
    <w:rsid w:val="001D5F4D"/>
    <w:rsid w:val="00200B0D"/>
    <w:rsid w:val="002039D3"/>
    <w:rsid w:val="00217524"/>
    <w:rsid w:val="00227802"/>
    <w:rsid w:val="00243F8A"/>
    <w:rsid w:val="00245891"/>
    <w:rsid w:val="00252212"/>
    <w:rsid w:val="00253A0D"/>
    <w:rsid w:val="002757CB"/>
    <w:rsid w:val="002769F8"/>
    <w:rsid w:val="00280441"/>
    <w:rsid w:val="00281FBA"/>
    <w:rsid w:val="00284921"/>
    <w:rsid w:val="00286F3F"/>
    <w:rsid w:val="00293FBD"/>
    <w:rsid w:val="00294925"/>
    <w:rsid w:val="002966D6"/>
    <w:rsid w:val="00297385"/>
    <w:rsid w:val="002B32A3"/>
    <w:rsid w:val="002B3A4D"/>
    <w:rsid w:val="002B52E9"/>
    <w:rsid w:val="002C0B41"/>
    <w:rsid w:val="002D0BF7"/>
    <w:rsid w:val="002D42C0"/>
    <w:rsid w:val="002E6840"/>
    <w:rsid w:val="002F4AF3"/>
    <w:rsid w:val="00300621"/>
    <w:rsid w:val="00302BAF"/>
    <w:rsid w:val="003107C0"/>
    <w:rsid w:val="00314ACD"/>
    <w:rsid w:val="00327C5D"/>
    <w:rsid w:val="0033296F"/>
    <w:rsid w:val="00344586"/>
    <w:rsid w:val="00347A0A"/>
    <w:rsid w:val="00350B65"/>
    <w:rsid w:val="00356856"/>
    <w:rsid w:val="00365EBC"/>
    <w:rsid w:val="003724FF"/>
    <w:rsid w:val="00380804"/>
    <w:rsid w:val="003912AC"/>
    <w:rsid w:val="00397AFE"/>
    <w:rsid w:val="003A1373"/>
    <w:rsid w:val="003C5495"/>
    <w:rsid w:val="003C6642"/>
    <w:rsid w:val="003D04B1"/>
    <w:rsid w:val="003F0A5C"/>
    <w:rsid w:val="004004DD"/>
    <w:rsid w:val="004048AE"/>
    <w:rsid w:val="004048BE"/>
    <w:rsid w:val="00420C15"/>
    <w:rsid w:val="004321B6"/>
    <w:rsid w:val="00442A68"/>
    <w:rsid w:val="00443BDE"/>
    <w:rsid w:val="004448CC"/>
    <w:rsid w:val="00450D2E"/>
    <w:rsid w:val="00457F56"/>
    <w:rsid w:val="00462106"/>
    <w:rsid w:val="004A412B"/>
    <w:rsid w:val="004A4C57"/>
    <w:rsid w:val="004A5E45"/>
    <w:rsid w:val="004A62EA"/>
    <w:rsid w:val="004A7198"/>
    <w:rsid w:val="004B1099"/>
    <w:rsid w:val="004C3D95"/>
    <w:rsid w:val="004C6305"/>
    <w:rsid w:val="004D322F"/>
    <w:rsid w:val="004D53BC"/>
    <w:rsid w:val="004D79ED"/>
    <w:rsid w:val="004E0383"/>
    <w:rsid w:val="004E4E7E"/>
    <w:rsid w:val="004F7A1B"/>
    <w:rsid w:val="00503D46"/>
    <w:rsid w:val="00515E91"/>
    <w:rsid w:val="00527C13"/>
    <w:rsid w:val="00530763"/>
    <w:rsid w:val="00535AFB"/>
    <w:rsid w:val="0055709A"/>
    <w:rsid w:val="0056721E"/>
    <w:rsid w:val="00571646"/>
    <w:rsid w:val="00576256"/>
    <w:rsid w:val="00586A7A"/>
    <w:rsid w:val="00587468"/>
    <w:rsid w:val="00590154"/>
    <w:rsid w:val="00590D5A"/>
    <w:rsid w:val="00590E07"/>
    <w:rsid w:val="0059367C"/>
    <w:rsid w:val="00597248"/>
    <w:rsid w:val="005B2AA7"/>
    <w:rsid w:val="005C2EED"/>
    <w:rsid w:val="005C559C"/>
    <w:rsid w:val="005E1721"/>
    <w:rsid w:val="005E38C2"/>
    <w:rsid w:val="005E5DC1"/>
    <w:rsid w:val="005E6EEA"/>
    <w:rsid w:val="005E79BA"/>
    <w:rsid w:val="005F78EB"/>
    <w:rsid w:val="006046F0"/>
    <w:rsid w:val="00612F39"/>
    <w:rsid w:val="00614AF5"/>
    <w:rsid w:val="00614FB1"/>
    <w:rsid w:val="0062207B"/>
    <w:rsid w:val="0063379D"/>
    <w:rsid w:val="00640ECA"/>
    <w:rsid w:val="00641D66"/>
    <w:rsid w:val="00643747"/>
    <w:rsid w:val="00643FB4"/>
    <w:rsid w:val="00650493"/>
    <w:rsid w:val="00656C78"/>
    <w:rsid w:val="00665231"/>
    <w:rsid w:val="0067089D"/>
    <w:rsid w:val="0068247B"/>
    <w:rsid w:val="00692666"/>
    <w:rsid w:val="00697D11"/>
    <w:rsid w:val="006A1DCE"/>
    <w:rsid w:val="006A488E"/>
    <w:rsid w:val="006A4BF4"/>
    <w:rsid w:val="006A4F7C"/>
    <w:rsid w:val="006A5CF0"/>
    <w:rsid w:val="006A731F"/>
    <w:rsid w:val="006B67D3"/>
    <w:rsid w:val="006C03DF"/>
    <w:rsid w:val="006C0FE9"/>
    <w:rsid w:val="006C7BB1"/>
    <w:rsid w:val="006D35A5"/>
    <w:rsid w:val="006D793F"/>
    <w:rsid w:val="006E2A2F"/>
    <w:rsid w:val="006E5E99"/>
    <w:rsid w:val="006E6603"/>
    <w:rsid w:val="006E6C51"/>
    <w:rsid w:val="006F3C14"/>
    <w:rsid w:val="006F4A8D"/>
    <w:rsid w:val="006F5B21"/>
    <w:rsid w:val="007012EB"/>
    <w:rsid w:val="00704B60"/>
    <w:rsid w:val="00714C2C"/>
    <w:rsid w:val="00723446"/>
    <w:rsid w:val="007311BA"/>
    <w:rsid w:val="0073495A"/>
    <w:rsid w:val="00736E1D"/>
    <w:rsid w:val="007423CE"/>
    <w:rsid w:val="0075232C"/>
    <w:rsid w:val="007579E9"/>
    <w:rsid w:val="00757CBF"/>
    <w:rsid w:val="00760654"/>
    <w:rsid w:val="00762215"/>
    <w:rsid w:val="007644E9"/>
    <w:rsid w:val="007655E0"/>
    <w:rsid w:val="00765848"/>
    <w:rsid w:val="00774130"/>
    <w:rsid w:val="00777665"/>
    <w:rsid w:val="00777983"/>
    <w:rsid w:val="00780EFD"/>
    <w:rsid w:val="007823A1"/>
    <w:rsid w:val="00785B98"/>
    <w:rsid w:val="0078675F"/>
    <w:rsid w:val="00791F6B"/>
    <w:rsid w:val="00792A28"/>
    <w:rsid w:val="00793BD8"/>
    <w:rsid w:val="007A2F15"/>
    <w:rsid w:val="007A3CB1"/>
    <w:rsid w:val="007C3DFF"/>
    <w:rsid w:val="007C52C0"/>
    <w:rsid w:val="007D051C"/>
    <w:rsid w:val="007D7708"/>
    <w:rsid w:val="007E4AE9"/>
    <w:rsid w:val="007E4FA4"/>
    <w:rsid w:val="007F7CD5"/>
    <w:rsid w:val="00800773"/>
    <w:rsid w:val="00800BC4"/>
    <w:rsid w:val="00805260"/>
    <w:rsid w:val="0081445C"/>
    <w:rsid w:val="00823F47"/>
    <w:rsid w:val="00835461"/>
    <w:rsid w:val="00835804"/>
    <w:rsid w:val="008557FD"/>
    <w:rsid w:val="00873109"/>
    <w:rsid w:val="00874739"/>
    <w:rsid w:val="00876FD8"/>
    <w:rsid w:val="00877EF2"/>
    <w:rsid w:val="00890AE5"/>
    <w:rsid w:val="0089771E"/>
    <w:rsid w:val="008B1637"/>
    <w:rsid w:val="008B24AA"/>
    <w:rsid w:val="008B5F80"/>
    <w:rsid w:val="008D424E"/>
    <w:rsid w:val="008E29E9"/>
    <w:rsid w:val="008E4CF0"/>
    <w:rsid w:val="008F50FF"/>
    <w:rsid w:val="008F52F5"/>
    <w:rsid w:val="008F6587"/>
    <w:rsid w:val="009036D3"/>
    <w:rsid w:val="00915CEA"/>
    <w:rsid w:val="00917B78"/>
    <w:rsid w:val="00923C1E"/>
    <w:rsid w:val="00925B66"/>
    <w:rsid w:val="00941B11"/>
    <w:rsid w:val="00943E71"/>
    <w:rsid w:val="00946476"/>
    <w:rsid w:val="00946732"/>
    <w:rsid w:val="00954187"/>
    <w:rsid w:val="00963943"/>
    <w:rsid w:val="00976452"/>
    <w:rsid w:val="00986CD1"/>
    <w:rsid w:val="0099230D"/>
    <w:rsid w:val="00996DCC"/>
    <w:rsid w:val="009B49E2"/>
    <w:rsid w:val="009B732C"/>
    <w:rsid w:val="009C1417"/>
    <w:rsid w:val="009C7927"/>
    <w:rsid w:val="009D0E4C"/>
    <w:rsid w:val="009D22D2"/>
    <w:rsid w:val="009E3B6B"/>
    <w:rsid w:val="009E7692"/>
    <w:rsid w:val="009E7C74"/>
    <w:rsid w:val="00A02ABE"/>
    <w:rsid w:val="00A146D9"/>
    <w:rsid w:val="00A3218E"/>
    <w:rsid w:val="00A33F9C"/>
    <w:rsid w:val="00A36088"/>
    <w:rsid w:val="00A44B73"/>
    <w:rsid w:val="00A46DE9"/>
    <w:rsid w:val="00A52253"/>
    <w:rsid w:val="00A54ADF"/>
    <w:rsid w:val="00A54DBE"/>
    <w:rsid w:val="00A5534A"/>
    <w:rsid w:val="00A63945"/>
    <w:rsid w:val="00A649E5"/>
    <w:rsid w:val="00A70762"/>
    <w:rsid w:val="00A70FF9"/>
    <w:rsid w:val="00A72773"/>
    <w:rsid w:val="00A768AB"/>
    <w:rsid w:val="00A8259F"/>
    <w:rsid w:val="00A83831"/>
    <w:rsid w:val="00A965AA"/>
    <w:rsid w:val="00AA081C"/>
    <w:rsid w:val="00AA4008"/>
    <w:rsid w:val="00AA43E1"/>
    <w:rsid w:val="00AB768D"/>
    <w:rsid w:val="00AD0DB1"/>
    <w:rsid w:val="00AD3440"/>
    <w:rsid w:val="00AE359F"/>
    <w:rsid w:val="00AF26B6"/>
    <w:rsid w:val="00AF6976"/>
    <w:rsid w:val="00B178E5"/>
    <w:rsid w:val="00B22C4E"/>
    <w:rsid w:val="00B24B44"/>
    <w:rsid w:val="00B271A7"/>
    <w:rsid w:val="00B32999"/>
    <w:rsid w:val="00B33282"/>
    <w:rsid w:val="00B403B8"/>
    <w:rsid w:val="00B41BE9"/>
    <w:rsid w:val="00B44AC0"/>
    <w:rsid w:val="00B46BBD"/>
    <w:rsid w:val="00B52AAB"/>
    <w:rsid w:val="00B56D6F"/>
    <w:rsid w:val="00B62E78"/>
    <w:rsid w:val="00B679BA"/>
    <w:rsid w:val="00B70415"/>
    <w:rsid w:val="00B77DA3"/>
    <w:rsid w:val="00B848B1"/>
    <w:rsid w:val="00B84EF4"/>
    <w:rsid w:val="00B85D83"/>
    <w:rsid w:val="00B878DE"/>
    <w:rsid w:val="00BB5572"/>
    <w:rsid w:val="00BC1C1D"/>
    <w:rsid w:val="00BC24F3"/>
    <w:rsid w:val="00BC38C2"/>
    <w:rsid w:val="00BD3EB3"/>
    <w:rsid w:val="00BF12E7"/>
    <w:rsid w:val="00BF1B94"/>
    <w:rsid w:val="00BF342D"/>
    <w:rsid w:val="00C039AA"/>
    <w:rsid w:val="00C073CE"/>
    <w:rsid w:val="00C116FB"/>
    <w:rsid w:val="00C12B34"/>
    <w:rsid w:val="00C2196A"/>
    <w:rsid w:val="00C22A67"/>
    <w:rsid w:val="00C23027"/>
    <w:rsid w:val="00C25C8D"/>
    <w:rsid w:val="00C27FDB"/>
    <w:rsid w:val="00C329E3"/>
    <w:rsid w:val="00C36C8D"/>
    <w:rsid w:val="00C45585"/>
    <w:rsid w:val="00C51711"/>
    <w:rsid w:val="00C5531B"/>
    <w:rsid w:val="00C61E62"/>
    <w:rsid w:val="00C66ADA"/>
    <w:rsid w:val="00C67AAE"/>
    <w:rsid w:val="00C67D3D"/>
    <w:rsid w:val="00C7213C"/>
    <w:rsid w:val="00C75F29"/>
    <w:rsid w:val="00C91117"/>
    <w:rsid w:val="00CA1B1C"/>
    <w:rsid w:val="00CA1C78"/>
    <w:rsid w:val="00CA4C58"/>
    <w:rsid w:val="00CB77F7"/>
    <w:rsid w:val="00CC12B4"/>
    <w:rsid w:val="00CC4155"/>
    <w:rsid w:val="00CC4698"/>
    <w:rsid w:val="00CE1668"/>
    <w:rsid w:val="00CF3838"/>
    <w:rsid w:val="00D07477"/>
    <w:rsid w:val="00D10D87"/>
    <w:rsid w:val="00D10F9C"/>
    <w:rsid w:val="00D11B0F"/>
    <w:rsid w:val="00D12779"/>
    <w:rsid w:val="00D170E0"/>
    <w:rsid w:val="00D207DE"/>
    <w:rsid w:val="00D224F7"/>
    <w:rsid w:val="00D3180F"/>
    <w:rsid w:val="00D31963"/>
    <w:rsid w:val="00D35EE9"/>
    <w:rsid w:val="00D36FD6"/>
    <w:rsid w:val="00D44DDF"/>
    <w:rsid w:val="00D60DD7"/>
    <w:rsid w:val="00D62FC3"/>
    <w:rsid w:val="00D6537B"/>
    <w:rsid w:val="00D6656D"/>
    <w:rsid w:val="00D66FFA"/>
    <w:rsid w:val="00D86C77"/>
    <w:rsid w:val="00DA0781"/>
    <w:rsid w:val="00DA3619"/>
    <w:rsid w:val="00DA7E3E"/>
    <w:rsid w:val="00DC2B67"/>
    <w:rsid w:val="00DC4C55"/>
    <w:rsid w:val="00DD15A4"/>
    <w:rsid w:val="00DD45DD"/>
    <w:rsid w:val="00DE3EFA"/>
    <w:rsid w:val="00DF3BA8"/>
    <w:rsid w:val="00E02B24"/>
    <w:rsid w:val="00E047D6"/>
    <w:rsid w:val="00E04ED4"/>
    <w:rsid w:val="00E073BE"/>
    <w:rsid w:val="00E106EB"/>
    <w:rsid w:val="00E11909"/>
    <w:rsid w:val="00E13435"/>
    <w:rsid w:val="00E26436"/>
    <w:rsid w:val="00E26D11"/>
    <w:rsid w:val="00E27A2F"/>
    <w:rsid w:val="00E33608"/>
    <w:rsid w:val="00E415B5"/>
    <w:rsid w:val="00E4258D"/>
    <w:rsid w:val="00E4598A"/>
    <w:rsid w:val="00E45B78"/>
    <w:rsid w:val="00E536BC"/>
    <w:rsid w:val="00E53E40"/>
    <w:rsid w:val="00E620AC"/>
    <w:rsid w:val="00E63D99"/>
    <w:rsid w:val="00E85853"/>
    <w:rsid w:val="00E92889"/>
    <w:rsid w:val="00EB3954"/>
    <w:rsid w:val="00EB7935"/>
    <w:rsid w:val="00EC430D"/>
    <w:rsid w:val="00EE5BA4"/>
    <w:rsid w:val="00EF511E"/>
    <w:rsid w:val="00F07E3B"/>
    <w:rsid w:val="00F1131D"/>
    <w:rsid w:val="00F20FF3"/>
    <w:rsid w:val="00F21E77"/>
    <w:rsid w:val="00F23A2C"/>
    <w:rsid w:val="00F240D3"/>
    <w:rsid w:val="00F25788"/>
    <w:rsid w:val="00F33F48"/>
    <w:rsid w:val="00F344BD"/>
    <w:rsid w:val="00F543F9"/>
    <w:rsid w:val="00F618EA"/>
    <w:rsid w:val="00F63936"/>
    <w:rsid w:val="00F72558"/>
    <w:rsid w:val="00F86DF1"/>
    <w:rsid w:val="00F95BA3"/>
    <w:rsid w:val="00F979D1"/>
    <w:rsid w:val="00FA0AFE"/>
    <w:rsid w:val="00FA46CD"/>
    <w:rsid w:val="00FA4A29"/>
    <w:rsid w:val="00FB0D21"/>
    <w:rsid w:val="00FB3D8D"/>
    <w:rsid w:val="00FB421E"/>
    <w:rsid w:val="00FC5C19"/>
    <w:rsid w:val="00FC7705"/>
    <w:rsid w:val="00FD1EAF"/>
    <w:rsid w:val="00FD3D91"/>
    <w:rsid w:val="00FE2AF5"/>
    <w:rsid w:val="00FE4C7F"/>
    <w:rsid w:val="00FE63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351A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ill Sans" w:eastAsiaTheme="minorEastAsia" w:hAnsi="Gill Sans" w:cs="Gill Sans"/>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1"/>
    <w:next w:val="Normal1"/>
    <w:rsid w:val="005E79BA"/>
    <w:pPr>
      <w:keepNext/>
      <w:keepLines/>
      <w:widowControl w:val="0"/>
      <w:spacing w:before="200" w:after="80" w:line="265" w:lineRule="auto"/>
      <w:contextualSpacing/>
      <w:outlineLvl w:val="0"/>
    </w:pPr>
    <w:rPr>
      <w:rFonts w:eastAsia="Droid Sans"/>
      <w:color w:val="auto"/>
      <w:sz w:val="32"/>
      <w:szCs w:val="32"/>
    </w:rPr>
  </w:style>
  <w:style w:type="paragraph" w:styleId="2">
    <w:name w:val="heading 2"/>
    <w:basedOn w:val="Normal1"/>
    <w:next w:val="Normal1"/>
    <w:rsid w:val="005E79BA"/>
    <w:pPr>
      <w:keepNext/>
      <w:keepLines/>
      <w:spacing w:before="200"/>
      <w:contextualSpacing/>
      <w:outlineLvl w:val="1"/>
    </w:pPr>
    <w:rPr>
      <w:rFonts w:eastAsia="Trebuchet MS"/>
      <w:sz w:val="26"/>
      <w:szCs w:val="26"/>
    </w:rPr>
  </w:style>
  <w:style w:type="paragraph" w:styleId="3">
    <w:name w:val="heading 3"/>
    <w:basedOn w:val="Normal1"/>
    <w:next w:val="Normal1"/>
    <w:rsid w:val="000350D8"/>
    <w:pPr>
      <w:keepNext/>
      <w:keepLines/>
      <w:spacing w:before="160"/>
      <w:contextualSpacing/>
      <w:outlineLvl w:val="2"/>
    </w:pPr>
    <w:rPr>
      <w:rFonts w:eastAsia="Trebuchet MS"/>
      <w:color w:val="auto"/>
    </w:rPr>
  </w:style>
  <w:style w:type="paragraph" w:styleId="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5E79BA"/>
    <w:pPr>
      <w:jc w:val="both"/>
    </w:pPr>
  </w:style>
  <w:style w:type="table" w:customStyle="1" w:styleId="TableNormal1">
    <w:name w:val="Table Normal1"/>
    <w:tblPr>
      <w:tblCellMar>
        <w:top w:w="0" w:type="dxa"/>
        <w:left w:w="0" w:type="dxa"/>
        <w:bottom w:w="0" w:type="dxa"/>
        <w:right w:w="0" w:type="dxa"/>
      </w:tblCellMar>
    </w:tblPr>
  </w:style>
  <w:style w:type="paragraph" w:styleId="a3">
    <w:name w:val="Title"/>
    <w:basedOn w:val="Normal1"/>
    <w:next w:val="Normal1"/>
    <w:pPr>
      <w:keepNext/>
      <w:keepLines/>
      <w:contextualSpacing/>
    </w:pPr>
    <w:rPr>
      <w:rFonts w:ascii="Trebuchet MS" w:eastAsia="Trebuchet MS" w:hAnsi="Trebuchet MS" w:cs="Trebuchet MS"/>
      <w:sz w:val="42"/>
      <w:szCs w:val="42"/>
    </w:rPr>
  </w:style>
  <w:style w:type="paragraph" w:styleId="a4">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customStyle="1" w:styleId="40">
    <w:name w:val="4"/>
    <w:basedOn w:val="TableNormal1"/>
    <w:tblPr>
      <w:tblStyleRowBandSize w:val="1"/>
      <w:tblStyleColBandSize w:val="1"/>
      <w:tblCellMar>
        <w:top w:w="0" w:type="dxa"/>
        <w:left w:w="0" w:type="dxa"/>
        <w:bottom w:w="0" w:type="dxa"/>
        <w:right w:w="0" w:type="dxa"/>
      </w:tblCellMar>
    </w:tblPr>
  </w:style>
  <w:style w:type="table" w:customStyle="1" w:styleId="30">
    <w:name w:val="3"/>
    <w:basedOn w:val="TableNormal1"/>
    <w:tblPr>
      <w:tblStyleRowBandSize w:val="1"/>
      <w:tblStyleColBandSize w:val="1"/>
      <w:tblCellMar>
        <w:top w:w="0" w:type="dxa"/>
        <w:left w:w="0" w:type="dxa"/>
        <w:bottom w:w="0" w:type="dxa"/>
        <w:right w:w="0" w:type="dxa"/>
      </w:tblCellMar>
    </w:tblPr>
  </w:style>
  <w:style w:type="table" w:customStyle="1" w:styleId="20">
    <w:name w:val="2"/>
    <w:basedOn w:val="TableNormal1"/>
    <w:tblPr>
      <w:tblStyleRowBandSize w:val="1"/>
      <w:tblStyleColBandSize w:val="1"/>
      <w:tblCellMar>
        <w:top w:w="0" w:type="dxa"/>
        <w:left w:w="0" w:type="dxa"/>
        <w:bottom w:w="0" w:type="dxa"/>
        <w:right w:w="0" w:type="dxa"/>
      </w:tblCellMar>
    </w:tblPr>
  </w:style>
  <w:style w:type="table" w:customStyle="1" w:styleId="10">
    <w:name w:val="1"/>
    <w:basedOn w:val="TableNormal1"/>
    <w:tblPr>
      <w:tblStyleRowBandSize w:val="1"/>
      <w:tblStyleColBandSize w:val="1"/>
      <w:tblCellMar>
        <w:top w:w="0" w:type="dxa"/>
        <w:left w:w="0" w:type="dxa"/>
        <w:bottom w:w="0" w:type="dxa"/>
        <w:right w:w="0" w:type="dxa"/>
      </w:tblCellMar>
    </w:tblPr>
  </w:style>
  <w:style w:type="paragraph" w:styleId="a5">
    <w:name w:val="annotation text"/>
    <w:basedOn w:val="a"/>
    <w:link w:val="a6"/>
    <w:uiPriority w:val="99"/>
    <w:unhideWhenUsed/>
    <w:pPr>
      <w:jc w:val="left"/>
    </w:pPr>
  </w:style>
  <w:style w:type="character" w:customStyle="1" w:styleId="a6">
    <w:name w:val="コメント文字列 (文字)"/>
    <w:basedOn w:val="a0"/>
    <w:link w:val="a5"/>
    <w:uiPriority w:val="99"/>
  </w:style>
  <w:style w:type="character" w:styleId="a7">
    <w:name w:val="annotation reference"/>
    <w:basedOn w:val="a0"/>
    <w:uiPriority w:val="99"/>
    <w:semiHidden/>
    <w:unhideWhenUsed/>
    <w:rPr>
      <w:sz w:val="18"/>
      <w:szCs w:val="18"/>
    </w:rPr>
  </w:style>
  <w:style w:type="paragraph" w:styleId="a8">
    <w:name w:val="Balloon Text"/>
    <w:basedOn w:val="a"/>
    <w:link w:val="a9"/>
    <w:uiPriority w:val="99"/>
    <w:semiHidden/>
    <w:unhideWhenUsed/>
    <w:rsid w:val="00294925"/>
    <w:pPr>
      <w:spacing w:line="240" w:lineRule="auto"/>
    </w:pPr>
    <w:rPr>
      <w:rFonts w:ascii="ヒラギノ角ゴ ProN W3" w:eastAsia="ヒラギノ角ゴ ProN W3"/>
      <w:sz w:val="18"/>
      <w:szCs w:val="18"/>
    </w:rPr>
  </w:style>
  <w:style w:type="character" w:customStyle="1" w:styleId="a9">
    <w:name w:val="吹き出し (文字)"/>
    <w:basedOn w:val="a0"/>
    <w:link w:val="a8"/>
    <w:uiPriority w:val="99"/>
    <w:semiHidden/>
    <w:rsid w:val="00294925"/>
    <w:rPr>
      <w:rFonts w:ascii="ヒラギノ角ゴ ProN W3" w:eastAsia="ヒラギノ角ゴ ProN W3"/>
      <w:sz w:val="18"/>
      <w:szCs w:val="18"/>
    </w:rPr>
  </w:style>
  <w:style w:type="character" w:styleId="aa">
    <w:name w:val="line number"/>
    <w:basedOn w:val="a0"/>
    <w:uiPriority w:val="99"/>
    <w:semiHidden/>
    <w:unhideWhenUsed/>
    <w:rsid w:val="00874739"/>
  </w:style>
  <w:style w:type="paragraph" w:styleId="Web">
    <w:name w:val="Normal (Web)"/>
    <w:basedOn w:val="a"/>
    <w:uiPriority w:val="99"/>
    <w:unhideWhenUsed/>
    <w:rsid w:val="00121D7B"/>
    <w:pPr>
      <w:widowControl/>
      <w:spacing w:before="100" w:beforeAutospacing="1" w:after="100" w:afterAutospacing="1" w:line="240" w:lineRule="auto"/>
      <w:jc w:val="left"/>
    </w:pPr>
    <w:rPr>
      <w:rFonts w:ascii="Times" w:hAnsi="Times" w:cs="Times New Roman"/>
      <w:color w:val="auto"/>
      <w:sz w:val="20"/>
      <w:szCs w:val="20"/>
    </w:rPr>
  </w:style>
  <w:style w:type="character" w:styleId="ab">
    <w:name w:val="Hyperlink"/>
    <w:basedOn w:val="a0"/>
    <w:uiPriority w:val="99"/>
    <w:unhideWhenUsed/>
    <w:rsid w:val="00121D7B"/>
    <w:rPr>
      <w:color w:val="0000FF"/>
      <w:u w:val="single"/>
    </w:rPr>
  </w:style>
  <w:style w:type="paragraph" w:styleId="ac">
    <w:name w:val="header"/>
    <w:basedOn w:val="a"/>
    <w:link w:val="ad"/>
    <w:uiPriority w:val="99"/>
    <w:unhideWhenUsed/>
    <w:rsid w:val="00590154"/>
    <w:pPr>
      <w:tabs>
        <w:tab w:val="center" w:pos="4252"/>
        <w:tab w:val="right" w:pos="8504"/>
      </w:tabs>
      <w:snapToGrid w:val="0"/>
    </w:pPr>
  </w:style>
  <w:style w:type="character" w:customStyle="1" w:styleId="ad">
    <w:name w:val="ヘッダー (文字)"/>
    <w:basedOn w:val="a0"/>
    <w:link w:val="ac"/>
    <w:uiPriority w:val="99"/>
    <w:rsid w:val="00590154"/>
  </w:style>
  <w:style w:type="paragraph" w:styleId="ae">
    <w:name w:val="footer"/>
    <w:basedOn w:val="a"/>
    <w:link w:val="af"/>
    <w:uiPriority w:val="99"/>
    <w:unhideWhenUsed/>
    <w:rsid w:val="00590154"/>
    <w:pPr>
      <w:tabs>
        <w:tab w:val="center" w:pos="4252"/>
        <w:tab w:val="right" w:pos="8504"/>
      </w:tabs>
      <w:snapToGrid w:val="0"/>
    </w:pPr>
  </w:style>
  <w:style w:type="character" w:customStyle="1" w:styleId="af">
    <w:name w:val="フッター (文字)"/>
    <w:basedOn w:val="a0"/>
    <w:link w:val="ae"/>
    <w:uiPriority w:val="99"/>
    <w:rsid w:val="00590154"/>
  </w:style>
  <w:style w:type="paragraph" w:styleId="af0">
    <w:name w:val="caption"/>
    <w:basedOn w:val="a"/>
    <w:next w:val="a"/>
    <w:uiPriority w:val="35"/>
    <w:unhideWhenUsed/>
    <w:qFormat/>
    <w:rsid w:val="000D474F"/>
    <w:rPr>
      <w:b/>
      <w:bCs/>
      <w:sz w:val="21"/>
      <w:szCs w:val="21"/>
    </w:rPr>
  </w:style>
  <w:style w:type="paragraph" w:styleId="af1">
    <w:name w:val="annotation subject"/>
    <w:basedOn w:val="a5"/>
    <w:next w:val="a5"/>
    <w:link w:val="af2"/>
    <w:uiPriority w:val="99"/>
    <w:semiHidden/>
    <w:unhideWhenUsed/>
    <w:rsid w:val="00777983"/>
    <w:rPr>
      <w:b/>
      <w:bCs/>
    </w:rPr>
  </w:style>
  <w:style w:type="character" w:customStyle="1" w:styleId="af2">
    <w:name w:val="コメント内容 (文字)"/>
    <w:basedOn w:val="a6"/>
    <w:link w:val="af1"/>
    <w:uiPriority w:val="99"/>
    <w:semiHidden/>
    <w:rsid w:val="00777983"/>
    <w:rPr>
      <w:b/>
      <w:bCs/>
    </w:rPr>
  </w:style>
  <w:style w:type="paragraph" w:customStyle="1" w:styleId="EndNoteBibliographyTitle">
    <w:name w:val="EndNote Bibliography Title"/>
    <w:basedOn w:val="a"/>
    <w:rsid w:val="00217524"/>
    <w:pPr>
      <w:jc w:val="center"/>
    </w:pPr>
  </w:style>
  <w:style w:type="paragraph" w:customStyle="1" w:styleId="EndNoteBibliography">
    <w:name w:val="EndNote Bibliography"/>
    <w:basedOn w:val="a"/>
    <w:rsid w:val="00217524"/>
    <w:pPr>
      <w:spacing w:line="240" w:lineRule="auto"/>
    </w:pPr>
  </w:style>
  <w:style w:type="character" w:styleId="af3">
    <w:name w:val="FollowedHyperlink"/>
    <w:basedOn w:val="a0"/>
    <w:uiPriority w:val="99"/>
    <w:semiHidden/>
    <w:unhideWhenUsed/>
    <w:rsid w:val="004F7A1B"/>
    <w:rPr>
      <w:color w:val="800080" w:themeColor="followedHyperlink"/>
      <w:u w:val="single"/>
    </w:rPr>
  </w:style>
  <w:style w:type="paragraph" w:styleId="af4">
    <w:name w:val="Revision"/>
    <w:hidden/>
    <w:uiPriority w:val="99"/>
    <w:semiHidden/>
    <w:rsid w:val="001625A3"/>
    <w:pPr>
      <w:spacing w:line="240" w:lineRule="auto"/>
    </w:pPr>
  </w:style>
  <w:style w:type="paragraph" w:customStyle="1" w:styleId="p1">
    <w:name w:val="p1"/>
    <w:basedOn w:val="a"/>
    <w:rsid w:val="00C67D3D"/>
    <w:pPr>
      <w:widowControl/>
      <w:spacing w:line="240" w:lineRule="auto"/>
      <w:jc w:val="left"/>
    </w:pPr>
    <w:rPr>
      <w:rFonts w:ascii="Helvetica" w:hAnsi="Helvetica" w:cs="Times New Roman"/>
      <w:color w:val="auto"/>
      <w:sz w:val="10"/>
      <w:szCs w:val="1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ill Sans" w:eastAsiaTheme="minorEastAsia" w:hAnsi="Gill Sans" w:cs="Gill Sans"/>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1"/>
    <w:next w:val="Normal1"/>
    <w:rsid w:val="005E79BA"/>
    <w:pPr>
      <w:keepNext/>
      <w:keepLines/>
      <w:widowControl w:val="0"/>
      <w:spacing w:before="200" w:after="80" w:line="265" w:lineRule="auto"/>
      <w:contextualSpacing/>
      <w:outlineLvl w:val="0"/>
    </w:pPr>
    <w:rPr>
      <w:rFonts w:eastAsia="Droid Sans"/>
      <w:color w:val="auto"/>
      <w:sz w:val="32"/>
      <w:szCs w:val="32"/>
    </w:rPr>
  </w:style>
  <w:style w:type="paragraph" w:styleId="2">
    <w:name w:val="heading 2"/>
    <w:basedOn w:val="Normal1"/>
    <w:next w:val="Normal1"/>
    <w:rsid w:val="005E79BA"/>
    <w:pPr>
      <w:keepNext/>
      <w:keepLines/>
      <w:spacing w:before="200"/>
      <w:contextualSpacing/>
      <w:outlineLvl w:val="1"/>
    </w:pPr>
    <w:rPr>
      <w:rFonts w:eastAsia="Trebuchet MS"/>
      <w:sz w:val="26"/>
      <w:szCs w:val="26"/>
    </w:rPr>
  </w:style>
  <w:style w:type="paragraph" w:styleId="3">
    <w:name w:val="heading 3"/>
    <w:basedOn w:val="Normal1"/>
    <w:next w:val="Normal1"/>
    <w:rsid w:val="000350D8"/>
    <w:pPr>
      <w:keepNext/>
      <w:keepLines/>
      <w:spacing w:before="160"/>
      <w:contextualSpacing/>
      <w:outlineLvl w:val="2"/>
    </w:pPr>
    <w:rPr>
      <w:rFonts w:eastAsia="Trebuchet MS"/>
      <w:color w:val="auto"/>
    </w:rPr>
  </w:style>
  <w:style w:type="paragraph" w:styleId="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5E79BA"/>
    <w:pPr>
      <w:jc w:val="both"/>
    </w:pPr>
  </w:style>
  <w:style w:type="table" w:customStyle="1" w:styleId="TableNormal1">
    <w:name w:val="Table Normal1"/>
    <w:tblPr>
      <w:tblCellMar>
        <w:top w:w="0" w:type="dxa"/>
        <w:left w:w="0" w:type="dxa"/>
        <w:bottom w:w="0" w:type="dxa"/>
        <w:right w:w="0" w:type="dxa"/>
      </w:tblCellMar>
    </w:tblPr>
  </w:style>
  <w:style w:type="paragraph" w:styleId="a3">
    <w:name w:val="Title"/>
    <w:basedOn w:val="Normal1"/>
    <w:next w:val="Normal1"/>
    <w:pPr>
      <w:keepNext/>
      <w:keepLines/>
      <w:contextualSpacing/>
    </w:pPr>
    <w:rPr>
      <w:rFonts w:ascii="Trebuchet MS" w:eastAsia="Trebuchet MS" w:hAnsi="Trebuchet MS" w:cs="Trebuchet MS"/>
      <w:sz w:val="42"/>
      <w:szCs w:val="42"/>
    </w:rPr>
  </w:style>
  <w:style w:type="paragraph" w:styleId="a4">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customStyle="1" w:styleId="40">
    <w:name w:val="4"/>
    <w:basedOn w:val="TableNormal1"/>
    <w:tblPr>
      <w:tblStyleRowBandSize w:val="1"/>
      <w:tblStyleColBandSize w:val="1"/>
      <w:tblCellMar>
        <w:top w:w="0" w:type="dxa"/>
        <w:left w:w="0" w:type="dxa"/>
        <w:bottom w:w="0" w:type="dxa"/>
        <w:right w:w="0" w:type="dxa"/>
      </w:tblCellMar>
    </w:tblPr>
  </w:style>
  <w:style w:type="table" w:customStyle="1" w:styleId="30">
    <w:name w:val="3"/>
    <w:basedOn w:val="TableNormal1"/>
    <w:tblPr>
      <w:tblStyleRowBandSize w:val="1"/>
      <w:tblStyleColBandSize w:val="1"/>
      <w:tblCellMar>
        <w:top w:w="0" w:type="dxa"/>
        <w:left w:w="0" w:type="dxa"/>
        <w:bottom w:w="0" w:type="dxa"/>
        <w:right w:w="0" w:type="dxa"/>
      </w:tblCellMar>
    </w:tblPr>
  </w:style>
  <w:style w:type="table" w:customStyle="1" w:styleId="20">
    <w:name w:val="2"/>
    <w:basedOn w:val="TableNormal1"/>
    <w:tblPr>
      <w:tblStyleRowBandSize w:val="1"/>
      <w:tblStyleColBandSize w:val="1"/>
      <w:tblCellMar>
        <w:top w:w="0" w:type="dxa"/>
        <w:left w:w="0" w:type="dxa"/>
        <w:bottom w:w="0" w:type="dxa"/>
        <w:right w:w="0" w:type="dxa"/>
      </w:tblCellMar>
    </w:tblPr>
  </w:style>
  <w:style w:type="table" w:customStyle="1" w:styleId="10">
    <w:name w:val="1"/>
    <w:basedOn w:val="TableNormal1"/>
    <w:tblPr>
      <w:tblStyleRowBandSize w:val="1"/>
      <w:tblStyleColBandSize w:val="1"/>
      <w:tblCellMar>
        <w:top w:w="0" w:type="dxa"/>
        <w:left w:w="0" w:type="dxa"/>
        <w:bottom w:w="0" w:type="dxa"/>
        <w:right w:w="0" w:type="dxa"/>
      </w:tblCellMar>
    </w:tblPr>
  </w:style>
  <w:style w:type="paragraph" w:styleId="a5">
    <w:name w:val="annotation text"/>
    <w:basedOn w:val="a"/>
    <w:link w:val="a6"/>
    <w:uiPriority w:val="99"/>
    <w:unhideWhenUsed/>
    <w:pPr>
      <w:jc w:val="left"/>
    </w:pPr>
  </w:style>
  <w:style w:type="character" w:customStyle="1" w:styleId="a6">
    <w:name w:val="コメント文字列 (文字)"/>
    <w:basedOn w:val="a0"/>
    <w:link w:val="a5"/>
    <w:uiPriority w:val="99"/>
  </w:style>
  <w:style w:type="character" w:styleId="a7">
    <w:name w:val="annotation reference"/>
    <w:basedOn w:val="a0"/>
    <w:uiPriority w:val="99"/>
    <w:semiHidden/>
    <w:unhideWhenUsed/>
    <w:rPr>
      <w:sz w:val="18"/>
      <w:szCs w:val="18"/>
    </w:rPr>
  </w:style>
  <w:style w:type="paragraph" w:styleId="a8">
    <w:name w:val="Balloon Text"/>
    <w:basedOn w:val="a"/>
    <w:link w:val="a9"/>
    <w:uiPriority w:val="99"/>
    <w:semiHidden/>
    <w:unhideWhenUsed/>
    <w:rsid w:val="00294925"/>
    <w:pPr>
      <w:spacing w:line="240" w:lineRule="auto"/>
    </w:pPr>
    <w:rPr>
      <w:rFonts w:ascii="ヒラギノ角ゴ ProN W3" w:eastAsia="ヒラギノ角ゴ ProN W3"/>
      <w:sz w:val="18"/>
      <w:szCs w:val="18"/>
    </w:rPr>
  </w:style>
  <w:style w:type="character" w:customStyle="1" w:styleId="a9">
    <w:name w:val="吹き出し (文字)"/>
    <w:basedOn w:val="a0"/>
    <w:link w:val="a8"/>
    <w:uiPriority w:val="99"/>
    <w:semiHidden/>
    <w:rsid w:val="00294925"/>
    <w:rPr>
      <w:rFonts w:ascii="ヒラギノ角ゴ ProN W3" w:eastAsia="ヒラギノ角ゴ ProN W3"/>
      <w:sz w:val="18"/>
      <w:szCs w:val="18"/>
    </w:rPr>
  </w:style>
  <w:style w:type="character" w:styleId="aa">
    <w:name w:val="line number"/>
    <w:basedOn w:val="a0"/>
    <w:uiPriority w:val="99"/>
    <w:semiHidden/>
    <w:unhideWhenUsed/>
    <w:rsid w:val="00874739"/>
  </w:style>
  <w:style w:type="paragraph" w:styleId="Web">
    <w:name w:val="Normal (Web)"/>
    <w:basedOn w:val="a"/>
    <w:uiPriority w:val="99"/>
    <w:unhideWhenUsed/>
    <w:rsid w:val="00121D7B"/>
    <w:pPr>
      <w:widowControl/>
      <w:spacing w:before="100" w:beforeAutospacing="1" w:after="100" w:afterAutospacing="1" w:line="240" w:lineRule="auto"/>
      <w:jc w:val="left"/>
    </w:pPr>
    <w:rPr>
      <w:rFonts w:ascii="Times" w:hAnsi="Times" w:cs="Times New Roman"/>
      <w:color w:val="auto"/>
      <w:sz w:val="20"/>
      <w:szCs w:val="20"/>
    </w:rPr>
  </w:style>
  <w:style w:type="character" w:styleId="ab">
    <w:name w:val="Hyperlink"/>
    <w:basedOn w:val="a0"/>
    <w:uiPriority w:val="99"/>
    <w:unhideWhenUsed/>
    <w:rsid w:val="00121D7B"/>
    <w:rPr>
      <w:color w:val="0000FF"/>
      <w:u w:val="single"/>
    </w:rPr>
  </w:style>
  <w:style w:type="paragraph" w:styleId="ac">
    <w:name w:val="header"/>
    <w:basedOn w:val="a"/>
    <w:link w:val="ad"/>
    <w:uiPriority w:val="99"/>
    <w:unhideWhenUsed/>
    <w:rsid w:val="00590154"/>
    <w:pPr>
      <w:tabs>
        <w:tab w:val="center" w:pos="4252"/>
        <w:tab w:val="right" w:pos="8504"/>
      </w:tabs>
      <w:snapToGrid w:val="0"/>
    </w:pPr>
  </w:style>
  <w:style w:type="character" w:customStyle="1" w:styleId="ad">
    <w:name w:val="ヘッダー (文字)"/>
    <w:basedOn w:val="a0"/>
    <w:link w:val="ac"/>
    <w:uiPriority w:val="99"/>
    <w:rsid w:val="00590154"/>
  </w:style>
  <w:style w:type="paragraph" w:styleId="ae">
    <w:name w:val="footer"/>
    <w:basedOn w:val="a"/>
    <w:link w:val="af"/>
    <w:uiPriority w:val="99"/>
    <w:unhideWhenUsed/>
    <w:rsid w:val="00590154"/>
    <w:pPr>
      <w:tabs>
        <w:tab w:val="center" w:pos="4252"/>
        <w:tab w:val="right" w:pos="8504"/>
      </w:tabs>
      <w:snapToGrid w:val="0"/>
    </w:pPr>
  </w:style>
  <w:style w:type="character" w:customStyle="1" w:styleId="af">
    <w:name w:val="フッター (文字)"/>
    <w:basedOn w:val="a0"/>
    <w:link w:val="ae"/>
    <w:uiPriority w:val="99"/>
    <w:rsid w:val="00590154"/>
  </w:style>
  <w:style w:type="paragraph" w:styleId="af0">
    <w:name w:val="caption"/>
    <w:basedOn w:val="a"/>
    <w:next w:val="a"/>
    <w:uiPriority w:val="35"/>
    <w:unhideWhenUsed/>
    <w:qFormat/>
    <w:rsid w:val="000D474F"/>
    <w:rPr>
      <w:b/>
      <w:bCs/>
      <w:sz w:val="21"/>
      <w:szCs w:val="21"/>
    </w:rPr>
  </w:style>
  <w:style w:type="paragraph" w:styleId="af1">
    <w:name w:val="annotation subject"/>
    <w:basedOn w:val="a5"/>
    <w:next w:val="a5"/>
    <w:link w:val="af2"/>
    <w:uiPriority w:val="99"/>
    <w:semiHidden/>
    <w:unhideWhenUsed/>
    <w:rsid w:val="00777983"/>
    <w:rPr>
      <w:b/>
      <w:bCs/>
    </w:rPr>
  </w:style>
  <w:style w:type="character" w:customStyle="1" w:styleId="af2">
    <w:name w:val="コメント内容 (文字)"/>
    <w:basedOn w:val="a6"/>
    <w:link w:val="af1"/>
    <w:uiPriority w:val="99"/>
    <w:semiHidden/>
    <w:rsid w:val="00777983"/>
    <w:rPr>
      <w:b/>
      <w:bCs/>
    </w:rPr>
  </w:style>
  <w:style w:type="paragraph" w:customStyle="1" w:styleId="EndNoteBibliographyTitle">
    <w:name w:val="EndNote Bibliography Title"/>
    <w:basedOn w:val="a"/>
    <w:rsid w:val="00217524"/>
    <w:pPr>
      <w:jc w:val="center"/>
    </w:pPr>
  </w:style>
  <w:style w:type="paragraph" w:customStyle="1" w:styleId="EndNoteBibliography">
    <w:name w:val="EndNote Bibliography"/>
    <w:basedOn w:val="a"/>
    <w:rsid w:val="00217524"/>
    <w:pPr>
      <w:spacing w:line="240" w:lineRule="auto"/>
    </w:pPr>
  </w:style>
  <w:style w:type="character" w:styleId="af3">
    <w:name w:val="FollowedHyperlink"/>
    <w:basedOn w:val="a0"/>
    <w:uiPriority w:val="99"/>
    <w:semiHidden/>
    <w:unhideWhenUsed/>
    <w:rsid w:val="004F7A1B"/>
    <w:rPr>
      <w:color w:val="800080" w:themeColor="followedHyperlink"/>
      <w:u w:val="single"/>
    </w:rPr>
  </w:style>
  <w:style w:type="paragraph" w:styleId="af4">
    <w:name w:val="Revision"/>
    <w:hidden/>
    <w:uiPriority w:val="99"/>
    <w:semiHidden/>
    <w:rsid w:val="001625A3"/>
    <w:pPr>
      <w:spacing w:line="240" w:lineRule="auto"/>
    </w:pPr>
  </w:style>
  <w:style w:type="paragraph" w:customStyle="1" w:styleId="p1">
    <w:name w:val="p1"/>
    <w:basedOn w:val="a"/>
    <w:rsid w:val="00C67D3D"/>
    <w:pPr>
      <w:widowControl/>
      <w:spacing w:line="240" w:lineRule="auto"/>
      <w:jc w:val="left"/>
    </w:pPr>
    <w:rPr>
      <w:rFonts w:ascii="Helvetica" w:hAnsi="Helvetica" w:cs="Times New Roman"/>
      <w:color w:val="auto"/>
      <w:sz w:val="10"/>
      <w:szCs w:val="1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3042">
      <w:bodyDiv w:val="1"/>
      <w:marLeft w:val="0"/>
      <w:marRight w:val="0"/>
      <w:marTop w:val="0"/>
      <w:marBottom w:val="0"/>
      <w:divBdr>
        <w:top w:val="none" w:sz="0" w:space="0" w:color="auto"/>
        <w:left w:val="none" w:sz="0" w:space="0" w:color="auto"/>
        <w:bottom w:val="none" w:sz="0" w:space="0" w:color="auto"/>
        <w:right w:val="none" w:sz="0" w:space="0" w:color="auto"/>
      </w:divBdr>
    </w:div>
    <w:div w:id="77561098">
      <w:bodyDiv w:val="1"/>
      <w:marLeft w:val="0"/>
      <w:marRight w:val="0"/>
      <w:marTop w:val="0"/>
      <w:marBottom w:val="0"/>
      <w:divBdr>
        <w:top w:val="none" w:sz="0" w:space="0" w:color="auto"/>
        <w:left w:val="none" w:sz="0" w:space="0" w:color="auto"/>
        <w:bottom w:val="none" w:sz="0" w:space="0" w:color="auto"/>
        <w:right w:val="none" w:sz="0" w:space="0" w:color="auto"/>
      </w:divBdr>
    </w:div>
    <w:div w:id="82343967">
      <w:bodyDiv w:val="1"/>
      <w:marLeft w:val="0"/>
      <w:marRight w:val="0"/>
      <w:marTop w:val="0"/>
      <w:marBottom w:val="0"/>
      <w:divBdr>
        <w:top w:val="none" w:sz="0" w:space="0" w:color="auto"/>
        <w:left w:val="none" w:sz="0" w:space="0" w:color="auto"/>
        <w:bottom w:val="none" w:sz="0" w:space="0" w:color="auto"/>
        <w:right w:val="none" w:sz="0" w:space="0" w:color="auto"/>
      </w:divBdr>
    </w:div>
    <w:div w:id="83115753">
      <w:bodyDiv w:val="1"/>
      <w:marLeft w:val="0"/>
      <w:marRight w:val="0"/>
      <w:marTop w:val="0"/>
      <w:marBottom w:val="0"/>
      <w:divBdr>
        <w:top w:val="none" w:sz="0" w:space="0" w:color="auto"/>
        <w:left w:val="none" w:sz="0" w:space="0" w:color="auto"/>
        <w:bottom w:val="none" w:sz="0" w:space="0" w:color="auto"/>
        <w:right w:val="none" w:sz="0" w:space="0" w:color="auto"/>
      </w:divBdr>
    </w:div>
    <w:div w:id="114636926">
      <w:bodyDiv w:val="1"/>
      <w:marLeft w:val="0"/>
      <w:marRight w:val="0"/>
      <w:marTop w:val="0"/>
      <w:marBottom w:val="0"/>
      <w:divBdr>
        <w:top w:val="none" w:sz="0" w:space="0" w:color="auto"/>
        <w:left w:val="none" w:sz="0" w:space="0" w:color="auto"/>
        <w:bottom w:val="none" w:sz="0" w:space="0" w:color="auto"/>
        <w:right w:val="none" w:sz="0" w:space="0" w:color="auto"/>
      </w:divBdr>
    </w:div>
    <w:div w:id="123885758">
      <w:bodyDiv w:val="1"/>
      <w:marLeft w:val="0"/>
      <w:marRight w:val="0"/>
      <w:marTop w:val="0"/>
      <w:marBottom w:val="0"/>
      <w:divBdr>
        <w:top w:val="none" w:sz="0" w:space="0" w:color="auto"/>
        <w:left w:val="none" w:sz="0" w:space="0" w:color="auto"/>
        <w:bottom w:val="none" w:sz="0" w:space="0" w:color="auto"/>
        <w:right w:val="none" w:sz="0" w:space="0" w:color="auto"/>
      </w:divBdr>
    </w:div>
    <w:div w:id="161549519">
      <w:bodyDiv w:val="1"/>
      <w:marLeft w:val="0"/>
      <w:marRight w:val="0"/>
      <w:marTop w:val="0"/>
      <w:marBottom w:val="0"/>
      <w:divBdr>
        <w:top w:val="none" w:sz="0" w:space="0" w:color="auto"/>
        <w:left w:val="none" w:sz="0" w:space="0" w:color="auto"/>
        <w:bottom w:val="none" w:sz="0" w:space="0" w:color="auto"/>
        <w:right w:val="none" w:sz="0" w:space="0" w:color="auto"/>
      </w:divBdr>
    </w:div>
    <w:div w:id="167446850">
      <w:bodyDiv w:val="1"/>
      <w:marLeft w:val="0"/>
      <w:marRight w:val="0"/>
      <w:marTop w:val="0"/>
      <w:marBottom w:val="0"/>
      <w:divBdr>
        <w:top w:val="none" w:sz="0" w:space="0" w:color="auto"/>
        <w:left w:val="none" w:sz="0" w:space="0" w:color="auto"/>
        <w:bottom w:val="none" w:sz="0" w:space="0" w:color="auto"/>
        <w:right w:val="none" w:sz="0" w:space="0" w:color="auto"/>
      </w:divBdr>
    </w:div>
    <w:div w:id="183596952">
      <w:bodyDiv w:val="1"/>
      <w:marLeft w:val="0"/>
      <w:marRight w:val="0"/>
      <w:marTop w:val="0"/>
      <w:marBottom w:val="0"/>
      <w:divBdr>
        <w:top w:val="none" w:sz="0" w:space="0" w:color="auto"/>
        <w:left w:val="none" w:sz="0" w:space="0" w:color="auto"/>
        <w:bottom w:val="none" w:sz="0" w:space="0" w:color="auto"/>
        <w:right w:val="none" w:sz="0" w:space="0" w:color="auto"/>
      </w:divBdr>
    </w:div>
    <w:div w:id="190802750">
      <w:bodyDiv w:val="1"/>
      <w:marLeft w:val="0"/>
      <w:marRight w:val="0"/>
      <w:marTop w:val="0"/>
      <w:marBottom w:val="0"/>
      <w:divBdr>
        <w:top w:val="none" w:sz="0" w:space="0" w:color="auto"/>
        <w:left w:val="none" w:sz="0" w:space="0" w:color="auto"/>
        <w:bottom w:val="none" w:sz="0" w:space="0" w:color="auto"/>
        <w:right w:val="none" w:sz="0" w:space="0" w:color="auto"/>
      </w:divBdr>
    </w:div>
    <w:div w:id="232395055">
      <w:bodyDiv w:val="1"/>
      <w:marLeft w:val="0"/>
      <w:marRight w:val="0"/>
      <w:marTop w:val="0"/>
      <w:marBottom w:val="0"/>
      <w:divBdr>
        <w:top w:val="none" w:sz="0" w:space="0" w:color="auto"/>
        <w:left w:val="none" w:sz="0" w:space="0" w:color="auto"/>
        <w:bottom w:val="none" w:sz="0" w:space="0" w:color="auto"/>
        <w:right w:val="none" w:sz="0" w:space="0" w:color="auto"/>
      </w:divBdr>
    </w:div>
    <w:div w:id="242224080">
      <w:bodyDiv w:val="1"/>
      <w:marLeft w:val="0"/>
      <w:marRight w:val="0"/>
      <w:marTop w:val="0"/>
      <w:marBottom w:val="0"/>
      <w:divBdr>
        <w:top w:val="none" w:sz="0" w:space="0" w:color="auto"/>
        <w:left w:val="none" w:sz="0" w:space="0" w:color="auto"/>
        <w:bottom w:val="none" w:sz="0" w:space="0" w:color="auto"/>
        <w:right w:val="none" w:sz="0" w:space="0" w:color="auto"/>
      </w:divBdr>
    </w:div>
    <w:div w:id="281036892">
      <w:bodyDiv w:val="1"/>
      <w:marLeft w:val="0"/>
      <w:marRight w:val="0"/>
      <w:marTop w:val="0"/>
      <w:marBottom w:val="0"/>
      <w:divBdr>
        <w:top w:val="none" w:sz="0" w:space="0" w:color="auto"/>
        <w:left w:val="none" w:sz="0" w:space="0" w:color="auto"/>
        <w:bottom w:val="none" w:sz="0" w:space="0" w:color="auto"/>
        <w:right w:val="none" w:sz="0" w:space="0" w:color="auto"/>
      </w:divBdr>
    </w:div>
    <w:div w:id="313024690">
      <w:bodyDiv w:val="1"/>
      <w:marLeft w:val="0"/>
      <w:marRight w:val="0"/>
      <w:marTop w:val="0"/>
      <w:marBottom w:val="0"/>
      <w:divBdr>
        <w:top w:val="none" w:sz="0" w:space="0" w:color="auto"/>
        <w:left w:val="none" w:sz="0" w:space="0" w:color="auto"/>
        <w:bottom w:val="none" w:sz="0" w:space="0" w:color="auto"/>
        <w:right w:val="none" w:sz="0" w:space="0" w:color="auto"/>
      </w:divBdr>
    </w:div>
    <w:div w:id="321277754">
      <w:bodyDiv w:val="1"/>
      <w:marLeft w:val="0"/>
      <w:marRight w:val="0"/>
      <w:marTop w:val="0"/>
      <w:marBottom w:val="0"/>
      <w:divBdr>
        <w:top w:val="none" w:sz="0" w:space="0" w:color="auto"/>
        <w:left w:val="none" w:sz="0" w:space="0" w:color="auto"/>
        <w:bottom w:val="none" w:sz="0" w:space="0" w:color="auto"/>
        <w:right w:val="none" w:sz="0" w:space="0" w:color="auto"/>
      </w:divBdr>
    </w:div>
    <w:div w:id="337273717">
      <w:bodyDiv w:val="1"/>
      <w:marLeft w:val="0"/>
      <w:marRight w:val="0"/>
      <w:marTop w:val="0"/>
      <w:marBottom w:val="0"/>
      <w:divBdr>
        <w:top w:val="none" w:sz="0" w:space="0" w:color="auto"/>
        <w:left w:val="none" w:sz="0" w:space="0" w:color="auto"/>
        <w:bottom w:val="none" w:sz="0" w:space="0" w:color="auto"/>
        <w:right w:val="none" w:sz="0" w:space="0" w:color="auto"/>
      </w:divBdr>
    </w:div>
    <w:div w:id="338242802">
      <w:bodyDiv w:val="1"/>
      <w:marLeft w:val="0"/>
      <w:marRight w:val="0"/>
      <w:marTop w:val="0"/>
      <w:marBottom w:val="0"/>
      <w:divBdr>
        <w:top w:val="none" w:sz="0" w:space="0" w:color="auto"/>
        <w:left w:val="none" w:sz="0" w:space="0" w:color="auto"/>
        <w:bottom w:val="none" w:sz="0" w:space="0" w:color="auto"/>
        <w:right w:val="none" w:sz="0" w:space="0" w:color="auto"/>
      </w:divBdr>
    </w:div>
    <w:div w:id="365569089">
      <w:bodyDiv w:val="1"/>
      <w:marLeft w:val="0"/>
      <w:marRight w:val="0"/>
      <w:marTop w:val="0"/>
      <w:marBottom w:val="0"/>
      <w:divBdr>
        <w:top w:val="none" w:sz="0" w:space="0" w:color="auto"/>
        <w:left w:val="none" w:sz="0" w:space="0" w:color="auto"/>
        <w:bottom w:val="none" w:sz="0" w:space="0" w:color="auto"/>
        <w:right w:val="none" w:sz="0" w:space="0" w:color="auto"/>
      </w:divBdr>
    </w:div>
    <w:div w:id="381713899">
      <w:bodyDiv w:val="1"/>
      <w:marLeft w:val="0"/>
      <w:marRight w:val="0"/>
      <w:marTop w:val="0"/>
      <w:marBottom w:val="0"/>
      <w:divBdr>
        <w:top w:val="none" w:sz="0" w:space="0" w:color="auto"/>
        <w:left w:val="none" w:sz="0" w:space="0" w:color="auto"/>
        <w:bottom w:val="none" w:sz="0" w:space="0" w:color="auto"/>
        <w:right w:val="none" w:sz="0" w:space="0" w:color="auto"/>
      </w:divBdr>
      <w:divsChild>
        <w:div w:id="670835435">
          <w:marLeft w:val="-360"/>
          <w:marRight w:val="0"/>
          <w:marTop w:val="0"/>
          <w:marBottom w:val="0"/>
          <w:divBdr>
            <w:top w:val="none" w:sz="0" w:space="0" w:color="auto"/>
            <w:left w:val="none" w:sz="0" w:space="0" w:color="auto"/>
            <w:bottom w:val="none" w:sz="0" w:space="0" w:color="auto"/>
            <w:right w:val="none" w:sz="0" w:space="0" w:color="auto"/>
          </w:divBdr>
        </w:div>
      </w:divsChild>
    </w:div>
    <w:div w:id="532697676">
      <w:bodyDiv w:val="1"/>
      <w:marLeft w:val="0"/>
      <w:marRight w:val="0"/>
      <w:marTop w:val="0"/>
      <w:marBottom w:val="0"/>
      <w:divBdr>
        <w:top w:val="none" w:sz="0" w:space="0" w:color="auto"/>
        <w:left w:val="none" w:sz="0" w:space="0" w:color="auto"/>
        <w:bottom w:val="none" w:sz="0" w:space="0" w:color="auto"/>
        <w:right w:val="none" w:sz="0" w:space="0" w:color="auto"/>
      </w:divBdr>
    </w:div>
    <w:div w:id="541014167">
      <w:bodyDiv w:val="1"/>
      <w:marLeft w:val="0"/>
      <w:marRight w:val="0"/>
      <w:marTop w:val="0"/>
      <w:marBottom w:val="0"/>
      <w:divBdr>
        <w:top w:val="none" w:sz="0" w:space="0" w:color="auto"/>
        <w:left w:val="none" w:sz="0" w:space="0" w:color="auto"/>
        <w:bottom w:val="none" w:sz="0" w:space="0" w:color="auto"/>
        <w:right w:val="none" w:sz="0" w:space="0" w:color="auto"/>
      </w:divBdr>
    </w:div>
    <w:div w:id="569732136">
      <w:bodyDiv w:val="1"/>
      <w:marLeft w:val="0"/>
      <w:marRight w:val="0"/>
      <w:marTop w:val="0"/>
      <w:marBottom w:val="0"/>
      <w:divBdr>
        <w:top w:val="none" w:sz="0" w:space="0" w:color="auto"/>
        <w:left w:val="none" w:sz="0" w:space="0" w:color="auto"/>
        <w:bottom w:val="none" w:sz="0" w:space="0" w:color="auto"/>
        <w:right w:val="none" w:sz="0" w:space="0" w:color="auto"/>
      </w:divBdr>
    </w:div>
    <w:div w:id="582837508">
      <w:bodyDiv w:val="1"/>
      <w:marLeft w:val="0"/>
      <w:marRight w:val="0"/>
      <w:marTop w:val="0"/>
      <w:marBottom w:val="0"/>
      <w:divBdr>
        <w:top w:val="none" w:sz="0" w:space="0" w:color="auto"/>
        <w:left w:val="none" w:sz="0" w:space="0" w:color="auto"/>
        <w:bottom w:val="none" w:sz="0" w:space="0" w:color="auto"/>
        <w:right w:val="none" w:sz="0" w:space="0" w:color="auto"/>
      </w:divBdr>
    </w:div>
    <w:div w:id="621230166">
      <w:bodyDiv w:val="1"/>
      <w:marLeft w:val="0"/>
      <w:marRight w:val="0"/>
      <w:marTop w:val="0"/>
      <w:marBottom w:val="0"/>
      <w:divBdr>
        <w:top w:val="none" w:sz="0" w:space="0" w:color="auto"/>
        <w:left w:val="none" w:sz="0" w:space="0" w:color="auto"/>
        <w:bottom w:val="none" w:sz="0" w:space="0" w:color="auto"/>
        <w:right w:val="none" w:sz="0" w:space="0" w:color="auto"/>
      </w:divBdr>
    </w:div>
    <w:div w:id="629092234">
      <w:bodyDiv w:val="1"/>
      <w:marLeft w:val="0"/>
      <w:marRight w:val="0"/>
      <w:marTop w:val="0"/>
      <w:marBottom w:val="0"/>
      <w:divBdr>
        <w:top w:val="none" w:sz="0" w:space="0" w:color="auto"/>
        <w:left w:val="none" w:sz="0" w:space="0" w:color="auto"/>
        <w:bottom w:val="none" w:sz="0" w:space="0" w:color="auto"/>
        <w:right w:val="none" w:sz="0" w:space="0" w:color="auto"/>
      </w:divBdr>
    </w:div>
    <w:div w:id="634675473">
      <w:bodyDiv w:val="1"/>
      <w:marLeft w:val="0"/>
      <w:marRight w:val="0"/>
      <w:marTop w:val="0"/>
      <w:marBottom w:val="0"/>
      <w:divBdr>
        <w:top w:val="none" w:sz="0" w:space="0" w:color="auto"/>
        <w:left w:val="none" w:sz="0" w:space="0" w:color="auto"/>
        <w:bottom w:val="none" w:sz="0" w:space="0" w:color="auto"/>
        <w:right w:val="none" w:sz="0" w:space="0" w:color="auto"/>
      </w:divBdr>
    </w:div>
    <w:div w:id="655258717">
      <w:bodyDiv w:val="1"/>
      <w:marLeft w:val="0"/>
      <w:marRight w:val="0"/>
      <w:marTop w:val="0"/>
      <w:marBottom w:val="0"/>
      <w:divBdr>
        <w:top w:val="none" w:sz="0" w:space="0" w:color="auto"/>
        <w:left w:val="none" w:sz="0" w:space="0" w:color="auto"/>
        <w:bottom w:val="none" w:sz="0" w:space="0" w:color="auto"/>
        <w:right w:val="none" w:sz="0" w:space="0" w:color="auto"/>
      </w:divBdr>
    </w:div>
    <w:div w:id="667294848">
      <w:bodyDiv w:val="1"/>
      <w:marLeft w:val="0"/>
      <w:marRight w:val="0"/>
      <w:marTop w:val="0"/>
      <w:marBottom w:val="0"/>
      <w:divBdr>
        <w:top w:val="none" w:sz="0" w:space="0" w:color="auto"/>
        <w:left w:val="none" w:sz="0" w:space="0" w:color="auto"/>
        <w:bottom w:val="none" w:sz="0" w:space="0" w:color="auto"/>
        <w:right w:val="none" w:sz="0" w:space="0" w:color="auto"/>
      </w:divBdr>
    </w:div>
    <w:div w:id="675886992">
      <w:bodyDiv w:val="1"/>
      <w:marLeft w:val="0"/>
      <w:marRight w:val="0"/>
      <w:marTop w:val="0"/>
      <w:marBottom w:val="0"/>
      <w:divBdr>
        <w:top w:val="none" w:sz="0" w:space="0" w:color="auto"/>
        <w:left w:val="none" w:sz="0" w:space="0" w:color="auto"/>
        <w:bottom w:val="none" w:sz="0" w:space="0" w:color="auto"/>
        <w:right w:val="none" w:sz="0" w:space="0" w:color="auto"/>
      </w:divBdr>
    </w:div>
    <w:div w:id="683945434">
      <w:bodyDiv w:val="1"/>
      <w:marLeft w:val="0"/>
      <w:marRight w:val="0"/>
      <w:marTop w:val="0"/>
      <w:marBottom w:val="0"/>
      <w:divBdr>
        <w:top w:val="none" w:sz="0" w:space="0" w:color="auto"/>
        <w:left w:val="none" w:sz="0" w:space="0" w:color="auto"/>
        <w:bottom w:val="none" w:sz="0" w:space="0" w:color="auto"/>
        <w:right w:val="none" w:sz="0" w:space="0" w:color="auto"/>
      </w:divBdr>
    </w:div>
    <w:div w:id="684138733">
      <w:bodyDiv w:val="1"/>
      <w:marLeft w:val="0"/>
      <w:marRight w:val="0"/>
      <w:marTop w:val="0"/>
      <w:marBottom w:val="0"/>
      <w:divBdr>
        <w:top w:val="none" w:sz="0" w:space="0" w:color="auto"/>
        <w:left w:val="none" w:sz="0" w:space="0" w:color="auto"/>
        <w:bottom w:val="none" w:sz="0" w:space="0" w:color="auto"/>
        <w:right w:val="none" w:sz="0" w:space="0" w:color="auto"/>
      </w:divBdr>
    </w:div>
    <w:div w:id="687755346">
      <w:bodyDiv w:val="1"/>
      <w:marLeft w:val="0"/>
      <w:marRight w:val="0"/>
      <w:marTop w:val="0"/>
      <w:marBottom w:val="0"/>
      <w:divBdr>
        <w:top w:val="none" w:sz="0" w:space="0" w:color="auto"/>
        <w:left w:val="none" w:sz="0" w:space="0" w:color="auto"/>
        <w:bottom w:val="none" w:sz="0" w:space="0" w:color="auto"/>
        <w:right w:val="none" w:sz="0" w:space="0" w:color="auto"/>
      </w:divBdr>
    </w:div>
    <w:div w:id="689377603">
      <w:bodyDiv w:val="1"/>
      <w:marLeft w:val="0"/>
      <w:marRight w:val="0"/>
      <w:marTop w:val="0"/>
      <w:marBottom w:val="0"/>
      <w:divBdr>
        <w:top w:val="none" w:sz="0" w:space="0" w:color="auto"/>
        <w:left w:val="none" w:sz="0" w:space="0" w:color="auto"/>
        <w:bottom w:val="none" w:sz="0" w:space="0" w:color="auto"/>
        <w:right w:val="none" w:sz="0" w:space="0" w:color="auto"/>
      </w:divBdr>
    </w:div>
    <w:div w:id="700588489">
      <w:bodyDiv w:val="1"/>
      <w:marLeft w:val="0"/>
      <w:marRight w:val="0"/>
      <w:marTop w:val="0"/>
      <w:marBottom w:val="0"/>
      <w:divBdr>
        <w:top w:val="none" w:sz="0" w:space="0" w:color="auto"/>
        <w:left w:val="none" w:sz="0" w:space="0" w:color="auto"/>
        <w:bottom w:val="none" w:sz="0" w:space="0" w:color="auto"/>
        <w:right w:val="none" w:sz="0" w:space="0" w:color="auto"/>
      </w:divBdr>
    </w:div>
    <w:div w:id="712581218">
      <w:bodyDiv w:val="1"/>
      <w:marLeft w:val="0"/>
      <w:marRight w:val="0"/>
      <w:marTop w:val="0"/>
      <w:marBottom w:val="0"/>
      <w:divBdr>
        <w:top w:val="none" w:sz="0" w:space="0" w:color="auto"/>
        <w:left w:val="none" w:sz="0" w:space="0" w:color="auto"/>
        <w:bottom w:val="none" w:sz="0" w:space="0" w:color="auto"/>
        <w:right w:val="none" w:sz="0" w:space="0" w:color="auto"/>
      </w:divBdr>
    </w:div>
    <w:div w:id="733162271">
      <w:bodyDiv w:val="1"/>
      <w:marLeft w:val="0"/>
      <w:marRight w:val="0"/>
      <w:marTop w:val="0"/>
      <w:marBottom w:val="0"/>
      <w:divBdr>
        <w:top w:val="none" w:sz="0" w:space="0" w:color="auto"/>
        <w:left w:val="none" w:sz="0" w:space="0" w:color="auto"/>
        <w:bottom w:val="none" w:sz="0" w:space="0" w:color="auto"/>
        <w:right w:val="none" w:sz="0" w:space="0" w:color="auto"/>
      </w:divBdr>
    </w:div>
    <w:div w:id="746876119">
      <w:bodyDiv w:val="1"/>
      <w:marLeft w:val="0"/>
      <w:marRight w:val="0"/>
      <w:marTop w:val="0"/>
      <w:marBottom w:val="0"/>
      <w:divBdr>
        <w:top w:val="none" w:sz="0" w:space="0" w:color="auto"/>
        <w:left w:val="none" w:sz="0" w:space="0" w:color="auto"/>
        <w:bottom w:val="none" w:sz="0" w:space="0" w:color="auto"/>
        <w:right w:val="none" w:sz="0" w:space="0" w:color="auto"/>
      </w:divBdr>
    </w:div>
    <w:div w:id="750741360">
      <w:bodyDiv w:val="1"/>
      <w:marLeft w:val="0"/>
      <w:marRight w:val="0"/>
      <w:marTop w:val="0"/>
      <w:marBottom w:val="0"/>
      <w:divBdr>
        <w:top w:val="none" w:sz="0" w:space="0" w:color="auto"/>
        <w:left w:val="none" w:sz="0" w:space="0" w:color="auto"/>
        <w:bottom w:val="none" w:sz="0" w:space="0" w:color="auto"/>
        <w:right w:val="none" w:sz="0" w:space="0" w:color="auto"/>
      </w:divBdr>
    </w:div>
    <w:div w:id="768700170">
      <w:bodyDiv w:val="1"/>
      <w:marLeft w:val="0"/>
      <w:marRight w:val="0"/>
      <w:marTop w:val="0"/>
      <w:marBottom w:val="0"/>
      <w:divBdr>
        <w:top w:val="none" w:sz="0" w:space="0" w:color="auto"/>
        <w:left w:val="none" w:sz="0" w:space="0" w:color="auto"/>
        <w:bottom w:val="none" w:sz="0" w:space="0" w:color="auto"/>
        <w:right w:val="none" w:sz="0" w:space="0" w:color="auto"/>
      </w:divBdr>
    </w:div>
    <w:div w:id="794561854">
      <w:bodyDiv w:val="1"/>
      <w:marLeft w:val="0"/>
      <w:marRight w:val="0"/>
      <w:marTop w:val="0"/>
      <w:marBottom w:val="0"/>
      <w:divBdr>
        <w:top w:val="none" w:sz="0" w:space="0" w:color="auto"/>
        <w:left w:val="none" w:sz="0" w:space="0" w:color="auto"/>
        <w:bottom w:val="none" w:sz="0" w:space="0" w:color="auto"/>
        <w:right w:val="none" w:sz="0" w:space="0" w:color="auto"/>
      </w:divBdr>
    </w:div>
    <w:div w:id="832796659">
      <w:bodyDiv w:val="1"/>
      <w:marLeft w:val="0"/>
      <w:marRight w:val="0"/>
      <w:marTop w:val="0"/>
      <w:marBottom w:val="0"/>
      <w:divBdr>
        <w:top w:val="none" w:sz="0" w:space="0" w:color="auto"/>
        <w:left w:val="none" w:sz="0" w:space="0" w:color="auto"/>
        <w:bottom w:val="none" w:sz="0" w:space="0" w:color="auto"/>
        <w:right w:val="none" w:sz="0" w:space="0" w:color="auto"/>
      </w:divBdr>
    </w:div>
    <w:div w:id="929049543">
      <w:bodyDiv w:val="1"/>
      <w:marLeft w:val="0"/>
      <w:marRight w:val="0"/>
      <w:marTop w:val="0"/>
      <w:marBottom w:val="0"/>
      <w:divBdr>
        <w:top w:val="none" w:sz="0" w:space="0" w:color="auto"/>
        <w:left w:val="none" w:sz="0" w:space="0" w:color="auto"/>
        <w:bottom w:val="none" w:sz="0" w:space="0" w:color="auto"/>
        <w:right w:val="none" w:sz="0" w:space="0" w:color="auto"/>
      </w:divBdr>
    </w:div>
    <w:div w:id="958338466">
      <w:bodyDiv w:val="1"/>
      <w:marLeft w:val="0"/>
      <w:marRight w:val="0"/>
      <w:marTop w:val="0"/>
      <w:marBottom w:val="0"/>
      <w:divBdr>
        <w:top w:val="none" w:sz="0" w:space="0" w:color="auto"/>
        <w:left w:val="none" w:sz="0" w:space="0" w:color="auto"/>
        <w:bottom w:val="none" w:sz="0" w:space="0" w:color="auto"/>
        <w:right w:val="none" w:sz="0" w:space="0" w:color="auto"/>
      </w:divBdr>
    </w:div>
    <w:div w:id="967246151">
      <w:bodyDiv w:val="1"/>
      <w:marLeft w:val="0"/>
      <w:marRight w:val="0"/>
      <w:marTop w:val="0"/>
      <w:marBottom w:val="0"/>
      <w:divBdr>
        <w:top w:val="none" w:sz="0" w:space="0" w:color="auto"/>
        <w:left w:val="none" w:sz="0" w:space="0" w:color="auto"/>
        <w:bottom w:val="none" w:sz="0" w:space="0" w:color="auto"/>
        <w:right w:val="none" w:sz="0" w:space="0" w:color="auto"/>
      </w:divBdr>
    </w:div>
    <w:div w:id="974287993">
      <w:bodyDiv w:val="1"/>
      <w:marLeft w:val="0"/>
      <w:marRight w:val="0"/>
      <w:marTop w:val="0"/>
      <w:marBottom w:val="0"/>
      <w:divBdr>
        <w:top w:val="none" w:sz="0" w:space="0" w:color="auto"/>
        <w:left w:val="none" w:sz="0" w:space="0" w:color="auto"/>
        <w:bottom w:val="none" w:sz="0" w:space="0" w:color="auto"/>
        <w:right w:val="none" w:sz="0" w:space="0" w:color="auto"/>
      </w:divBdr>
    </w:div>
    <w:div w:id="983319329">
      <w:bodyDiv w:val="1"/>
      <w:marLeft w:val="0"/>
      <w:marRight w:val="0"/>
      <w:marTop w:val="0"/>
      <w:marBottom w:val="0"/>
      <w:divBdr>
        <w:top w:val="none" w:sz="0" w:space="0" w:color="auto"/>
        <w:left w:val="none" w:sz="0" w:space="0" w:color="auto"/>
        <w:bottom w:val="none" w:sz="0" w:space="0" w:color="auto"/>
        <w:right w:val="none" w:sz="0" w:space="0" w:color="auto"/>
      </w:divBdr>
    </w:div>
    <w:div w:id="986738236">
      <w:bodyDiv w:val="1"/>
      <w:marLeft w:val="0"/>
      <w:marRight w:val="0"/>
      <w:marTop w:val="0"/>
      <w:marBottom w:val="0"/>
      <w:divBdr>
        <w:top w:val="none" w:sz="0" w:space="0" w:color="auto"/>
        <w:left w:val="none" w:sz="0" w:space="0" w:color="auto"/>
        <w:bottom w:val="none" w:sz="0" w:space="0" w:color="auto"/>
        <w:right w:val="none" w:sz="0" w:space="0" w:color="auto"/>
      </w:divBdr>
    </w:div>
    <w:div w:id="1010834370">
      <w:bodyDiv w:val="1"/>
      <w:marLeft w:val="0"/>
      <w:marRight w:val="0"/>
      <w:marTop w:val="0"/>
      <w:marBottom w:val="0"/>
      <w:divBdr>
        <w:top w:val="none" w:sz="0" w:space="0" w:color="auto"/>
        <w:left w:val="none" w:sz="0" w:space="0" w:color="auto"/>
        <w:bottom w:val="none" w:sz="0" w:space="0" w:color="auto"/>
        <w:right w:val="none" w:sz="0" w:space="0" w:color="auto"/>
      </w:divBdr>
    </w:div>
    <w:div w:id="1018890382">
      <w:bodyDiv w:val="1"/>
      <w:marLeft w:val="0"/>
      <w:marRight w:val="0"/>
      <w:marTop w:val="0"/>
      <w:marBottom w:val="0"/>
      <w:divBdr>
        <w:top w:val="none" w:sz="0" w:space="0" w:color="auto"/>
        <w:left w:val="none" w:sz="0" w:space="0" w:color="auto"/>
        <w:bottom w:val="none" w:sz="0" w:space="0" w:color="auto"/>
        <w:right w:val="none" w:sz="0" w:space="0" w:color="auto"/>
      </w:divBdr>
    </w:div>
    <w:div w:id="1023822422">
      <w:bodyDiv w:val="1"/>
      <w:marLeft w:val="0"/>
      <w:marRight w:val="0"/>
      <w:marTop w:val="0"/>
      <w:marBottom w:val="0"/>
      <w:divBdr>
        <w:top w:val="none" w:sz="0" w:space="0" w:color="auto"/>
        <w:left w:val="none" w:sz="0" w:space="0" w:color="auto"/>
        <w:bottom w:val="none" w:sz="0" w:space="0" w:color="auto"/>
        <w:right w:val="none" w:sz="0" w:space="0" w:color="auto"/>
      </w:divBdr>
    </w:div>
    <w:div w:id="1044453275">
      <w:bodyDiv w:val="1"/>
      <w:marLeft w:val="0"/>
      <w:marRight w:val="0"/>
      <w:marTop w:val="0"/>
      <w:marBottom w:val="0"/>
      <w:divBdr>
        <w:top w:val="none" w:sz="0" w:space="0" w:color="auto"/>
        <w:left w:val="none" w:sz="0" w:space="0" w:color="auto"/>
        <w:bottom w:val="none" w:sz="0" w:space="0" w:color="auto"/>
        <w:right w:val="none" w:sz="0" w:space="0" w:color="auto"/>
      </w:divBdr>
    </w:div>
    <w:div w:id="1079522020">
      <w:bodyDiv w:val="1"/>
      <w:marLeft w:val="0"/>
      <w:marRight w:val="0"/>
      <w:marTop w:val="0"/>
      <w:marBottom w:val="0"/>
      <w:divBdr>
        <w:top w:val="none" w:sz="0" w:space="0" w:color="auto"/>
        <w:left w:val="none" w:sz="0" w:space="0" w:color="auto"/>
        <w:bottom w:val="none" w:sz="0" w:space="0" w:color="auto"/>
        <w:right w:val="none" w:sz="0" w:space="0" w:color="auto"/>
      </w:divBdr>
    </w:div>
    <w:div w:id="1092437297">
      <w:bodyDiv w:val="1"/>
      <w:marLeft w:val="0"/>
      <w:marRight w:val="0"/>
      <w:marTop w:val="0"/>
      <w:marBottom w:val="0"/>
      <w:divBdr>
        <w:top w:val="none" w:sz="0" w:space="0" w:color="auto"/>
        <w:left w:val="none" w:sz="0" w:space="0" w:color="auto"/>
        <w:bottom w:val="none" w:sz="0" w:space="0" w:color="auto"/>
        <w:right w:val="none" w:sz="0" w:space="0" w:color="auto"/>
      </w:divBdr>
    </w:div>
    <w:div w:id="1124040099">
      <w:bodyDiv w:val="1"/>
      <w:marLeft w:val="0"/>
      <w:marRight w:val="0"/>
      <w:marTop w:val="0"/>
      <w:marBottom w:val="0"/>
      <w:divBdr>
        <w:top w:val="none" w:sz="0" w:space="0" w:color="auto"/>
        <w:left w:val="none" w:sz="0" w:space="0" w:color="auto"/>
        <w:bottom w:val="none" w:sz="0" w:space="0" w:color="auto"/>
        <w:right w:val="none" w:sz="0" w:space="0" w:color="auto"/>
      </w:divBdr>
    </w:div>
    <w:div w:id="1134257092">
      <w:bodyDiv w:val="1"/>
      <w:marLeft w:val="0"/>
      <w:marRight w:val="0"/>
      <w:marTop w:val="0"/>
      <w:marBottom w:val="0"/>
      <w:divBdr>
        <w:top w:val="none" w:sz="0" w:space="0" w:color="auto"/>
        <w:left w:val="none" w:sz="0" w:space="0" w:color="auto"/>
        <w:bottom w:val="none" w:sz="0" w:space="0" w:color="auto"/>
        <w:right w:val="none" w:sz="0" w:space="0" w:color="auto"/>
      </w:divBdr>
    </w:div>
    <w:div w:id="1151488066">
      <w:bodyDiv w:val="1"/>
      <w:marLeft w:val="0"/>
      <w:marRight w:val="0"/>
      <w:marTop w:val="0"/>
      <w:marBottom w:val="0"/>
      <w:divBdr>
        <w:top w:val="none" w:sz="0" w:space="0" w:color="auto"/>
        <w:left w:val="none" w:sz="0" w:space="0" w:color="auto"/>
        <w:bottom w:val="none" w:sz="0" w:space="0" w:color="auto"/>
        <w:right w:val="none" w:sz="0" w:space="0" w:color="auto"/>
      </w:divBdr>
    </w:div>
    <w:div w:id="1161196494">
      <w:bodyDiv w:val="1"/>
      <w:marLeft w:val="0"/>
      <w:marRight w:val="0"/>
      <w:marTop w:val="0"/>
      <w:marBottom w:val="0"/>
      <w:divBdr>
        <w:top w:val="none" w:sz="0" w:space="0" w:color="auto"/>
        <w:left w:val="none" w:sz="0" w:space="0" w:color="auto"/>
        <w:bottom w:val="none" w:sz="0" w:space="0" w:color="auto"/>
        <w:right w:val="none" w:sz="0" w:space="0" w:color="auto"/>
      </w:divBdr>
    </w:div>
    <w:div w:id="1167286228">
      <w:bodyDiv w:val="1"/>
      <w:marLeft w:val="0"/>
      <w:marRight w:val="0"/>
      <w:marTop w:val="0"/>
      <w:marBottom w:val="0"/>
      <w:divBdr>
        <w:top w:val="none" w:sz="0" w:space="0" w:color="auto"/>
        <w:left w:val="none" w:sz="0" w:space="0" w:color="auto"/>
        <w:bottom w:val="none" w:sz="0" w:space="0" w:color="auto"/>
        <w:right w:val="none" w:sz="0" w:space="0" w:color="auto"/>
      </w:divBdr>
    </w:div>
    <w:div w:id="1224826050">
      <w:bodyDiv w:val="1"/>
      <w:marLeft w:val="0"/>
      <w:marRight w:val="0"/>
      <w:marTop w:val="0"/>
      <w:marBottom w:val="0"/>
      <w:divBdr>
        <w:top w:val="none" w:sz="0" w:space="0" w:color="auto"/>
        <w:left w:val="none" w:sz="0" w:space="0" w:color="auto"/>
        <w:bottom w:val="none" w:sz="0" w:space="0" w:color="auto"/>
        <w:right w:val="none" w:sz="0" w:space="0" w:color="auto"/>
      </w:divBdr>
    </w:div>
    <w:div w:id="1261449955">
      <w:bodyDiv w:val="1"/>
      <w:marLeft w:val="0"/>
      <w:marRight w:val="0"/>
      <w:marTop w:val="0"/>
      <w:marBottom w:val="0"/>
      <w:divBdr>
        <w:top w:val="none" w:sz="0" w:space="0" w:color="auto"/>
        <w:left w:val="none" w:sz="0" w:space="0" w:color="auto"/>
        <w:bottom w:val="none" w:sz="0" w:space="0" w:color="auto"/>
        <w:right w:val="none" w:sz="0" w:space="0" w:color="auto"/>
      </w:divBdr>
    </w:div>
    <w:div w:id="1267735633">
      <w:bodyDiv w:val="1"/>
      <w:marLeft w:val="0"/>
      <w:marRight w:val="0"/>
      <w:marTop w:val="0"/>
      <w:marBottom w:val="0"/>
      <w:divBdr>
        <w:top w:val="none" w:sz="0" w:space="0" w:color="auto"/>
        <w:left w:val="none" w:sz="0" w:space="0" w:color="auto"/>
        <w:bottom w:val="none" w:sz="0" w:space="0" w:color="auto"/>
        <w:right w:val="none" w:sz="0" w:space="0" w:color="auto"/>
      </w:divBdr>
    </w:div>
    <w:div w:id="1284650402">
      <w:bodyDiv w:val="1"/>
      <w:marLeft w:val="0"/>
      <w:marRight w:val="0"/>
      <w:marTop w:val="0"/>
      <w:marBottom w:val="0"/>
      <w:divBdr>
        <w:top w:val="none" w:sz="0" w:space="0" w:color="auto"/>
        <w:left w:val="none" w:sz="0" w:space="0" w:color="auto"/>
        <w:bottom w:val="none" w:sz="0" w:space="0" w:color="auto"/>
        <w:right w:val="none" w:sz="0" w:space="0" w:color="auto"/>
      </w:divBdr>
    </w:div>
    <w:div w:id="1309477137">
      <w:bodyDiv w:val="1"/>
      <w:marLeft w:val="0"/>
      <w:marRight w:val="0"/>
      <w:marTop w:val="0"/>
      <w:marBottom w:val="0"/>
      <w:divBdr>
        <w:top w:val="none" w:sz="0" w:space="0" w:color="auto"/>
        <w:left w:val="none" w:sz="0" w:space="0" w:color="auto"/>
        <w:bottom w:val="none" w:sz="0" w:space="0" w:color="auto"/>
        <w:right w:val="none" w:sz="0" w:space="0" w:color="auto"/>
      </w:divBdr>
    </w:div>
    <w:div w:id="1317299970">
      <w:bodyDiv w:val="1"/>
      <w:marLeft w:val="0"/>
      <w:marRight w:val="0"/>
      <w:marTop w:val="0"/>
      <w:marBottom w:val="0"/>
      <w:divBdr>
        <w:top w:val="none" w:sz="0" w:space="0" w:color="auto"/>
        <w:left w:val="none" w:sz="0" w:space="0" w:color="auto"/>
        <w:bottom w:val="none" w:sz="0" w:space="0" w:color="auto"/>
        <w:right w:val="none" w:sz="0" w:space="0" w:color="auto"/>
      </w:divBdr>
    </w:div>
    <w:div w:id="1320039170">
      <w:bodyDiv w:val="1"/>
      <w:marLeft w:val="0"/>
      <w:marRight w:val="0"/>
      <w:marTop w:val="0"/>
      <w:marBottom w:val="0"/>
      <w:divBdr>
        <w:top w:val="none" w:sz="0" w:space="0" w:color="auto"/>
        <w:left w:val="none" w:sz="0" w:space="0" w:color="auto"/>
        <w:bottom w:val="none" w:sz="0" w:space="0" w:color="auto"/>
        <w:right w:val="none" w:sz="0" w:space="0" w:color="auto"/>
      </w:divBdr>
    </w:div>
    <w:div w:id="1320496838">
      <w:bodyDiv w:val="1"/>
      <w:marLeft w:val="0"/>
      <w:marRight w:val="0"/>
      <w:marTop w:val="0"/>
      <w:marBottom w:val="0"/>
      <w:divBdr>
        <w:top w:val="none" w:sz="0" w:space="0" w:color="auto"/>
        <w:left w:val="none" w:sz="0" w:space="0" w:color="auto"/>
        <w:bottom w:val="none" w:sz="0" w:space="0" w:color="auto"/>
        <w:right w:val="none" w:sz="0" w:space="0" w:color="auto"/>
      </w:divBdr>
    </w:div>
    <w:div w:id="1348483128">
      <w:bodyDiv w:val="1"/>
      <w:marLeft w:val="0"/>
      <w:marRight w:val="0"/>
      <w:marTop w:val="0"/>
      <w:marBottom w:val="0"/>
      <w:divBdr>
        <w:top w:val="none" w:sz="0" w:space="0" w:color="auto"/>
        <w:left w:val="none" w:sz="0" w:space="0" w:color="auto"/>
        <w:bottom w:val="none" w:sz="0" w:space="0" w:color="auto"/>
        <w:right w:val="none" w:sz="0" w:space="0" w:color="auto"/>
      </w:divBdr>
    </w:div>
    <w:div w:id="1352561574">
      <w:bodyDiv w:val="1"/>
      <w:marLeft w:val="0"/>
      <w:marRight w:val="0"/>
      <w:marTop w:val="0"/>
      <w:marBottom w:val="0"/>
      <w:divBdr>
        <w:top w:val="none" w:sz="0" w:space="0" w:color="auto"/>
        <w:left w:val="none" w:sz="0" w:space="0" w:color="auto"/>
        <w:bottom w:val="none" w:sz="0" w:space="0" w:color="auto"/>
        <w:right w:val="none" w:sz="0" w:space="0" w:color="auto"/>
      </w:divBdr>
    </w:div>
    <w:div w:id="1372267115">
      <w:bodyDiv w:val="1"/>
      <w:marLeft w:val="0"/>
      <w:marRight w:val="0"/>
      <w:marTop w:val="0"/>
      <w:marBottom w:val="0"/>
      <w:divBdr>
        <w:top w:val="none" w:sz="0" w:space="0" w:color="auto"/>
        <w:left w:val="none" w:sz="0" w:space="0" w:color="auto"/>
        <w:bottom w:val="none" w:sz="0" w:space="0" w:color="auto"/>
        <w:right w:val="none" w:sz="0" w:space="0" w:color="auto"/>
      </w:divBdr>
    </w:div>
    <w:div w:id="1387682919">
      <w:bodyDiv w:val="1"/>
      <w:marLeft w:val="0"/>
      <w:marRight w:val="0"/>
      <w:marTop w:val="0"/>
      <w:marBottom w:val="0"/>
      <w:divBdr>
        <w:top w:val="none" w:sz="0" w:space="0" w:color="auto"/>
        <w:left w:val="none" w:sz="0" w:space="0" w:color="auto"/>
        <w:bottom w:val="none" w:sz="0" w:space="0" w:color="auto"/>
        <w:right w:val="none" w:sz="0" w:space="0" w:color="auto"/>
      </w:divBdr>
    </w:div>
    <w:div w:id="1404987654">
      <w:bodyDiv w:val="1"/>
      <w:marLeft w:val="0"/>
      <w:marRight w:val="0"/>
      <w:marTop w:val="0"/>
      <w:marBottom w:val="0"/>
      <w:divBdr>
        <w:top w:val="none" w:sz="0" w:space="0" w:color="auto"/>
        <w:left w:val="none" w:sz="0" w:space="0" w:color="auto"/>
        <w:bottom w:val="none" w:sz="0" w:space="0" w:color="auto"/>
        <w:right w:val="none" w:sz="0" w:space="0" w:color="auto"/>
      </w:divBdr>
    </w:div>
    <w:div w:id="1432237079">
      <w:bodyDiv w:val="1"/>
      <w:marLeft w:val="0"/>
      <w:marRight w:val="0"/>
      <w:marTop w:val="0"/>
      <w:marBottom w:val="0"/>
      <w:divBdr>
        <w:top w:val="none" w:sz="0" w:space="0" w:color="auto"/>
        <w:left w:val="none" w:sz="0" w:space="0" w:color="auto"/>
        <w:bottom w:val="none" w:sz="0" w:space="0" w:color="auto"/>
        <w:right w:val="none" w:sz="0" w:space="0" w:color="auto"/>
      </w:divBdr>
    </w:div>
    <w:div w:id="1482775613">
      <w:bodyDiv w:val="1"/>
      <w:marLeft w:val="0"/>
      <w:marRight w:val="0"/>
      <w:marTop w:val="0"/>
      <w:marBottom w:val="0"/>
      <w:divBdr>
        <w:top w:val="none" w:sz="0" w:space="0" w:color="auto"/>
        <w:left w:val="none" w:sz="0" w:space="0" w:color="auto"/>
        <w:bottom w:val="none" w:sz="0" w:space="0" w:color="auto"/>
        <w:right w:val="none" w:sz="0" w:space="0" w:color="auto"/>
      </w:divBdr>
    </w:div>
    <w:div w:id="1491553277">
      <w:bodyDiv w:val="1"/>
      <w:marLeft w:val="0"/>
      <w:marRight w:val="0"/>
      <w:marTop w:val="0"/>
      <w:marBottom w:val="0"/>
      <w:divBdr>
        <w:top w:val="none" w:sz="0" w:space="0" w:color="auto"/>
        <w:left w:val="none" w:sz="0" w:space="0" w:color="auto"/>
        <w:bottom w:val="none" w:sz="0" w:space="0" w:color="auto"/>
        <w:right w:val="none" w:sz="0" w:space="0" w:color="auto"/>
      </w:divBdr>
    </w:div>
    <w:div w:id="1509322477">
      <w:bodyDiv w:val="1"/>
      <w:marLeft w:val="0"/>
      <w:marRight w:val="0"/>
      <w:marTop w:val="0"/>
      <w:marBottom w:val="0"/>
      <w:divBdr>
        <w:top w:val="none" w:sz="0" w:space="0" w:color="auto"/>
        <w:left w:val="none" w:sz="0" w:space="0" w:color="auto"/>
        <w:bottom w:val="none" w:sz="0" w:space="0" w:color="auto"/>
        <w:right w:val="none" w:sz="0" w:space="0" w:color="auto"/>
      </w:divBdr>
    </w:div>
    <w:div w:id="1521552226">
      <w:bodyDiv w:val="1"/>
      <w:marLeft w:val="0"/>
      <w:marRight w:val="0"/>
      <w:marTop w:val="0"/>
      <w:marBottom w:val="0"/>
      <w:divBdr>
        <w:top w:val="none" w:sz="0" w:space="0" w:color="auto"/>
        <w:left w:val="none" w:sz="0" w:space="0" w:color="auto"/>
        <w:bottom w:val="none" w:sz="0" w:space="0" w:color="auto"/>
        <w:right w:val="none" w:sz="0" w:space="0" w:color="auto"/>
      </w:divBdr>
    </w:div>
    <w:div w:id="1529831754">
      <w:bodyDiv w:val="1"/>
      <w:marLeft w:val="0"/>
      <w:marRight w:val="0"/>
      <w:marTop w:val="0"/>
      <w:marBottom w:val="0"/>
      <w:divBdr>
        <w:top w:val="none" w:sz="0" w:space="0" w:color="auto"/>
        <w:left w:val="none" w:sz="0" w:space="0" w:color="auto"/>
        <w:bottom w:val="none" w:sz="0" w:space="0" w:color="auto"/>
        <w:right w:val="none" w:sz="0" w:space="0" w:color="auto"/>
      </w:divBdr>
    </w:div>
    <w:div w:id="1538156136">
      <w:bodyDiv w:val="1"/>
      <w:marLeft w:val="0"/>
      <w:marRight w:val="0"/>
      <w:marTop w:val="0"/>
      <w:marBottom w:val="0"/>
      <w:divBdr>
        <w:top w:val="none" w:sz="0" w:space="0" w:color="auto"/>
        <w:left w:val="none" w:sz="0" w:space="0" w:color="auto"/>
        <w:bottom w:val="none" w:sz="0" w:space="0" w:color="auto"/>
        <w:right w:val="none" w:sz="0" w:space="0" w:color="auto"/>
      </w:divBdr>
    </w:div>
    <w:div w:id="1539270794">
      <w:bodyDiv w:val="1"/>
      <w:marLeft w:val="0"/>
      <w:marRight w:val="0"/>
      <w:marTop w:val="0"/>
      <w:marBottom w:val="0"/>
      <w:divBdr>
        <w:top w:val="none" w:sz="0" w:space="0" w:color="auto"/>
        <w:left w:val="none" w:sz="0" w:space="0" w:color="auto"/>
        <w:bottom w:val="none" w:sz="0" w:space="0" w:color="auto"/>
        <w:right w:val="none" w:sz="0" w:space="0" w:color="auto"/>
      </w:divBdr>
    </w:div>
    <w:div w:id="1575698703">
      <w:bodyDiv w:val="1"/>
      <w:marLeft w:val="0"/>
      <w:marRight w:val="0"/>
      <w:marTop w:val="0"/>
      <w:marBottom w:val="0"/>
      <w:divBdr>
        <w:top w:val="none" w:sz="0" w:space="0" w:color="auto"/>
        <w:left w:val="none" w:sz="0" w:space="0" w:color="auto"/>
        <w:bottom w:val="none" w:sz="0" w:space="0" w:color="auto"/>
        <w:right w:val="none" w:sz="0" w:space="0" w:color="auto"/>
      </w:divBdr>
    </w:div>
    <w:div w:id="1587610576">
      <w:bodyDiv w:val="1"/>
      <w:marLeft w:val="0"/>
      <w:marRight w:val="0"/>
      <w:marTop w:val="0"/>
      <w:marBottom w:val="0"/>
      <w:divBdr>
        <w:top w:val="none" w:sz="0" w:space="0" w:color="auto"/>
        <w:left w:val="none" w:sz="0" w:space="0" w:color="auto"/>
        <w:bottom w:val="none" w:sz="0" w:space="0" w:color="auto"/>
        <w:right w:val="none" w:sz="0" w:space="0" w:color="auto"/>
      </w:divBdr>
    </w:div>
    <w:div w:id="1611737819">
      <w:bodyDiv w:val="1"/>
      <w:marLeft w:val="0"/>
      <w:marRight w:val="0"/>
      <w:marTop w:val="0"/>
      <w:marBottom w:val="0"/>
      <w:divBdr>
        <w:top w:val="none" w:sz="0" w:space="0" w:color="auto"/>
        <w:left w:val="none" w:sz="0" w:space="0" w:color="auto"/>
        <w:bottom w:val="none" w:sz="0" w:space="0" w:color="auto"/>
        <w:right w:val="none" w:sz="0" w:space="0" w:color="auto"/>
      </w:divBdr>
    </w:div>
    <w:div w:id="1634214771">
      <w:bodyDiv w:val="1"/>
      <w:marLeft w:val="0"/>
      <w:marRight w:val="0"/>
      <w:marTop w:val="0"/>
      <w:marBottom w:val="0"/>
      <w:divBdr>
        <w:top w:val="none" w:sz="0" w:space="0" w:color="auto"/>
        <w:left w:val="none" w:sz="0" w:space="0" w:color="auto"/>
        <w:bottom w:val="none" w:sz="0" w:space="0" w:color="auto"/>
        <w:right w:val="none" w:sz="0" w:space="0" w:color="auto"/>
      </w:divBdr>
    </w:div>
    <w:div w:id="1645894074">
      <w:bodyDiv w:val="1"/>
      <w:marLeft w:val="0"/>
      <w:marRight w:val="0"/>
      <w:marTop w:val="0"/>
      <w:marBottom w:val="0"/>
      <w:divBdr>
        <w:top w:val="none" w:sz="0" w:space="0" w:color="auto"/>
        <w:left w:val="none" w:sz="0" w:space="0" w:color="auto"/>
        <w:bottom w:val="none" w:sz="0" w:space="0" w:color="auto"/>
        <w:right w:val="none" w:sz="0" w:space="0" w:color="auto"/>
      </w:divBdr>
    </w:div>
    <w:div w:id="1693610645">
      <w:bodyDiv w:val="1"/>
      <w:marLeft w:val="0"/>
      <w:marRight w:val="0"/>
      <w:marTop w:val="0"/>
      <w:marBottom w:val="0"/>
      <w:divBdr>
        <w:top w:val="none" w:sz="0" w:space="0" w:color="auto"/>
        <w:left w:val="none" w:sz="0" w:space="0" w:color="auto"/>
        <w:bottom w:val="none" w:sz="0" w:space="0" w:color="auto"/>
        <w:right w:val="none" w:sz="0" w:space="0" w:color="auto"/>
      </w:divBdr>
    </w:div>
    <w:div w:id="1728410422">
      <w:bodyDiv w:val="1"/>
      <w:marLeft w:val="0"/>
      <w:marRight w:val="0"/>
      <w:marTop w:val="0"/>
      <w:marBottom w:val="0"/>
      <w:divBdr>
        <w:top w:val="none" w:sz="0" w:space="0" w:color="auto"/>
        <w:left w:val="none" w:sz="0" w:space="0" w:color="auto"/>
        <w:bottom w:val="none" w:sz="0" w:space="0" w:color="auto"/>
        <w:right w:val="none" w:sz="0" w:space="0" w:color="auto"/>
      </w:divBdr>
    </w:div>
    <w:div w:id="1738244013">
      <w:bodyDiv w:val="1"/>
      <w:marLeft w:val="0"/>
      <w:marRight w:val="0"/>
      <w:marTop w:val="0"/>
      <w:marBottom w:val="0"/>
      <w:divBdr>
        <w:top w:val="none" w:sz="0" w:space="0" w:color="auto"/>
        <w:left w:val="none" w:sz="0" w:space="0" w:color="auto"/>
        <w:bottom w:val="none" w:sz="0" w:space="0" w:color="auto"/>
        <w:right w:val="none" w:sz="0" w:space="0" w:color="auto"/>
      </w:divBdr>
    </w:div>
    <w:div w:id="1744255559">
      <w:bodyDiv w:val="1"/>
      <w:marLeft w:val="0"/>
      <w:marRight w:val="0"/>
      <w:marTop w:val="0"/>
      <w:marBottom w:val="0"/>
      <w:divBdr>
        <w:top w:val="none" w:sz="0" w:space="0" w:color="auto"/>
        <w:left w:val="none" w:sz="0" w:space="0" w:color="auto"/>
        <w:bottom w:val="none" w:sz="0" w:space="0" w:color="auto"/>
        <w:right w:val="none" w:sz="0" w:space="0" w:color="auto"/>
      </w:divBdr>
    </w:div>
    <w:div w:id="1750735787">
      <w:bodyDiv w:val="1"/>
      <w:marLeft w:val="0"/>
      <w:marRight w:val="0"/>
      <w:marTop w:val="0"/>
      <w:marBottom w:val="0"/>
      <w:divBdr>
        <w:top w:val="none" w:sz="0" w:space="0" w:color="auto"/>
        <w:left w:val="none" w:sz="0" w:space="0" w:color="auto"/>
        <w:bottom w:val="none" w:sz="0" w:space="0" w:color="auto"/>
        <w:right w:val="none" w:sz="0" w:space="0" w:color="auto"/>
      </w:divBdr>
    </w:div>
    <w:div w:id="1769934362">
      <w:bodyDiv w:val="1"/>
      <w:marLeft w:val="0"/>
      <w:marRight w:val="0"/>
      <w:marTop w:val="0"/>
      <w:marBottom w:val="0"/>
      <w:divBdr>
        <w:top w:val="none" w:sz="0" w:space="0" w:color="auto"/>
        <w:left w:val="none" w:sz="0" w:space="0" w:color="auto"/>
        <w:bottom w:val="none" w:sz="0" w:space="0" w:color="auto"/>
        <w:right w:val="none" w:sz="0" w:space="0" w:color="auto"/>
      </w:divBdr>
    </w:div>
    <w:div w:id="1822699265">
      <w:bodyDiv w:val="1"/>
      <w:marLeft w:val="0"/>
      <w:marRight w:val="0"/>
      <w:marTop w:val="0"/>
      <w:marBottom w:val="0"/>
      <w:divBdr>
        <w:top w:val="none" w:sz="0" w:space="0" w:color="auto"/>
        <w:left w:val="none" w:sz="0" w:space="0" w:color="auto"/>
        <w:bottom w:val="none" w:sz="0" w:space="0" w:color="auto"/>
        <w:right w:val="none" w:sz="0" w:space="0" w:color="auto"/>
      </w:divBdr>
    </w:div>
    <w:div w:id="1868907765">
      <w:bodyDiv w:val="1"/>
      <w:marLeft w:val="0"/>
      <w:marRight w:val="0"/>
      <w:marTop w:val="0"/>
      <w:marBottom w:val="0"/>
      <w:divBdr>
        <w:top w:val="none" w:sz="0" w:space="0" w:color="auto"/>
        <w:left w:val="none" w:sz="0" w:space="0" w:color="auto"/>
        <w:bottom w:val="none" w:sz="0" w:space="0" w:color="auto"/>
        <w:right w:val="none" w:sz="0" w:space="0" w:color="auto"/>
      </w:divBdr>
    </w:div>
    <w:div w:id="1894465719">
      <w:bodyDiv w:val="1"/>
      <w:marLeft w:val="0"/>
      <w:marRight w:val="0"/>
      <w:marTop w:val="0"/>
      <w:marBottom w:val="0"/>
      <w:divBdr>
        <w:top w:val="none" w:sz="0" w:space="0" w:color="auto"/>
        <w:left w:val="none" w:sz="0" w:space="0" w:color="auto"/>
        <w:bottom w:val="none" w:sz="0" w:space="0" w:color="auto"/>
        <w:right w:val="none" w:sz="0" w:space="0" w:color="auto"/>
      </w:divBdr>
    </w:div>
    <w:div w:id="1895239465">
      <w:bodyDiv w:val="1"/>
      <w:marLeft w:val="0"/>
      <w:marRight w:val="0"/>
      <w:marTop w:val="0"/>
      <w:marBottom w:val="0"/>
      <w:divBdr>
        <w:top w:val="none" w:sz="0" w:space="0" w:color="auto"/>
        <w:left w:val="none" w:sz="0" w:space="0" w:color="auto"/>
        <w:bottom w:val="none" w:sz="0" w:space="0" w:color="auto"/>
        <w:right w:val="none" w:sz="0" w:space="0" w:color="auto"/>
      </w:divBdr>
    </w:div>
    <w:div w:id="1906840486">
      <w:bodyDiv w:val="1"/>
      <w:marLeft w:val="0"/>
      <w:marRight w:val="0"/>
      <w:marTop w:val="0"/>
      <w:marBottom w:val="0"/>
      <w:divBdr>
        <w:top w:val="none" w:sz="0" w:space="0" w:color="auto"/>
        <w:left w:val="none" w:sz="0" w:space="0" w:color="auto"/>
        <w:bottom w:val="none" w:sz="0" w:space="0" w:color="auto"/>
        <w:right w:val="none" w:sz="0" w:space="0" w:color="auto"/>
      </w:divBdr>
    </w:div>
    <w:div w:id="1909077441">
      <w:bodyDiv w:val="1"/>
      <w:marLeft w:val="0"/>
      <w:marRight w:val="0"/>
      <w:marTop w:val="0"/>
      <w:marBottom w:val="0"/>
      <w:divBdr>
        <w:top w:val="none" w:sz="0" w:space="0" w:color="auto"/>
        <w:left w:val="none" w:sz="0" w:space="0" w:color="auto"/>
        <w:bottom w:val="none" w:sz="0" w:space="0" w:color="auto"/>
        <w:right w:val="none" w:sz="0" w:space="0" w:color="auto"/>
      </w:divBdr>
    </w:div>
    <w:div w:id="1943142768">
      <w:bodyDiv w:val="1"/>
      <w:marLeft w:val="0"/>
      <w:marRight w:val="0"/>
      <w:marTop w:val="0"/>
      <w:marBottom w:val="0"/>
      <w:divBdr>
        <w:top w:val="none" w:sz="0" w:space="0" w:color="auto"/>
        <w:left w:val="none" w:sz="0" w:space="0" w:color="auto"/>
        <w:bottom w:val="none" w:sz="0" w:space="0" w:color="auto"/>
        <w:right w:val="none" w:sz="0" w:space="0" w:color="auto"/>
      </w:divBdr>
    </w:div>
    <w:div w:id="1959680202">
      <w:bodyDiv w:val="1"/>
      <w:marLeft w:val="0"/>
      <w:marRight w:val="0"/>
      <w:marTop w:val="0"/>
      <w:marBottom w:val="0"/>
      <w:divBdr>
        <w:top w:val="none" w:sz="0" w:space="0" w:color="auto"/>
        <w:left w:val="none" w:sz="0" w:space="0" w:color="auto"/>
        <w:bottom w:val="none" w:sz="0" w:space="0" w:color="auto"/>
        <w:right w:val="none" w:sz="0" w:space="0" w:color="auto"/>
      </w:divBdr>
    </w:div>
    <w:div w:id="1976131261">
      <w:bodyDiv w:val="1"/>
      <w:marLeft w:val="0"/>
      <w:marRight w:val="0"/>
      <w:marTop w:val="0"/>
      <w:marBottom w:val="0"/>
      <w:divBdr>
        <w:top w:val="none" w:sz="0" w:space="0" w:color="auto"/>
        <w:left w:val="none" w:sz="0" w:space="0" w:color="auto"/>
        <w:bottom w:val="none" w:sz="0" w:space="0" w:color="auto"/>
        <w:right w:val="none" w:sz="0" w:space="0" w:color="auto"/>
      </w:divBdr>
    </w:div>
    <w:div w:id="2008484614">
      <w:bodyDiv w:val="1"/>
      <w:marLeft w:val="0"/>
      <w:marRight w:val="0"/>
      <w:marTop w:val="0"/>
      <w:marBottom w:val="0"/>
      <w:divBdr>
        <w:top w:val="none" w:sz="0" w:space="0" w:color="auto"/>
        <w:left w:val="none" w:sz="0" w:space="0" w:color="auto"/>
        <w:bottom w:val="none" w:sz="0" w:space="0" w:color="auto"/>
        <w:right w:val="none" w:sz="0" w:space="0" w:color="auto"/>
      </w:divBdr>
    </w:div>
    <w:div w:id="2042974933">
      <w:bodyDiv w:val="1"/>
      <w:marLeft w:val="0"/>
      <w:marRight w:val="0"/>
      <w:marTop w:val="0"/>
      <w:marBottom w:val="0"/>
      <w:divBdr>
        <w:top w:val="none" w:sz="0" w:space="0" w:color="auto"/>
        <w:left w:val="none" w:sz="0" w:space="0" w:color="auto"/>
        <w:bottom w:val="none" w:sz="0" w:space="0" w:color="auto"/>
        <w:right w:val="none" w:sz="0" w:space="0" w:color="auto"/>
      </w:divBdr>
    </w:div>
    <w:div w:id="2053458716">
      <w:bodyDiv w:val="1"/>
      <w:marLeft w:val="0"/>
      <w:marRight w:val="0"/>
      <w:marTop w:val="0"/>
      <w:marBottom w:val="0"/>
      <w:divBdr>
        <w:top w:val="none" w:sz="0" w:space="0" w:color="auto"/>
        <w:left w:val="none" w:sz="0" w:space="0" w:color="auto"/>
        <w:bottom w:val="none" w:sz="0" w:space="0" w:color="auto"/>
        <w:right w:val="none" w:sz="0" w:space="0" w:color="auto"/>
      </w:divBdr>
    </w:div>
    <w:div w:id="2057773959">
      <w:bodyDiv w:val="1"/>
      <w:marLeft w:val="0"/>
      <w:marRight w:val="0"/>
      <w:marTop w:val="0"/>
      <w:marBottom w:val="0"/>
      <w:divBdr>
        <w:top w:val="none" w:sz="0" w:space="0" w:color="auto"/>
        <w:left w:val="none" w:sz="0" w:space="0" w:color="auto"/>
        <w:bottom w:val="none" w:sz="0" w:space="0" w:color="auto"/>
        <w:right w:val="none" w:sz="0" w:space="0" w:color="auto"/>
      </w:divBdr>
    </w:div>
    <w:div w:id="2068137684">
      <w:bodyDiv w:val="1"/>
      <w:marLeft w:val="0"/>
      <w:marRight w:val="0"/>
      <w:marTop w:val="0"/>
      <w:marBottom w:val="0"/>
      <w:divBdr>
        <w:top w:val="none" w:sz="0" w:space="0" w:color="auto"/>
        <w:left w:val="none" w:sz="0" w:space="0" w:color="auto"/>
        <w:bottom w:val="none" w:sz="0" w:space="0" w:color="auto"/>
        <w:right w:val="none" w:sz="0" w:space="0" w:color="auto"/>
      </w:divBdr>
    </w:div>
    <w:div w:id="21194006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gaou@sfc.keio.ac.jp" TargetMode="External"/><Relationship Id="rId20" Type="http://schemas.openxmlformats.org/officeDocument/2006/relationships/fontTable" Target="fontTable.xml"/><Relationship Id="rId21" Type="http://schemas.openxmlformats.org/officeDocument/2006/relationships/theme" Target="theme/theme1.xml"/><Relationship Id="rId31" Type="http://schemas.microsoft.com/office/2011/relationships/commentsExtended" Target="commentsExtended.xml"/><Relationship Id="rId10" Type="http://schemas.openxmlformats.org/officeDocument/2006/relationships/hyperlink" Target="mailto:mark.blaxter@ed.ac.uk" TargetMode="External"/><Relationship Id="rId11" Type="http://schemas.openxmlformats.org/officeDocument/2006/relationships/hyperlink" Target="http://ensembl.tardigrades.org" TargetMode="External"/><Relationship Id="rId12" Type="http://schemas.openxmlformats.org/officeDocument/2006/relationships/hyperlink" Target="http://downloads.tardigrades.org" TargetMode="External"/><Relationship Id="rId13" Type="http://schemas.openxmlformats.org/officeDocument/2006/relationships/hyperlink" Target="http://blast.tardigrades.org" TargetMode="External"/><Relationship Id="rId14" Type="http://schemas.openxmlformats.org/officeDocument/2006/relationships/comments" Target="comments.xml"/><Relationship Id="rId15" Type="http://schemas.openxmlformats.org/officeDocument/2006/relationships/hyperlink" Target="http://www.tardigrades.org" TargetMode="External"/><Relationship Id="rId16" Type="http://schemas.openxmlformats.org/officeDocument/2006/relationships/hyperlink" Target="http://www.tardigrada.modena.unimo.it./miscellanea/Actual%20checklist%20of%20Tardigrada.pdf" TargetMode="External"/><Relationship Id="rId17" Type="http://schemas.openxmlformats.org/officeDocument/2006/relationships/hyperlink" Target="http://www.bioinformatics.babraham.ac.uk/projects/fastqc/" TargetMode="External"/><Relationship Id="rId18" Type="http://schemas.openxmlformats.org/officeDocument/2006/relationships/hyperlink" Target="http://www.repeatmasker.org"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824F9-A595-0A4E-8687-2054BF643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37</Pages>
  <Words>45664</Words>
  <Characters>260286</Characters>
  <Application>Microsoft Macintosh Word</Application>
  <DocSecurity>0</DocSecurity>
  <Lines>2169</Lines>
  <Paragraphs>610</Paragraphs>
  <ScaleCrop>false</ScaleCrop>
  <HeadingPairs>
    <vt:vector size="2" baseType="variant">
      <vt:variant>
        <vt:lpstr>Title</vt:lpstr>
      </vt:variant>
      <vt:variant>
        <vt:i4>1</vt:i4>
      </vt:variant>
    </vt:vector>
  </HeadingPairs>
  <TitlesOfParts>
    <vt:vector size="1" baseType="lpstr">
      <vt:lpstr/>
    </vt:vector>
  </TitlesOfParts>
  <Company>Keio University</Company>
  <LinksUpToDate>false</LinksUpToDate>
  <CharactersWithSpaces>305340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Blaxter</dc:creator>
  <cp:keywords/>
  <dc:description/>
  <cp:lastModifiedBy>Yuki Yoshida</cp:lastModifiedBy>
  <cp:revision>30</cp:revision>
  <cp:lastPrinted>2017-02-17T21:44:00Z</cp:lastPrinted>
  <dcterms:created xsi:type="dcterms:W3CDTF">2017-02-20T10:02:00Z</dcterms:created>
  <dcterms:modified xsi:type="dcterms:W3CDTF">2017-05-26T03:15:00Z</dcterms:modified>
</cp:coreProperties>
</file>